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FB868" w14:textId="4B14DB8F" w:rsidR="00A06772" w:rsidRPr="00D26851" w:rsidRDefault="00A06772" w:rsidP="00A06772">
      <w:pPr>
        <w:pStyle w:val="Heading1"/>
        <w:spacing w:line="240" w:lineRule="auto"/>
        <w:contextualSpacing/>
        <w:rPr>
          <w:rFonts w:ascii="Times New Roman" w:hAnsi="Times New Roman" w:cs="Times New Roman"/>
          <w:b/>
          <w:bCs/>
          <w:color w:val="auto"/>
          <w:sz w:val="24"/>
          <w:szCs w:val="24"/>
        </w:rPr>
      </w:pPr>
      <w:r w:rsidRPr="00D26851">
        <w:rPr>
          <w:rFonts w:ascii="Times New Roman" w:hAnsi="Times New Roman" w:cs="Times New Roman" w:hint="eastAsia"/>
          <w:b/>
          <w:bCs/>
          <w:color w:val="auto"/>
          <w:sz w:val="24"/>
          <w:szCs w:val="24"/>
        </w:rPr>
        <w:t>Suppl</w:t>
      </w:r>
      <w:r w:rsidRPr="00D26851">
        <w:rPr>
          <w:rFonts w:ascii="Times New Roman" w:hAnsi="Times New Roman" w:cs="Times New Roman"/>
          <w:b/>
          <w:bCs/>
          <w:color w:val="auto"/>
          <w:sz w:val="24"/>
          <w:szCs w:val="24"/>
        </w:rPr>
        <w:t xml:space="preserve">ementary Information </w:t>
      </w:r>
    </w:p>
    <w:p w14:paraId="1B75141B" w14:textId="77777777" w:rsidR="006727B7" w:rsidRPr="00D26851" w:rsidRDefault="006727B7" w:rsidP="006727B7"/>
    <w:p w14:paraId="20C93502" w14:textId="56A1A704" w:rsidR="006727B7" w:rsidRPr="00D26851" w:rsidRDefault="002C76E8" w:rsidP="006727B7">
      <w:pPr>
        <w:pStyle w:val="Heading2"/>
        <w:rPr>
          <w:rFonts w:ascii="Times New Roman" w:hAnsi="Times New Roman" w:cs="Times New Roman"/>
          <w:b/>
          <w:bCs/>
          <w:color w:val="auto"/>
          <w:sz w:val="24"/>
          <w:szCs w:val="24"/>
        </w:rPr>
      </w:pPr>
      <w:r w:rsidRPr="00D26851">
        <w:rPr>
          <w:rFonts w:ascii="Times New Roman" w:hAnsi="Times New Roman" w:cs="Times New Roman" w:hint="eastAsia"/>
          <w:b/>
          <w:bCs/>
          <w:color w:val="auto"/>
          <w:sz w:val="24"/>
          <w:szCs w:val="24"/>
        </w:rPr>
        <w:t xml:space="preserve">Supplementary </w:t>
      </w:r>
      <w:r w:rsidR="006727B7" w:rsidRPr="00D26851">
        <w:rPr>
          <w:rFonts w:ascii="Times New Roman" w:hAnsi="Times New Roman" w:cs="Times New Roman"/>
          <w:b/>
          <w:bCs/>
          <w:color w:val="auto"/>
          <w:sz w:val="24"/>
          <w:szCs w:val="24"/>
        </w:rPr>
        <w:t xml:space="preserve">Tables </w:t>
      </w:r>
    </w:p>
    <w:p w14:paraId="30A2BC29" w14:textId="77777777" w:rsidR="00A06772" w:rsidRPr="00D26851" w:rsidRDefault="00A06772" w:rsidP="00A06772"/>
    <w:p w14:paraId="1A8244DA" w14:textId="7B748879" w:rsidR="00A06772" w:rsidRPr="00D26851" w:rsidRDefault="003B3674" w:rsidP="00A06772">
      <w:pPr>
        <w:spacing w:line="240" w:lineRule="auto"/>
        <w:contextualSpacing/>
        <w:rPr>
          <w:rFonts w:ascii="Times New Roman" w:hAnsi="Times New Roman" w:cs="Times New Roman"/>
          <w:sz w:val="24"/>
          <w:szCs w:val="24"/>
        </w:rPr>
      </w:pPr>
      <w:r w:rsidRPr="00D26851">
        <w:rPr>
          <w:rFonts w:ascii="Times New Roman" w:hAnsi="Times New Roman" w:cs="Times New Roman"/>
          <w:sz w:val="24"/>
          <w:szCs w:val="24"/>
        </w:rPr>
        <w:t xml:space="preserve">Supplementary </w:t>
      </w:r>
      <w:r w:rsidR="00A06772" w:rsidRPr="00D26851">
        <w:rPr>
          <w:rFonts w:ascii="Times New Roman" w:hAnsi="Times New Roman" w:cs="Times New Roman"/>
          <w:sz w:val="24"/>
          <w:szCs w:val="24"/>
        </w:rPr>
        <w:t xml:space="preserve">Table 1 Summary statistics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0"/>
        <w:gridCol w:w="996"/>
        <w:gridCol w:w="996"/>
        <w:gridCol w:w="1046"/>
        <w:gridCol w:w="876"/>
        <w:gridCol w:w="876"/>
      </w:tblGrid>
      <w:tr w:rsidR="00D26851" w:rsidRPr="00D26851" w14:paraId="2B427080" w14:textId="77777777" w:rsidTr="001E3C62">
        <w:tc>
          <w:tcPr>
            <w:tcW w:w="0" w:type="auto"/>
            <w:tcBorders>
              <w:top w:val="single" w:sz="4" w:space="0" w:color="auto"/>
              <w:bottom w:val="single" w:sz="4" w:space="0" w:color="auto"/>
            </w:tcBorders>
          </w:tcPr>
          <w:p w14:paraId="12981539"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Variable</w:t>
            </w:r>
          </w:p>
        </w:tc>
        <w:tc>
          <w:tcPr>
            <w:tcW w:w="0" w:type="auto"/>
            <w:tcBorders>
              <w:top w:val="single" w:sz="4" w:space="0" w:color="auto"/>
              <w:bottom w:val="single" w:sz="4" w:space="0" w:color="auto"/>
            </w:tcBorders>
          </w:tcPr>
          <w:p w14:paraId="6F72DDC2" w14:textId="7F949D13"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Obs</w:t>
            </w:r>
            <w:r w:rsidR="003B3674" w:rsidRPr="00D26851">
              <w:rPr>
                <w:rFonts w:ascii="Times New Roman" w:hAnsi="Times New Roman" w:cs="Times New Roman"/>
                <w:sz w:val="24"/>
                <w:szCs w:val="24"/>
              </w:rPr>
              <w:t>.</w:t>
            </w:r>
          </w:p>
        </w:tc>
        <w:tc>
          <w:tcPr>
            <w:tcW w:w="0" w:type="auto"/>
            <w:tcBorders>
              <w:top w:val="single" w:sz="4" w:space="0" w:color="auto"/>
              <w:bottom w:val="single" w:sz="4" w:space="0" w:color="auto"/>
            </w:tcBorders>
          </w:tcPr>
          <w:p w14:paraId="24B24235"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Mean</w:t>
            </w:r>
          </w:p>
        </w:tc>
        <w:tc>
          <w:tcPr>
            <w:tcW w:w="0" w:type="auto"/>
            <w:tcBorders>
              <w:top w:val="single" w:sz="4" w:space="0" w:color="auto"/>
              <w:bottom w:val="single" w:sz="4" w:space="0" w:color="auto"/>
            </w:tcBorders>
          </w:tcPr>
          <w:p w14:paraId="65A29FED"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Std. dev.</w:t>
            </w:r>
          </w:p>
        </w:tc>
        <w:tc>
          <w:tcPr>
            <w:tcW w:w="0" w:type="auto"/>
            <w:tcBorders>
              <w:top w:val="single" w:sz="4" w:space="0" w:color="auto"/>
              <w:bottom w:val="single" w:sz="4" w:space="0" w:color="auto"/>
            </w:tcBorders>
          </w:tcPr>
          <w:p w14:paraId="2ADE3B8A" w14:textId="6ED3E9B6"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Min</w:t>
            </w:r>
            <w:r w:rsidR="003B3674" w:rsidRPr="00D26851">
              <w:rPr>
                <w:rFonts w:ascii="Times New Roman" w:hAnsi="Times New Roman" w:cs="Times New Roman"/>
                <w:sz w:val="24"/>
                <w:szCs w:val="24"/>
              </w:rPr>
              <w:t>.</w:t>
            </w:r>
          </w:p>
        </w:tc>
        <w:tc>
          <w:tcPr>
            <w:tcW w:w="0" w:type="auto"/>
            <w:tcBorders>
              <w:top w:val="single" w:sz="4" w:space="0" w:color="auto"/>
              <w:bottom w:val="single" w:sz="4" w:space="0" w:color="auto"/>
            </w:tcBorders>
          </w:tcPr>
          <w:p w14:paraId="2A9EDAF3" w14:textId="26216F7D"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Max</w:t>
            </w:r>
            <w:r w:rsidR="003B3674" w:rsidRPr="00D26851">
              <w:rPr>
                <w:rFonts w:ascii="Times New Roman" w:hAnsi="Times New Roman" w:cs="Times New Roman"/>
                <w:sz w:val="24"/>
                <w:szCs w:val="24"/>
              </w:rPr>
              <w:t>.</w:t>
            </w:r>
          </w:p>
        </w:tc>
      </w:tr>
      <w:tr w:rsidR="00D26851" w:rsidRPr="00D26851" w14:paraId="483F76A2" w14:textId="77777777" w:rsidTr="00A10C70">
        <w:tc>
          <w:tcPr>
            <w:tcW w:w="0" w:type="auto"/>
            <w:tcBorders>
              <w:top w:val="single" w:sz="4" w:space="0" w:color="auto"/>
            </w:tcBorders>
            <w:vAlign w:val="bottom"/>
          </w:tcPr>
          <w:p w14:paraId="2EE29845"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 xml:space="preserve">Heatwave </w:t>
            </w:r>
          </w:p>
        </w:tc>
        <w:tc>
          <w:tcPr>
            <w:tcW w:w="0" w:type="auto"/>
            <w:tcBorders>
              <w:top w:val="single" w:sz="4" w:space="0" w:color="auto"/>
            </w:tcBorders>
            <w:vAlign w:val="bottom"/>
          </w:tcPr>
          <w:p w14:paraId="45F86AA1"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803,746</w:t>
            </w:r>
          </w:p>
        </w:tc>
        <w:tc>
          <w:tcPr>
            <w:tcW w:w="0" w:type="auto"/>
            <w:tcBorders>
              <w:top w:val="single" w:sz="4" w:space="0" w:color="auto"/>
            </w:tcBorders>
            <w:vAlign w:val="bottom"/>
          </w:tcPr>
          <w:p w14:paraId="661F7AFA"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0.094</w:t>
            </w:r>
          </w:p>
        </w:tc>
        <w:tc>
          <w:tcPr>
            <w:tcW w:w="0" w:type="auto"/>
            <w:tcBorders>
              <w:top w:val="single" w:sz="4" w:space="0" w:color="auto"/>
            </w:tcBorders>
            <w:vAlign w:val="bottom"/>
          </w:tcPr>
          <w:p w14:paraId="60BDB683"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0.292</w:t>
            </w:r>
          </w:p>
        </w:tc>
        <w:tc>
          <w:tcPr>
            <w:tcW w:w="0" w:type="auto"/>
            <w:tcBorders>
              <w:top w:val="single" w:sz="4" w:space="0" w:color="auto"/>
            </w:tcBorders>
            <w:vAlign w:val="bottom"/>
          </w:tcPr>
          <w:p w14:paraId="690FBCCB"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w:t>
            </w:r>
          </w:p>
        </w:tc>
        <w:tc>
          <w:tcPr>
            <w:tcW w:w="0" w:type="auto"/>
            <w:tcBorders>
              <w:top w:val="single" w:sz="4" w:space="0" w:color="auto"/>
            </w:tcBorders>
            <w:vAlign w:val="bottom"/>
          </w:tcPr>
          <w:p w14:paraId="1BCAA598"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1</w:t>
            </w:r>
          </w:p>
        </w:tc>
      </w:tr>
      <w:tr w:rsidR="00D26851" w:rsidRPr="00D26851" w14:paraId="57F8E3C6" w14:textId="77777777" w:rsidTr="00A10C70">
        <w:tc>
          <w:tcPr>
            <w:tcW w:w="0" w:type="auto"/>
          </w:tcPr>
          <w:p w14:paraId="6EDDA3A3" w14:textId="5B35FFC8" w:rsidR="00A10C70" w:rsidRPr="00D26851" w:rsidRDefault="0021446C" w:rsidP="00A10C70">
            <w:pPr>
              <w:contextualSpacing/>
              <w:rPr>
                <w:rFonts w:ascii="Times New Roman" w:hAnsi="Times New Roman" w:cs="Times New Roman"/>
                <w:sz w:val="24"/>
                <w:szCs w:val="24"/>
              </w:rPr>
            </w:pPr>
            <w:bookmarkStart w:id="0" w:name="_Hlk150591761"/>
            <w:r w:rsidRPr="00D26851">
              <w:rPr>
                <w:rFonts w:ascii="Times New Roman" w:hAnsi="Times New Roman" w:cs="Times New Roman"/>
                <w:sz w:val="24"/>
                <w:szCs w:val="24"/>
              </w:rPr>
              <w:t>O</w:t>
            </w:r>
            <w:r w:rsidR="00A10C70" w:rsidRPr="00D26851">
              <w:rPr>
                <w:rFonts w:ascii="Times New Roman" w:hAnsi="Times New Roman" w:cs="Times New Roman"/>
                <w:sz w:val="24"/>
                <w:szCs w:val="24"/>
              </w:rPr>
              <w:t>utages per county</w:t>
            </w:r>
          </w:p>
        </w:tc>
        <w:tc>
          <w:tcPr>
            <w:tcW w:w="0" w:type="auto"/>
          </w:tcPr>
          <w:p w14:paraId="47DB8A1E" w14:textId="14CD33A3" w:rsidR="00A10C70" w:rsidRPr="00D26851" w:rsidRDefault="00A10C70" w:rsidP="00A10C70">
            <w:pPr>
              <w:contextualSpacing/>
              <w:rPr>
                <w:rFonts w:ascii="Times New Roman" w:hAnsi="Times New Roman" w:cs="Times New Roman"/>
                <w:sz w:val="24"/>
                <w:szCs w:val="24"/>
              </w:rPr>
            </w:pPr>
            <w:r w:rsidRPr="00D26851">
              <w:rPr>
                <w:rFonts w:ascii="Times New Roman" w:hAnsi="Times New Roman" w:cs="Times New Roman"/>
                <w:sz w:val="24"/>
                <w:szCs w:val="24"/>
              </w:rPr>
              <w:t>803,746</w:t>
            </w:r>
          </w:p>
        </w:tc>
        <w:tc>
          <w:tcPr>
            <w:tcW w:w="0" w:type="auto"/>
          </w:tcPr>
          <w:p w14:paraId="4C4E7BF0" w14:textId="369BE126" w:rsidR="00A10C70" w:rsidRPr="00D26851" w:rsidRDefault="00A10C70" w:rsidP="00A10C70">
            <w:pPr>
              <w:contextualSpacing/>
              <w:rPr>
                <w:rFonts w:ascii="Times New Roman" w:hAnsi="Times New Roman" w:cs="Times New Roman"/>
                <w:sz w:val="24"/>
                <w:szCs w:val="24"/>
              </w:rPr>
            </w:pPr>
            <w:r w:rsidRPr="00D26851">
              <w:rPr>
                <w:rFonts w:ascii="Times New Roman" w:hAnsi="Times New Roman" w:cs="Times New Roman"/>
                <w:sz w:val="24"/>
                <w:szCs w:val="24"/>
              </w:rPr>
              <w:t>2.463</w:t>
            </w:r>
          </w:p>
        </w:tc>
        <w:tc>
          <w:tcPr>
            <w:tcW w:w="0" w:type="auto"/>
          </w:tcPr>
          <w:p w14:paraId="79F57442" w14:textId="0AD4F68F" w:rsidR="00A10C70" w:rsidRPr="00D26851" w:rsidRDefault="00A10C70" w:rsidP="00A10C70">
            <w:pPr>
              <w:contextualSpacing/>
              <w:rPr>
                <w:rFonts w:ascii="Times New Roman" w:hAnsi="Times New Roman" w:cs="Times New Roman"/>
                <w:sz w:val="24"/>
                <w:szCs w:val="24"/>
              </w:rPr>
            </w:pPr>
            <w:r w:rsidRPr="00D26851">
              <w:rPr>
                <w:rFonts w:ascii="Times New Roman" w:hAnsi="Times New Roman" w:cs="Times New Roman"/>
                <w:sz w:val="24"/>
                <w:szCs w:val="24"/>
              </w:rPr>
              <w:t>1.410</w:t>
            </w:r>
          </w:p>
        </w:tc>
        <w:tc>
          <w:tcPr>
            <w:tcW w:w="0" w:type="auto"/>
          </w:tcPr>
          <w:p w14:paraId="587A1285" w14:textId="7F6E16B7" w:rsidR="00A10C70" w:rsidRPr="00D26851" w:rsidRDefault="00D61B03" w:rsidP="00A10C70">
            <w:pPr>
              <w:contextualSpacing/>
              <w:rPr>
                <w:rFonts w:ascii="Times New Roman" w:hAnsi="Times New Roman" w:cs="Times New Roman"/>
                <w:sz w:val="24"/>
                <w:szCs w:val="24"/>
              </w:rPr>
            </w:pPr>
            <w:r w:rsidRPr="00D26851">
              <w:rPr>
                <w:rFonts w:ascii="Times New Roman" w:hAnsi="Times New Roman" w:cs="Times New Roman"/>
                <w:sz w:val="24"/>
                <w:szCs w:val="24"/>
              </w:rPr>
              <w:t>0</w:t>
            </w:r>
          </w:p>
        </w:tc>
        <w:tc>
          <w:tcPr>
            <w:tcW w:w="0" w:type="auto"/>
          </w:tcPr>
          <w:p w14:paraId="5E254C9C" w14:textId="25F84F5F" w:rsidR="00A10C70" w:rsidRPr="00D26851" w:rsidRDefault="00A10C70" w:rsidP="00A10C70">
            <w:pPr>
              <w:contextualSpacing/>
              <w:rPr>
                <w:rFonts w:ascii="Times New Roman" w:hAnsi="Times New Roman" w:cs="Times New Roman"/>
                <w:sz w:val="24"/>
                <w:szCs w:val="24"/>
              </w:rPr>
            </w:pPr>
            <w:r w:rsidRPr="00D26851">
              <w:rPr>
                <w:rFonts w:ascii="Times New Roman" w:hAnsi="Times New Roman" w:cs="Times New Roman"/>
                <w:sz w:val="24"/>
                <w:szCs w:val="24"/>
              </w:rPr>
              <w:t>10</w:t>
            </w:r>
            <w:r w:rsidR="00E02F5E" w:rsidRPr="00D26851">
              <w:rPr>
                <w:rFonts w:ascii="Times New Roman" w:hAnsi="Times New Roman" w:cs="Times New Roman" w:hint="eastAsia"/>
                <w:sz w:val="24"/>
                <w:szCs w:val="24"/>
              </w:rPr>
              <w:t>4</w:t>
            </w:r>
          </w:p>
        </w:tc>
      </w:tr>
      <w:tr w:rsidR="00D26851" w:rsidRPr="00D26851" w14:paraId="3A59742E" w14:textId="77777777" w:rsidTr="00A10C70">
        <w:tc>
          <w:tcPr>
            <w:tcW w:w="0" w:type="auto"/>
          </w:tcPr>
          <w:p w14:paraId="223D91C1" w14:textId="51FBC696" w:rsidR="00A10C70" w:rsidRPr="00D26851" w:rsidRDefault="0021446C" w:rsidP="00A10C70">
            <w:pPr>
              <w:contextualSpacing/>
              <w:rPr>
                <w:rFonts w:ascii="Times New Roman" w:hAnsi="Times New Roman" w:cs="Times New Roman"/>
                <w:sz w:val="24"/>
                <w:szCs w:val="24"/>
              </w:rPr>
            </w:pPr>
            <w:bookmarkStart w:id="1" w:name="_Hlk150593792"/>
            <w:bookmarkEnd w:id="0"/>
            <w:r w:rsidRPr="00D26851">
              <w:rPr>
                <w:rFonts w:ascii="Times New Roman" w:hAnsi="Times New Roman" w:cs="Times New Roman"/>
                <w:sz w:val="24"/>
                <w:szCs w:val="24"/>
              </w:rPr>
              <w:t>O</w:t>
            </w:r>
            <w:r w:rsidR="00A10C70" w:rsidRPr="00D26851">
              <w:rPr>
                <w:rFonts w:ascii="Times New Roman" w:hAnsi="Times New Roman" w:cs="Times New Roman"/>
                <w:sz w:val="24"/>
                <w:szCs w:val="24"/>
              </w:rPr>
              <w:t xml:space="preserve">utage </w:t>
            </w:r>
            <w:r w:rsidRPr="00D26851">
              <w:rPr>
                <w:rFonts w:ascii="Times New Roman" w:hAnsi="Times New Roman" w:cs="Times New Roman"/>
                <w:sz w:val="24"/>
                <w:szCs w:val="24"/>
              </w:rPr>
              <w:t>length</w:t>
            </w:r>
            <w:r w:rsidR="00A10C70" w:rsidRPr="00D26851">
              <w:rPr>
                <w:rFonts w:ascii="Times New Roman" w:hAnsi="Times New Roman" w:cs="Times New Roman"/>
                <w:sz w:val="24"/>
                <w:szCs w:val="24"/>
              </w:rPr>
              <w:t xml:space="preserve"> </w:t>
            </w:r>
            <w:r w:rsidRPr="00D26851">
              <w:rPr>
                <w:rFonts w:ascii="Times New Roman" w:hAnsi="Times New Roman" w:cs="Times New Roman"/>
                <w:sz w:val="24"/>
                <w:szCs w:val="24"/>
              </w:rPr>
              <w:t>(hours)</w:t>
            </w:r>
          </w:p>
        </w:tc>
        <w:tc>
          <w:tcPr>
            <w:tcW w:w="0" w:type="auto"/>
          </w:tcPr>
          <w:p w14:paraId="2F0D6850" w14:textId="37A969D7" w:rsidR="00A10C70" w:rsidRPr="00D26851" w:rsidRDefault="00A10C70" w:rsidP="00A10C70">
            <w:pPr>
              <w:contextualSpacing/>
              <w:rPr>
                <w:rFonts w:ascii="Times New Roman" w:hAnsi="Times New Roman" w:cs="Times New Roman"/>
                <w:sz w:val="24"/>
                <w:szCs w:val="24"/>
              </w:rPr>
            </w:pPr>
            <w:r w:rsidRPr="00D26851">
              <w:rPr>
                <w:rFonts w:ascii="Times New Roman" w:hAnsi="Times New Roman" w:cs="Times New Roman"/>
                <w:sz w:val="24"/>
                <w:szCs w:val="24"/>
              </w:rPr>
              <w:t>803,746</w:t>
            </w:r>
          </w:p>
        </w:tc>
        <w:tc>
          <w:tcPr>
            <w:tcW w:w="0" w:type="auto"/>
          </w:tcPr>
          <w:p w14:paraId="30679EAE" w14:textId="7A75CF75" w:rsidR="00A10C70" w:rsidRPr="00D26851" w:rsidRDefault="00A10C70" w:rsidP="00A10C70">
            <w:pPr>
              <w:contextualSpacing/>
              <w:rPr>
                <w:rFonts w:ascii="Times New Roman" w:hAnsi="Times New Roman" w:cs="Times New Roman"/>
                <w:sz w:val="24"/>
                <w:szCs w:val="24"/>
              </w:rPr>
            </w:pPr>
            <w:r w:rsidRPr="00D26851">
              <w:rPr>
                <w:rFonts w:ascii="Times New Roman" w:hAnsi="Times New Roman" w:cs="Times New Roman"/>
                <w:sz w:val="24"/>
                <w:szCs w:val="24"/>
              </w:rPr>
              <w:t>6.448</w:t>
            </w:r>
          </w:p>
        </w:tc>
        <w:tc>
          <w:tcPr>
            <w:tcW w:w="0" w:type="auto"/>
          </w:tcPr>
          <w:p w14:paraId="123F35FB" w14:textId="758AE19E" w:rsidR="00A10C70" w:rsidRPr="00D26851" w:rsidRDefault="00A10C70" w:rsidP="00A10C70">
            <w:pPr>
              <w:contextualSpacing/>
              <w:rPr>
                <w:rFonts w:ascii="Times New Roman" w:hAnsi="Times New Roman" w:cs="Times New Roman"/>
                <w:sz w:val="24"/>
                <w:szCs w:val="24"/>
              </w:rPr>
            </w:pPr>
            <w:r w:rsidRPr="00D26851">
              <w:rPr>
                <w:rFonts w:ascii="Times New Roman" w:hAnsi="Times New Roman" w:cs="Times New Roman"/>
                <w:sz w:val="24"/>
                <w:szCs w:val="24"/>
              </w:rPr>
              <w:t>15.888</w:t>
            </w:r>
          </w:p>
        </w:tc>
        <w:tc>
          <w:tcPr>
            <w:tcW w:w="0" w:type="auto"/>
          </w:tcPr>
          <w:p w14:paraId="1E069D93" w14:textId="381B9B2F" w:rsidR="00A10C70" w:rsidRPr="00D26851" w:rsidRDefault="001E7412" w:rsidP="00A10C70">
            <w:pPr>
              <w:contextualSpacing/>
              <w:rPr>
                <w:rFonts w:ascii="Times New Roman" w:hAnsi="Times New Roman" w:cs="Times New Roman"/>
                <w:sz w:val="24"/>
                <w:szCs w:val="24"/>
              </w:rPr>
            </w:pPr>
            <w:r w:rsidRPr="00D26851">
              <w:rPr>
                <w:rFonts w:ascii="Times New Roman" w:hAnsi="Times New Roman" w:cs="Times New Roman"/>
                <w:sz w:val="24"/>
                <w:szCs w:val="24"/>
              </w:rPr>
              <w:t>0</w:t>
            </w:r>
          </w:p>
        </w:tc>
        <w:tc>
          <w:tcPr>
            <w:tcW w:w="0" w:type="auto"/>
          </w:tcPr>
          <w:p w14:paraId="7ED7DD80" w14:textId="43F54031" w:rsidR="00A10C70" w:rsidRPr="00D26851" w:rsidRDefault="00A10C70" w:rsidP="00A10C70">
            <w:pPr>
              <w:contextualSpacing/>
              <w:rPr>
                <w:rFonts w:ascii="Times New Roman" w:hAnsi="Times New Roman" w:cs="Times New Roman"/>
                <w:sz w:val="24"/>
                <w:szCs w:val="24"/>
              </w:rPr>
            </w:pPr>
            <w:r w:rsidRPr="00D26851">
              <w:rPr>
                <w:rFonts w:ascii="Times New Roman" w:hAnsi="Times New Roman" w:cs="Times New Roman"/>
                <w:sz w:val="24"/>
                <w:szCs w:val="24"/>
              </w:rPr>
              <w:t>3,138</w:t>
            </w:r>
          </w:p>
        </w:tc>
      </w:tr>
      <w:bookmarkEnd w:id="1"/>
      <w:tr w:rsidR="00D26851" w:rsidRPr="00D26851" w14:paraId="321CEEC7" w14:textId="77777777" w:rsidTr="001E3C62">
        <w:tc>
          <w:tcPr>
            <w:tcW w:w="0" w:type="auto"/>
            <w:vAlign w:val="bottom"/>
          </w:tcPr>
          <w:p w14:paraId="03B3911A" w14:textId="56F72C16"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Distance-weighted daily temperature</w:t>
            </w:r>
            <w:r w:rsidR="00B948BF" w:rsidRPr="00D26851">
              <w:rPr>
                <w:rFonts w:ascii="Times New Roman" w:hAnsi="Times New Roman" w:cs="Times New Roman"/>
                <w:sz w:val="24"/>
                <w:szCs w:val="24"/>
              </w:rPr>
              <w:t>(°C)</w:t>
            </w:r>
          </w:p>
        </w:tc>
        <w:tc>
          <w:tcPr>
            <w:tcW w:w="0" w:type="auto"/>
            <w:vAlign w:val="bottom"/>
          </w:tcPr>
          <w:p w14:paraId="1AD24F5D"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803,746</w:t>
            </w:r>
          </w:p>
        </w:tc>
        <w:tc>
          <w:tcPr>
            <w:tcW w:w="0" w:type="auto"/>
            <w:vAlign w:val="bottom"/>
          </w:tcPr>
          <w:p w14:paraId="113B701D"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24.815</w:t>
            </w:r>
          </w:p>
        </w:tc>
        <w:tc>
          <w:tcPr>
            <w:tcW w:w="0" w:type="auto"/>
            <w:vAlign w:val="bottom"/>
          </w:tcPr>
          <w:p w14:paraId="3048CD65"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3.504</w:t>
            </w:r>
          </w:p>
        </w:tc>
        <w:tc>
          <w:tcPr>
            <w:tcW w:w="0" w:type="auto"/>
            <w:vAlign w:val="bottom"/>
          </w:tcPr>
          <w:p w14:paraId="73FC72C1"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11.204</w:t>
            </w:r>
          </w:p>
        </w:tc>
        <w:tc>
          <w:tcPr>
            <w:tcW w:w="0" w:type="auto"/>
            <w:vAlign w:val="bottom"/>
          </w:tcPr>
          <w:p w14:paraId="36CB58DD"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32.329</w:t>
            </w:r>
          </w:p>
        </w:tc>
      </w:tr>
      <w:tr w:rsidR="00D26851" w:rsidRPr="00D26851" w14:paraId="0C33A131" w14:textId="77777777" w:rsidTr="001E3C62">
        <w:tc>
          <w:tcPr>
            <w:tcW w:w="0" w:type="auto"/>
            <w:vAlign w:val="bottom"/>
          </w:tcPr>
          <w:p w14:paraId="0170A031" w14:textId="354D45C2"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 xml:space="preserve">Distance-weighted visibility </w:t>
            </w:r>
            <w:r w:rsidR="00B948BF" w:rsidRPr="00D26851">
              <w:rPr>
                <w:rFonts w:ascii="Times New Roman" w:hAnsi="Times New Roman" w:cs="Times New Roman"/>
                <w:sz w:val="24"/>
                <w:szCs w:val="24"/>
              </w:rPr>
              <w:t>(miles)</w:t>
            </w:r>
          </w:p>
        </w:tc>
        <w:tc>
          <w:tcPr>
            <w:tcW w:w="0" w:type="auto"/>
            <w:vAlign w:val="bottom"/>
          </w:tcPr>
          <w:p w14:paraId="58BE33BE"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803,746</w:t>
            </w:r>
          </w:p>
        </w:tc>
        <w:tc>
          <w:tcPr>
            <w:tcW w:w="0" w:type="auto"/>
            <w:vAlign w:val="bottom"/>
          </w:tcPr>
          <w:p w14:paraId="13D3E5DB"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10.126</w:t>
            </w:r>
          </w:p>
        </w:tc>
        <w:tc>
          <w:tcPr>
            <w:tcW w:w="0" w:type="auto"/>
            <w:vAlign w:val="bottom"/>
          </w:tcPr>
          <w:p w14:paraId="4325BBBB"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1.767</w:t>
            </w:r>
          </w:p>
        </w:tc>
        <w:tc>
          <w:tcPr>
            <w:tcW w:w="0" w:type="auto"/>
            <w:vAlign w:val="bottom"/>
          </w:tcPr>
          <w:p w14:paraId="199FBF1E"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2.510</w:t>
            </w:r>
          </w:p>
        </w:tc>
        <w:tc>
          <w:tcPr>
            <w:tcW w:w="0" w:type="auto"/>
            <w:vAlign w:val="bottom"/>
          </w:tcPr>
          <w:p w14:paraId="20738EA2"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17.915</w:t>
            </w:r>
          </w:p>
        </w:tc>
      </w:tr>
      <w:tr w:rsidR="00D26851" w:rsidRPr="00D26851" w14:paraId="5A7BEBFE" w14:textId="77777777" w:rsidTr="001E3C62">
        <w:tc>
          <w:tcPr>
            <w:tcW w:w="0" w:type="auto"/>
            <w:vAlign w:val="bottom"/>
          </w:tcPr>
          <w:p w14:paraId="33BB7B17"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Distance-weighted wind speed (m/s)</w:t>
            </w:r>
          </w:p>
        </w:tc>
        <w:tc>
          <w:tcPr>
            <w:tcW w:w="0" w:type="auto"/>
            <w:vAlign w:val="bottom"/>
          </w:tcPr>
          <w:p w14:paraId="3A6DF43A"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803,746</w:t>
            </w:r>
          </w:p>
        </w:tc>
        <w:tc>
          <w:tcPr>
            <w:tcW w:w="0" w:type="auto"/>
            <w:vAlign w:val="bottom"/>
          </w:tcPr>
          <w:p w14:paraId="273F2ADD"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2.432</w:t>
            </w:r>
          </w:p>
        </w:tc>
        <w:tc>
          <w:tcPr>
            <w:tcW w:w="0" w:type="auto"/>
            <w:vAlign w:val="bottom"/>
          </w:tcPr>
          <w:p w14:paraId="3D5C394D"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0.460</w:t>
            </w:r>
          </w:p>
        </w:tc>
        <w:tc>
          <w:tcPr>
            <w:tcW w:w="0" w:type="auto"/>
            <w:vAlign w:val="bottom"/>
          </w:tcPr>
          <w:p w14:paraId="160F10B9"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0.607</w:t>
            </w:r>
          </w:p>
        </w:tc>
        <w:tc>
          <w:tcPr>
            <w:tcW w:w="0" w:type="auto"/>
            <w:vAlign w:val="bottom"/>
          </w:tcPr>
          <w:p w14:paraId="5B014333"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9.055</w:t>
            </w:r>
          </w:p>
        </w:tc>
      </w:tr>
      <w:tr w:rsidR="00D26851" w:rsidRPr="00D26851" w14:paraId="5079C799" w14:textId="77777777" w:rsidTr="001E3C62">
        <w:tc>
          <w:tcPr>
            <w:tcW w:w="0" w:type="auto"/>
            <w:vAlign w:val="bottom"/>
          </w:tcPr>
          <w:p w14:paraId="5F1961C3"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Distance-weighted precipitation (inch/day)</w:t>
            </w:r>
          </w:p>
        </w:tc>
        <w:tc>
          <w:tcPr>
            <w:tcW w:w="0" w:type="auto"/>
            <w:vAlign w:val="bottom"/>
          </w:tcPr>
          <w:p w14:paraId="6BC864A8"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803,746</w:t>
            </w:r>
          </w:p>
        </w:tc>
        <w:tc>
          <w:tcPr>
            <w:tcW w:w="0" w:type="auto"/>
            <w:vAlign w:val="bottom"/>
          </w:tcPr>
          <w:p w14:paraId="01CA73AD"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0.208</w:t>
            </w:r>
          </w:p>
        </w:tc>
        <w:tc>
          <w:tcPr>
            <w:tcW w:w="0" w:type="auto"/>
            <w:vAlign w:val="bottom"/>
          </w:tcPr>
          <w:p w14:paraId="4EC46407"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0.187</w:t>
            </w:r>
          </w:p>
        </w:tc>
        <w:tc>
          <w:tcPr>
            <w:tcW w:w="0" w:type="auto"/>
            <w:vAlign w:val="bottom"/>
          </w:tcPr>
          <w:p w14:paraId="5F3E3284"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0.001</w:t>
            </w:r>
          </w:p>
        </w:tc>
        <w:tc>
          <w:tcPr>
            <w:tcW w:w="0" w:type="auto"/>
            <w:vAlign w:val="bottom"/>
          </w:tcPr>
          <w:p w14:paraId="7024D7DA"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7.626</w:t>
            </w:r>
          </w:p>
        </w:tc>
      </w:tr>
      <w:tr w:rsidR="00D26851" w:rsidRPr="00D26851" w14:paraId="2704FF5E" w14:textId="77777777" w:rsidTr="001E3C62">
        <w:tc>
          <w:tcPr>
            <w:tcW w:w="0" w:type="auto"/>
            <w:vAlign w:val="bottom"/>
          </w:tcPr>
          <w:p w14:paraId="6AEB06BB"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 xml:space="preserve">Distance-weighted relative humidity </w:t>
            </w:r>
          </w:p>
        </w:tc>
        <w:tc>
          <w:tcPr>
            <w:tcW w:w="0" w:type="auto"/>
            <w:vAlign w:val="bottom"/>
          </w:tcPr>
          <w:p w14:paraId="556E1F15"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803,746</w:t>
            </w:r>
          </w:p>
        </w:tc>
        <w:tc>
          <w:tcPr>
            <w:tcW w:w="0" w:type="auto"/>
            <w:vAlign w:val="bottom"/>
          </w:tcPr>
          <w:p w14:paraId="7CAB38E0"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76.772</w:t>
            </w:r>
          </w:p>
        </w:tc>
        <w:tc>
          <w:tcPr>
            <w:tcW w:w="0" w:type="auto"/>
            <w:vAlign w:val="bottom"/>
          </w:tcPr>
          <w:p w14:paraId="4FB1D7D2"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6.853</w:t>
            </w:r>
          </w:p>
        </w:tc>
        <w:tc>
          <w:tcPr>
            <w:tcW w:w="0" w:type="auto"/>
            <w:vAlign w:val="bottom"/>
          </w:tcPr>
          <w:p w14:paraId="74B1633C"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33.891</w:t>
            </w:r>
          </w:p>
        </w:tc>
        <w:tc>
          <w:tcPr>
            <w:tcW w:w="0" w:type="auto"/>
            <w:vAlign w:val="bottom"/>
          </w:tcPr>
          <w:p w14:paraId="5438EDBB"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97.636</w:t>
            </w:r>
          </w:p>
        </w:tc>
      </w:tr>
      <w:tr w:rsidR="00D26851" w:rsidRPr="00D26851" w14:paraId="6AC78AC5" w14:textId="77777777" w:rsidTr="001E3C62">
        <w:tc>
          <w:tcPr>
            <w:tcW w:w="0" w:type="auto"/>
            <w:vAlign w:val="bottom"/>
          </w:tcPr>
          <w:p w14:paraId="05C58A3A" w14:textId="45D1B98A"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 xml:space="preserve">Economic loss from natural hazards (100 million </w:t>
            </w:r>
            <w:r w:rsidR="00D27D0B" w:rsidRPr="00D26851">
              <w:rPr>
                <w:rFonts w:ascii="Times New Roman" w:hAnsi="Times New Roman" w:cs="Times New Roman" w:hint="eastAsia"/>
                <w:sz w:val="24"/>
                <w:szCs w:val="24"/>
              </w:rPr>
              <w:t>yuan</w:t>
            </w:r>
            <w:r w:rsidRPr="00D26851">
              <w:rPr>
                <w:rFonts w:ascii="Times New Roman" w:hAnsi="Times New Roman" w:cs="Times New Roman"/>
                <w:sz w:val="24"/>
                <w:szCs w:val="24"/>
              </w:rPr>
              <w:t xml:space="preserve">) </w:t>
            </w:r>
          </w:p>
        </w:tc>
        <w:tc>
          <w:tcPr>
            <w:tcW w:w="0" w:type="auto"/>
            <w:vAlign w:val="bottom"/>
          </w:tcPr>
          <w:p w14:paraId="065474B8"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803,746</w:t>
            </w:r>
          </w:p>
        </w:tc>
        <w:tc>
          <w:tcPr>
            <w:tcW w:w="0" w:type="auto"/>
            <w:vAlign w:val="bottom"/>
          </w:tcPr>
          <w:p w14:paraId="710E594F"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186.434</w:t>
            </w:r>
          </w:p>
        </w:tc>
        <w:tc>
          <w:tcPr>
            <w:tcW w:w="0" w:type="auto"/>
            <w:vAlign w:val="bottom"/>
          </w:tcPr>
          <w:p w14:paraId="4E851AD1"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168.882</w:t>
            </w:r>
          </w:p>
        </w:tc>
        <w:tc>
          <w:tcPr>
            <w:tcW w:w="0" w:type="auto"/>
            <w:vAlign w:val="bottom"/>
          </w:tcPr>
          <w:p w14:paraId="6362AC26"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1.7</w:t>
            </w:r>
          </w:p>
        </w:tc>
        <w:tc>
          <w:tcPr>
            <w:tcW w:w="0" w:type="auto"/>
            <w:vAlign w:val="bottom"/>
          </w:tcPr>
          <w:p w14:paraId="5B73210B"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602.6</w:t>
            </w:r>
          </w:p>
        </w:tc>
      </w:tr>
      <w:tr w:rsidR="00D26851" w:rsidRPr="00D26851" w14:paraId="663718A8" w14:textId="77777777" w:rsidTr="001E3C62">
        <w:tc>
          <w:tcPr>
            <w:tcW w:w="0" w:type="auto"/>
            <w:vAlign w:val="bottom"/>
          </w:tcPr>
          <w:p w14:paraId="0423975D" w14:textId="2AE978A2"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 xml:space="preserve">Wildfire </w:t>
            </w:r>
          </w:p>
        </w:tc>
        <w:tc>
          <w:tcPr>
            <w:tcW w:w="0" w:type="auto"/>
            <w:vAlign w:val="bottom"/>
          </w:tcPr>
          <w:p w14:paraId="64727E8F"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803,746</w:t>
            </w:r>
          </w:p>
        </w:tc>
        <w:tc>
          <w:tcPr>
            <w:tcW w:w="0" w:type="auto"/>
            <w:vAlign w:val="bottom"/>
          </w:tcPr>
          <w:p w14:paraId="176E217F"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47.176</w:t>
            </w:r>
          </w:p>
        </w:tc>
        <w:tc>
          <w:tcPr>
            <w:tcW w:w="0" w:type="auto"/>
            <w:vAlign w:val="bottom"/>
          </w:tcPr>
          <w:p w14:paraId="7707CE0A"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41.851</w:t>
            </w:r>
          </w:p>
        </w:tc>
        <w:tc>
          <w:tcPr>
            <w:tcW w:w="0" w:type="auto"/>
            <w:vAlign w:val="bottom"/>
          </w:tcPr>
          <w:p w14:paraId="01784BB9"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2</w:t>
            </w:r>
          </w:p>
        </w:tc>
        <w:tc>
          <w:tcPr>
            <w:tcW w:w="0" w:type="auto"/>
            <w:vAlign w:val="bottom"/>
          </w:tcPr>
          <w:p w14:paraId="7EFDB5DF"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206</w:t>
            </w:r>
          </w:p>
        </w:tc>
      </w:tr>
      <w:tr w:rsidR="00D26851" w:rsidRPr="00D26851" w14:paraId="22AECBDF" w14:textId="2DE7A360" w:rsidTr="001E3C62">
        <w:trPr>
          <w:trHeight w:val="340"/>
        </w:trPr>
        <w:tc>
          <w:tcPr>
            <w:tcW w:w="0" w:type="auto"/>
            <w:tcBorders>
              <w:bottom w:val="single" w:sz="4" w:space="0" w:color="auto"/>
            </w:tcBorders>
            <w:vAlign w:val="bottom"/>
          </w:tcPr>
          <w:p w14:paraId="6AB9D8F1" w14:textId="4046391D" w:rsidR="00535450" w:rsidRPr="00D26851" w:rsidRDefault="00535450" w:rsidP="00535450">
            <w:pPr>
              <w:contextualSpacing/>
              <w:rPr>
                <w:rFonts w:ascii="Times New Roman" w:hAnsi="Times New Roman" w:cs="Times New Roman"/>
                <w:sz w:val="24"/>
                <w:szCs w:val="24"/>
              </w:rPr>
            </w:pPr>
            <w:r w:rsidRPr="00D26851">
              <w:rPr>
                <w:rFonts w:ascii="Times New Roman" w:hAnsi="Times New Roman" w:cs="Times New Roman"/>
                <w:sz w:val="24"/>
                <w:szCs w:val="24"/>
              </w:rPr>
              <w:t xml:space="preserve">Holiday dummy </w:t>
            </w:r>
          </w:p>
        </w:tc>
        <w:tc>
          <w:tcPr>
            <w:tcW w:w="0" w:type="auto"/>
            <w:tcBorders>
              <w:bottom w:val="single" w:sz="4" w:space="0" w:color="auto"/>
            </w:tcBorders>
            <w:vAlign w:val="bottom"/>
          </w:tcPr>
          <w:p w14:paraId="76C495AD" w14:textId="55FAE8A8" w:rsidR="00535450" w:rsidRPr="00D26851" w:rsidRDefault="00535450" w:rsidP="00535450">
            <w:pPr>
              <w:contextualSpacing/>
              <w:rPr>
                <w:rFonts w:ascii="Times New Roman" w:hAnsi="Times New Roman" w:cs="Times New Roman"/>
                <w:sz w:val="24"/>
                <w:szCs w:val="24"/>
              </w:rPr>
            </w:pPr>
            <w:r w:rsidRPr="00D26851">
              <w:rPr>
                <w:rFonts w:ascii="Times New Roman" w:hAnsi="Times New Roman" w:cs="Times New Roman"/>
                <w:sz w:val="24"/>
                <w:szCs w:val="24"/>
              </w:rPr>
              <w:t>803,746</w:t>
            </w:r>
          </w:p>
        </w:tc>
        <w:tc>
          <w:tcPr>
            <w:tcW w:w="0" w:type="auto"/>
            <w:tcBorders>
              <w:bottom w:val="single" w:sz="4" w:space="0" w:color="auto"/>
            </w:tcBorders>
            <w:vAlign w:val="bottom"/>
          </w:tcPr>
          <w:p w14:paraId="6EAEFEE9" w14:textId="7405345D" w:rsidR="00535450" w:rsidRPr="00D26851" w:rsidRDefault="00535450" w:rsidP="00535450">
            <w:pPr>
              <w:contextualSpacing/>
              <w:rPr>
                <w:rFonts w:ascii="Times New Roman" w:hAnsi="Times New Roman" w:cs="Times New Roman"/>
                <w:sz w:val="24"/>
                <w:szCs w:val="24"/>
              </w:rPr>
            </w:pPr>
            <w:r w:rsidRPr="00D26851">
              <w:rPr>
                <w:rFonts w:ascii="Times New Roman" w:hAnsi="Times New Roman" w:cs="Times New Roman"/>
                <w:sz w:val="24"/>
                <w:szCs w:val="24"/>
              </w:rPr>
              <w:t>0.095</w:t>
            </w:r>
          </w:p>
        </w:tc>
        <w:tc>
          <w:tcPr>
            <w:tcW w:w="0" w:type="auto"/>
            <w:tcBorders>
              <w:bottom w:val="single" w:sz="4" w:space="0" w:color="auto"/>
            </w:tcBorders>
            <w:vAlign w:val="bottom"/>
          </w:tcPr>
          <w:p w14:paraId="4A763498" w14:textId="2B65EB52" w:rsidR="00535450" w:rsidRPr="00D26851" w:rsidRDefault="00535450" w:rsidP="00535450">
            <w:pPr>
              <w:contextualSpacing/>
              <w:rPr>
                <w:rFonts w:ascii="Times New Roman" w:hAnsi="Times New Roman" w:cs="Times New Roman"/>
                <w:sz w:val="24"/>
                <w:szCs w:val="24"/>
              </w:rPr>
            </w:pPr>
            <w:r w:rsidRPr="00D26851">
              <w:rPr>
                <w:rFonts w:ascii="Times New Roman" w:hAnsi="Times New Roman" w:cs="Times New Roman"/>
                <w:sz w:val="24"/>
                <w:szCs w:val="24"/>
              </w:rPr>
              <w:t>0.293</w:t>
            </w:r>
          </w:p>
        </w:tc>
        <w:tc>
          <w:tcPr>
            <w:tcW w:w="0" w:type="auto"/>
            <w:tcBorders>
              <w:bottom w:val="single" w:sz="4" w:space="0" w:color="auto"/>
            </w:tcBorders>
            <w:vAlign w:val="bottom"/>
          </w:tcPr>
          <w:p w14:paraId="33CC801D" w14:textId="53FD57AB" w:rsidR="00535450" w:rsidRPr="00D26851" w:rsidRDefault="00535450" w:rsidP="00535450">
            <w:pPr>
              <w:contextualSpacing/>
              <w:rPr>
                <w:rFonts w:ascii="Times New Roman" w:hAnsi="Times New Roman" w:cs="Times New Roman"/>
                <w:sz w:val="24"/>
                <w:szCs w:val="24"/>
              </w:rPr>
            </w:pPr>
            <w:r w:rsidRPr="00D26851">
              <w:rPr>
                <w:rFonts w:ascii="Times New Roman" w:hAnsi="Times New Roman" w:cs="Times New Roman"/>
                <w:sz w:val="24"/>
                <w:szCs w:val="24"/>
              </w:rPr>
              <w:t>0</w:t>
            </w:r>
          </w:p>
        </w:tc>
        <w:tc>
          <w:tcPr>
            <w:tcW w:w="0" w:type="auto"/>
            <w:tcBorders>
              <w:bottom w:val="single" w:sz="4" w:space="0" w:color="auto"/>
            </w:tcBorders>
            <w:vAlign w:val="bottom"/>
          </w:tcPr>
          <w:p w14:paraId="475BAAA8" w14:textId="156DBC90" w:rsidR="00535450" w:rsidRPr="00D26851" w:rsidRDefault="00535450" w:rsidP="00535450">
            <w:pPr>
              <w:contextualSpacing/>
              <w:rPr>
                <w:rFonts w:ascii="Times New Roman" w:hAnsi="Times New Roman" w:cs="Times New Roman"/>
                <w:sz w:val="24"/>
                <w:szCs w:val="24"/>
              </w:rPr>
            </w:pPr>
            <w:r w:rsidRPr="00D26851">
              <w:rPr>
                <w:rFonts w:ascii="Times New Roman" w:hAnsi="Times New Roman" w:cs="Times New Roman"/>
                <w:sz w:val="24"/>
                <w:szCs w:val="24"/>
              </w:rPr>
              <w:t>1</w:t>
            </w:r>
          </w:p>
        </w:tc>
      </w:tr>
    </w:tbl>
    <w:p w14:paraId="26CFDF83" w14:textId="40170046" w:rsidR="00A06772" w:rsidRPr="00D26851" w:rsidRDefault="00535450" w:rsidP="00CA7E6F">
      <w:pPr>
        <w:spacing w:after="0" w:line="240" w:lineRule="auto"/>
        <w:contextualSpacing/>
        <w:jc w:val="both"/>
        <w:rPr>
          <w:rFonts w:ascii="Times New Roman" w:hAnsi="Times New Roman" w:cs="Times New Roman"/>
          <w:sz w:val="24"/>
          <w:szCs w:val="24"/>
        </w:rPr>
      </w:pPr>
      <w:r w:rsidRPr="00D26851">
        <w:rPr>
          <w:rFonts w:ascii="Times New Roman" w:hAnsi="Times New Roman" w:cs="Times New Roman"/>
          <w:sz w:val="24"/>
          <w:szCs w:val="24"/>
        </w:rPr>
        <w:t xml:space="preserve">Notes: </w:t>
      </w:r>
      <w:r w:rsidR="00112378" w:rsidRPr="00D26851">
        <w:rPr>
          <w:rFonts w:ascii="Times New Roman" w:hAnsi="Times New Roman" w:cs="Times New Roman" w:hint="eastAsia"/>
          <w:sz w:val="24"/>
          <w:szCs w:val="24"/>
        </w:rPr>
        <w:t xml:space="preserve">The summary statistics </w:t>
      </w:r>
      <w:r w:rsidR="009518CA" w:rsidRPr="00D26851">
        <w:rPr>
          <w:rFonts w:ascii="Times New Roman" w:hAnsi="Times New Roman" w:cs="Times New Roman" w:hint="eastAsia"/>
          <w:sz w:val="24"/>
          <w:szCs w:val="24"/>
        </w:rPr>
        <w:t xml:space="preserve">of outages </w:t>
      </w:r>
      <w:r w:rsidR="00112378" w:rsidRPr="00D26851">
        <w:rPr>
          <w:rFonts w:ascii="Times New Roman" w:hAnsi="Times New Roman" w:cs="Times New Roman" w:hint="eastAsia"/>
          <w:sz w:val="24"/>
          <w:szCs w:val="24"/>
        </w:rPr>
        <w:t>refer to the average daily</w:t>
      </w:r>
      <w:r w:rsidR="009518CA" w:rsidRPr="00D26851">
        <w:rPr>
          <w:rFonts w:ascii="Times New Roman" w:hAnsi="Times New Roman" w:cs="Times New Roman" w:hint="eastAsia"/>
          <w:sz w:val="24"/>
          <w:szCs w:val="24"/>
        </w:rPr>
        <w:t xml:space="preserve"> outage</w:t>
      </w:r>
      <w:r w:rsidR="00077DD9" w:rsidRPr="00D26851">
        <w:rPr>
          <w:rFonts w:ascii="Times New Roman" w:hAnsi="Times New Roman" w:cs="Times New Roman" w:hint="eastAsia"/>
          <w:sz w:val="24"/>
          <w:szCs w:val="24"/>
        </w:rPr>
        <w:t xml:space="preserve">s per county, </w:t>
      </w:r>
      <w:r w:rsidR="00077DD9" w:rsidRPr="00D26851">
        <w:rPr>
          <w:rFonts w:ascii="Times New Roman" w:hAnsi="Times New Roman" w:cs="Times New Roman"/>
          <w:sz w:val="24"/>
          <w:szCs w:val="24"/>
        </w:rPr>
        <w:t>which</w:t>
      </w:r>
      <w:r w:rsidR="00077DD9" w:rsidRPr="00D26851">
        <w:rPr>
          <w:rFonts w:ascii="Times New Roman" w:hAnsi="Times New Roman" w:cs="Times New Roman" w:hint="eastAsia"/>
          <w:sz w:val="24"/>
          <w:szCs w:val="24"/>
        </w:rPr>
        <w:t xml:space="preserve"> is the total of events </w:t>
      </w:r>
      <w:r w:rsidR="00077DD9" w:rsidRPr="00D26851">
        <w:rPr>
          <w:rFonts w:ascii="Times New Roman" w:hAnsi="Times New Roman" w:cs="Times New Roman"/>
          <w:sz w:val="24"/>
          <w:szCs w:val="24"/>
        </w:rPr>
        <w:t>across</w:t>
      </w:r>
      <w:r w:rsidR="00077DD9" w:rsidRPr="00D26851">
        <w:rPr>
          <w:rFonts w:ascii="Times New Roman" w:hAnsi="Times New Roman" w:cs="Times New Roman" w:hint="eastAsia"/>
          <w:sz w:val="24"/>
          <w:szCs w:val="24"/>
        </w:rPr>
        <w:t xml:space="preserve"> all locations.</w:t>
      </w:r>
      <w:r w:rsidR="009518CA" w:rsidRPr="00D26851">
        <w:rPr>
          <w:rFonts w:ascii="Times New Roman" w:hAnsi="Times New Roman" w:cs="Times New Roman" w:hint="eastAsia"/>
          <w:sz w:val="24"/>
          <w:szCs w:val="24"/>
        </w:rPr>
        <w:t xml:space="preserve"> </w:t>
      </w:r>
      <w:r w:rsidR="00034BDE" w:rsidRPr="00D26851">
        <w:rPr>
          <w:rFonts w:ascii="Times New Roman" w:hAnsi="Times New Roman" w:cs="Times New Roman"/>
          <w:sz w:val="24"/>
          <w:szCs w:val="24"/>
        </w:rPr>
        <w:t>Distance-weighted variables are calculated as a weighted average using the inverse distance weighting approach, which aligns the data from meteorological stations with the county centroid based on their latitudes and longitudes</w:t>
      </w:r>
      <w:r w:rsidRPr="00D26851">
        <w:rPr>
          <w:rFonts w:ascii="Times New Roman" w:hAnsi="Times New Roman" w:cs="Times New Roman"/>
          <w:sz w:val="24"/>
          <w:szCs w:val="24"/>
        </w:rPr>
        <w:t>.</w:t>
      </w:r>
    </w:p>
    <w:p w14:paraId="782FF3BC" w14:textId="77777777" w:rsidR="00315E3A" w:rsidRPr="00D26851" w:rsidRDefault="00315E3A" w:rsidP="00A06772">
      <w:pPr>
        <w:spacing w:after="0" w:line="240" w:lineRule="auto"/>
        <w:contextualSpacing/>
        <w:rPr>
          <w:rFonts w:ascii="Times New Roman" w:hAnsi="Times New Roman" w:cs="Times New Roman"/>
        </w:rPr>
      </w:pPr>
    </w:p>
    <w:p w14:paraId="6B587D15" w14:textId="77777777" w:rsidR="00535450" w:rsidRPr="00D26851" w:rsidRDefault="00535450" w:rsidP="00A06772">
      <w:pPr>
        <w:spacing w:after="0" w:line="240" w:lineRule="auto"/>
        <w:contextualSpacing/>
        <w:rPr>
          <w:rFonts w:ascii="Times New Roman" w:hAnsi="Times New Roman" w:cs="Times New Roman"/>
          <w:sz w:val="24"/>
          <w:szCs w:val="24"/>
        </w:rPr>
      </w:pPr>
    </w:p>
    <w:p w14:paraId="183EE812" w14:textId="4F6FDA42" w:rsidR="00A06772" w:rsidRPr="00D26851" w:rsidRDefault="003B3674" w:rsidP="00642564">
      <w:pPr>
        <w:spacing w:after="0" w:line="240" w:lineRule="auto"/>
        <w:contextualSpacing/>
        <w:rPr>
          <w:rFonts w:ascii="Times New Roman" w:eastAsia="等线" w:hAnsi="Times New Roman" w:cs="Times New Roman"/>
          <w:sz w:val="24"/>
          <w:szCs w:val="24"/>
        </w:rPr>
      </w:pPr>
      <w:r w:rsidRPr="00D26851">
        <w:rPr>
          <w:rFonts w:ascii="Times New Roman" w:hAnsi="Times New Roman" w:cs="Times New Roman"/>
          <w:sz w:val="24"/>
          <w:szCs w:val="24"/>
        </w:rPr>
        <w:t>Supplementary</w:t>
      </w:r>
      <w:r w:rsidRPr="00D26851">
        <w:rPr>
          <w:rFonts w:ascii="Times New Roman" w:eastAsia="等线" w:hAnsi="Times New Roman" w:cs="Times New Roman"/>
          <w:sz w:val="24"/>
          <w:szCs w:val="24"/>
        </w:rPr>
        <w:t xml:space="preserve"> </w:t>
      </w:r>
      <w:r w:rsidR="00A06772" w:rsidRPr="00D26851">
        <w:rPr>
          <w:rFonts w:ascii="Times New Roman" w:eastAsia="等线" w:hAnsi="Times New Roman" w:cs="Times New Roman"/>
          <w:sz w:val="24"/>
          <w:szCs w:val="24"/>
        </w:rPr>
        <w:t xml:space="preserve">Table 2 Impacts of heatwaves on residential power outages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8"/>
        <w:gridCol w:w="2067"/>
        <w:gridCol w:w="1565"/>
      </w:tblGrid>
      <w:tr w:rsidR="00D26851" w:rsidRPr="00D26851" w14:paraId="03367DA1" w14:textId="77777777" w:rsidTr="00642564">
        <w:trPr>
          <w:trHeight w:val="551"/>
        </w:trPr>
        <w:tc>
          <w:tcPr>
            <w:tcW w:w="0" w:type="auto"/>
            <w:tcBorders>
              <w:top w:val="single" w:sz="4" w:space="0" w:color="auto"/>
              <w:bottom w:val="single" w:sz="4" w:space="0" w:color="auto"/>
            </w:tcBorders>
          </w:tcPr>
          <w:p w14:paraId="4059AC84" w14:textId="77777777" w:rsidR="00A06772" w:rsidRPr="00D26851" w:rsidRDefault="00A06772" w:rsidP="001E3C62">
            <w:pPr>
              <w:contextualSpacing/>
              <w:rPr>
                <w:rFonts w:ascii="Times New Roman" w:hAnsi="Times New Roman" w:cs="Times New Roman"/>
                <w:sz w:val="24"/>
                <w:szCs w:val="24"/>
              </w:rPr>
            </w:pPr>
          </w:p>
        </w:tc>
        <w:tc>
          <w:tcPr>
            <w:tcW w:w="0" w:type="auto"/>
            <w:tcBorders>
              <w:top w:val="single" w:sz="4" w:space="0" w:color="auto"/>
              <w:bottom w:val="single" w:sz="4" w:space="0" w:color="auto"/>
            </w:tcBorders>
          </w:tcPr>
          <w:p w14:paraId="4B3C23B6" w14:textId="77777777" w:rsidR="00A06772" w:rsidRPr="00D26851" w:rsidRDefault="00A06772" w:rsidP="001E3C62">
            <w:pPr>
              <w:contextualSpacing/>
              <w:rPr>
                <w:rFonts w:ascii="Times New Roman" w:hAnsi="Times New Roman" w:cs="Times New Roman"/>
                <w:sz w:val="24"/>
                <w:szCs w:val="24"/>
              </w:rPr>
            </w:pPr>
            <w:r w:rsidRPr="00D26851">
              <w:rPr>
                <w:rFonts w:ascii="Times New Roman" w:eastAsia="等线" w:hAnsi="Times New Roman" w:cs="Times New Roman"/>
                <w:sz w:val="24"/>
                <w:szCs w:val="24"/>
              </w:rPr>
              <w:t xml:space="preserve">Outage Occurrence </w:t>
            </w:r>
          </w:p>
        </w:tc>
        <w:tc>
          <w:tcPr>
            <w:tcW w:w="0" w:type="auto"/>
            <w:tcBorders>
              <w:top w:val="single" w:sz="4" w:space="0" w:color="auto"/>
              <w:bottom w:val="single" w:sz="4" w:space="0" w:color="auto"/>
            </w:tcBorders>
          </w:tcPr>
          <w:p w14:paraId="5D32DC33" w14:textId="77777777" w:rsidR="00A06772" w:rsidRPr="00D26851" w:rsidRDefault="00A06772" w:rsidP="001E3C62">
            <w:pPr>
              <w:contextualSpacing/>
              <w:rPr>
                <w:rFonts w:ascii="Times New Roman" w:hAnsi="Times New Roman" w:cs="Times New Roman"/>
                <w:sz w:val="24"/>
                <w:szCs w:val="24"/>
              </w:rPr>
            </w:pPr>
            <w:r w:rsidRPr="00D26851">
              <w:rPr>
                <w:rFonts w:ascii="Times New Roman" w:eastAsia="等线" w:hAnsi="Times New Roman" w:cs="Times New Roman"/>
                <w:sz w:val="24"/>
                <w:szCs w:val="24"/>
              </w:rPr>
              <w:t>Outage length</w:t>
            </w:r>
          </w:p>
        </w:tc>
      </w:tr>
      <w:tr w:rsidR="00D26851" w:rsidRPr="00D26851" w14:paraId="1A37A592" w14:textId="77777777" w:rsidTr="00642564">
        <w:trPr>
          <w:trHeight w:val="270"/>
        </w:trPr>
        <w:tc>
          <w:tcPr>
            <w:tcW w:w="0" w:type="auto"/>
            <w:tcBorders>
              <w:top w:val="single" w:sz="4" w:space="0" w:color="auto"/>
            </w:tcBorders>
          </w:tcPr>
          <w:p w14:paraId="5C7E2895"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 xml:space="preserve">Heatwave </w:t>
            </w:r>
          </w:p>
        </w:tc>
        <w:tc>
          <w:tcPr>
            <w:tcW w:w="0" w:type="auto"/>
            <w:tcBorders>
              <w:top w:val="single" w:sz="4" w:space="0" w:color="auto"/>
            </w:tcBorders>
          </w:tcPr>
          <w:p w14:paraId="6EE7C494"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0.040***</w:t>
            </w:r>
          </w:p>
        </w:tc>
        <w:tc>
          <w:tcPr>
            <w:tcW w:w="0" w:type="auto"/>
            <w:tcBorders>
              <w:top w:val="single" w:sz="4" w:space="0" w:color="auto"/>
            </w:tcBorders>
          </w:tcPr>
          <w:p w14:paraId="4C6D5A8D"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0.083***</w:t>
            </w:r>
          </w:p>
        </w:tc>
      </w:tr>
      <w:tr w:rsidR="00D26851" w:rsidRPr="00D26851" w14:paraId="0195E7DD" w14:textId="77777777" w:rsidTr="00642564">
        <w:trPr>
          <w:trHeight w:val="270"/>
        </w:trPr>
        <w:tc>
          <w:tcPr>
            <w:tcW w:w="0" w:type="auto"/>
          </w:tcPr>
          <w:p w14:paraId="63D79D6A" w14:textId="77777777" w:rsidR="00A06772" w:rsidRPr="00D26851" w:rsidRDefault="00A06772" w:rsidP="001E3C62">
            <w:pPr>
              <w:contextualSpacing/>
              <w:rPr>
                <w:rFonts w:ascii="Times New Roman" w:hAnsi="Times New Roman" w:cs="Times New Roman"/>
                <w:sz w:val="24"/>
                <w:szCs w:val="24"/>
              </w:rPr>
            </w:pPr>
          </w:p>
        </w:tc>
        <w:tc>
          <w:tcPr>
            <w:tcW w:w="0" w:type="auto"/>
          </w:tcPr>
          <w:p w14:paraId="61BEE15E"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(0.005)</w:t>
            </w:r>
          </w:p>
        </w:tc>
        <w:tc>
          <w:tcPr>
            <w:tcW w:w="0" w:type="auto"/>
          </w:tcPr>
          <w:p w14:paraId="72D8C8A2"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(0.011)</w:t>
            </w:r>
          </w:p>
        </w:tc>
      </w:tr>
      <w:tr w:rsidR="00D26851" w:rsidRPr="00D26851" w14:paraId="006153FF" w14:textId="77777777" w:rsidTr="00642564">
        <w:trPr>
          <w:trHeight w:val="270"/>
        </w:trPr>
        <w:tc>
          <w:tcPr>
            <w:tcW w:w="0" w:type="auto"/>
          </w:tcPr>
          <w:p w14:paraId="6EECCA3F"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2019.year</w:t>
            </w:r>
          </w:p>
        </w:tc>
        <w:tc>
          <w:tcPr>
            <w:tcW w:w="0" w:type="auto"/>
          </w:tcPr>
          <w:p w14:paraId="0D17BF3D"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0.000</w:t>
            </w:r>
          </w:p>
        </w:tc>
        <w:tc>
          <w:tcPr>
            <w:tcW w:w="0" w:type="auto"/>
          </w:tcPr>
          <w:p w14:paraId="631038D6"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0.000</w:t>
            </w:r>
          </w:p>
        </w:tc>
      </w:tr>
      <w:tr w:rsidR="00D26851" w:rsidRPr="00D26851" w14:paraId="74CD9352" w14:textId="77777777" w:rsidTr="00642564">
        <w:trPr>
          <w:trHeight w:val="270"/>
        </w:trPr>
        <w:tc>
          <w:tcPr>
            <w:tcW w:w="0" w:type="auto"/>
          </w:tcPr>
          <w:p w14:paraId="30E0007B" w14:textId="77777777" w:rsidR="00A06772" w:rsidRPr="00D26851" w:rsidRDefault="00A06772" w:rsidP="001E3C62">
            <w:pPr>
              <w:contextualSpacing/>
              <w:rPr>
                <w:rFonts w:ascii="Times New Roman" w:hAnsi="Times New Roman" w:cs="Times New Roman"/>
                <w:sz w:val="24"/>
                <w:szCs w:val="24"/>
              </w:rPr>
            </w:pPr>
          </w:p>
        </w:tc>
        <w:tc>
          <w:tcPr>
            <w:tcW w:w="0" w:type="auto"/>
          </w:tcPr>
          <w:p w14:paraId="1C7F33EC"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w:t>
            </w:r>
          </w:p>
        </w:tc>
        <w:tc>
          <w:tcPr>
            <w:tcW w:w="0" w:type="auto"/>
          </w:tcPr>
          <w:p w14:paraId="56F7A04D"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w:t>
            </w:r>
          </w:p>
        </w:tc>
      </w:tr>
      <w:tr w:rsidR="00D26851" w:rsidRPr="00D26851" w14:paraId="587A2AC8" w14:textId="77777777" w:rsidTr="00642564">
        <w:trPr>
          <w:trHeight w:val="281"/>
        </w:trPr>
        <w:tc>
          <w:tcPr>
            <w:tcW w:w="0" w:type="auto"/>
          </w:tcPr>
          <w:p w14:paraId="0D999978"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2020.year</w:t>
            </w:r>
          </w:p>
        </w:tc>
        <w:tc>
          <w:tcPr>
            <w:tcW w:w="0" w:type="auto"/>
          </w:tcPr>
          <w:p w14:paraId="58A13AA1"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0.016*</w:t>
            </w:r>
          </w:p>
        </w:tc>
        <w:tc>
          <w:tcPr>
            <w:tcW w:w="0" w:type="auto"/>
          </w:tcPr>
          <w:p w14:paraId="3C530882"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0.086***</w:t>
            </w:r>
          </w:p>
        </w:tc>
      </w:tr>
      <w:tr w:rsidR="00D26851" w:rsidRPr="00D26851" w14:paraId="7C04BA8A" w14:textId="77777777" w:rsidTr="00642564">
        <w:trPr>
          <w:trHeight w:val="270"/>
        </w:trPr>
        <w:tc>
          <w:tcPr>
            <w:tcW w:w="0" w:type="auto"/>
          </w:tcPr>
          <w:p w14:paraId="61C82667" w14:textId="77777777" w:rsidR="00A06772" w:rsidRPr="00D26851" w:rsidRDefault="00A06772" w:rsidP="001E3C62">
            <w:pPr>
              <w:contextualSpacing/>
              <w:rPr>
                <w:rFonts w:ascii="Times New Roman" w:hAnsi="Times New Roman" w:cs="Times New Roman"/>
                <w:sz w:val="24"/>
                <w:szCs w:val="24"/>
              </w:rPr>
            </w:pPr>
          </w:p>
        </w:tc>
        <w:tc>
          <w:tcPr>
            <w:tcW w:w="0" w:type="auto"/>
          </w:tcPr>
          <w:p w14:paraId="56761EE6"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(0.010)</w:t>
            </w:r>
          </w:p>
        </w:tc>
        <w:tc>
          <w:tcPr>
            <w:tcW w:w="0" w:type="auto"/>
          </w:tcPr>
          <w:p w14:paraId="0C8C4376"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(0.020)</w:t>
            </w:r>
          </w:p>
        </w:tc>
      </w:tr>
      <w:tr w:rsidR="00D26851" w:rsidRPr="00D26851" w14:paraId="245C513B" w14:textId="77777777" w:rsidTr="00642564">
        <w:trPr>
          <w:trHeight w:val="270"/>
        </w:trPr>
        <w:tc>
          <w:tcPr>
            <w:tcW w:w="0" w:type="auto"/>
          </w:tcPr>
          <w:p w14:paraId="5C753492"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2021.year</w:t>
            </w:r>
          </w:p>
        </w:tc>
        <w:tc>
          <w:tcPr>
            <w:tcW w:w="0" w:type="auto"/>
          </w:tcPr>
          <w:p w14:paraId="176EA95F"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0.066***</w:t>
            </w:r>
          </w:p>
        </w:tc>
        <w:tc>
          <w:tcPr>
            <w:tcW w:w="0" w:type="auto"/>
          </w:tcPr>
          <w:p w14:paraId="0B645D4F"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0.177***</w:t>
            </w:r>
          </w:p>
        </w:tc>
      </w:tr>
      <w:tr w:rsidR="00D26851" w:rsidRPr="00D26851" w14:paraId="7CF571D7" w14:textId="77777777" w:rsidTr="00642564">
        <w:trPr>
          <w:trHeight w:val="270"/>
        </w:trPr>
        <w:tc>
          <w:tcPr>
            <w:tcW w:w="0" w:type="auto"/>
          </w:tcPr>
          <w:p w14:paraId="04A4FA63" w14:textId="77777777" w:rsidR="00A06772" w:rsidRPr="00D26851" w:rsidRDefault="00A06772" w:rsidP="001E3C62">
            <w:pPr>
              <w:contextualSpacing/>
              <w:rPr>
                <w:rFonts w:ascii="Times New Roman" w:hAnsi="Times New Roman" w:cs="Times New Roman"/>
                <w:sz w:val="24"/>
                <w:szCs w:val="24"/>
              </w:rPr>
            </w:pPr>
          </w:p>
        </w:tc>
        <w:tc>
          <w:tcPr>
            <w:tcW w:w="0" w:type="auto"/>
          </w:tcPr>
          <w:p w14:paraId="4826530C"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(0.011)</w:t>
            </w:r>
          </w:p>
        </w:tc>
        <w:tc>
          <w:tcPr>
            <w:tcW w:w="0" w:type="auto"/>
          </w:tcPr>
          <w:p w14:paraId="014CDE36"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(0.023)</w:t>
            </w:r>
          </w:p>
        </w:tc>
      </w:tr>
      <w:tr w:rsidR="00D26851" w:rsidRPr="00D26851" w14:paraId="6CDD4803" w14:textId="77777777" w:rsidTr="00642564">
        <w:trPr>
          <w:trHeight w:val="270"/>
        </w:trPr>
        <w:tc>
          <w:tcPr>
            <w:tcW w:w="0" w:type="auto"/>
          </w:tcPr>
          <w:p w14:paraId="6F1D3619"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5.month</w:t>
            </w:r>
          </w:p>
        </w:tc>
        <w:tc>
          <w:tcPr>
            <w:tcW w:w="0" w:type="auto"/>
          </w:tcPr>
          <w:p w14:paraId="4EB13F2A"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0.000</w:t>
            </w:r>
          </w:p>
        </w:tc>
        <w:tc>
          <w:tcPr>
            <w:tcW w:w="0" w:type="auto"/>
          </w:tcPr>
          <w:p w14:paraId="00D0FF42"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0.000</w:t>
            </w:r>
          </w:p>
        </w:tc>
      </w:tr>
      <w:tr w:rsidR="00D26851" w:rsidRPr="00D26851" w14:paraId="605024A0" w14:textId="77777777" w:rsidTr="00642564">
        <w:trPr>
          <w:trHeight w:val="281"/>
        </w:trPr>
        <w:tc>
          <w:tcPr>
            <w:tcW w:w="0" w:type="auto"/>
          </w:tcPr>
          <w:p w14:paraId="00208E69" w14:textId="77777777" w:rsidR="00A06772" w:rsidRPr="00D26851" w:rsidRDefault="00A06772" w:rsidP="001E3C62">
            <w:pPr>
              <w:contextualSpacing/>
              <w:rPr>
                <w:rFonts w:ascii="Times New Roman" w:hAnsi="Times New Roman" w:cs="Times New Roman"/>
                <w:sz w:val="24"/>
                <w:szCs w:val="24"/>
              </w:rPr>
            </w:pPr>
          </w:p>
        </w:tc>
        <w:tc>
          <w:tcPr>
            <w:tcW w:w="0" w:type="auto"/>
          </w:tcPr>
          <w:p w14:paraId="7C03FFC6"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w:t>
            </w:r>
          </w:p>
        </w:tc>
        <w:tc>
          <w:tcPr>
            <w:tcW w:w="0" w:type="auto"/>
          </w:tcPr>
          <w:p w14:paraId="40784086"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w:t>
            </w:r>
          </w:p>
        </w:tc>
      </w:tr>
      <w:tr w:rsidR="00D26851" w:rsidRPr="00D26851" w14:paraId="24B59F72" w14:textId="77777777" w:rsidTr="00642564">
        <w:trPr>
          <w:trHeight w:val="270"/>
        </w:trPr>
        <w:tc>
          <w:tcPr>
            <w:tcW w:w="0" w:type="auto"/>
          </w:tcPr>
          <w:p w14:paraId="7D9A070E"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6.month</w:t>
            </w:r>
          </w:p>
        </w:tc>
        <w:tc>
          <w:tcPr>
            <w:tcW w:w="0" w:type="auto"/>
          </w:tcPr>
          <w:p w14:paraId="190DAABC"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0.117***</w:t>
            </w:r>
          </w:p>
        </w:tc>
        <w:tc>
          <w:tcPr>
            <w:tcW w:w="0" w:type="auto"/>
          </w:tcPr>
          <w:p w14:paraId="3C5BB182"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0.302***</w:t>
            </w:r>
          </w:p>
        </w:tc>
      </w:tr>
      <w:tr w:rsidR="00D26851" w:rsidRPr="00D26851" w14:paraId="277503BD" w14:textId="77777777" w:rsidTr="00642564">
        <w:trPr>
          <w:trHeight w:val="270"/>
        </w:trPr>
        <w:tc>
          <w:tcPr>
            <w:tcW w:w="0" w:type="auto"/>
          </w:tcPr>
          <w:p w14:paraId="66B29C5F" w14:textId="77777777" w:rsidR="00A06772" w:rsidRPr="00D26851" w:rsidRDefault="00A06772" w:rsidP="001E3C62">
            <w:pPr>
              <w:contextualSpacing/>
              <w:rPr>
                <w:rFonts w:ascii="Times New Roman" w:hAnsi="Times New Roman" w:cs="Times New Roman"/>
                <w:sz w:val="24"/>
                <w:szCs w:val="24"/>
              </w:rPr>
            </w:pPr>
          </w:p>
        </w:tc>
        <w:tc>
          <w:tcPr>
            <w:tcW w:w="0" w:type="auto"/>
          </w:tcPr>
          <w:p w14:paraId="6D25DF0C"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(0.010)</w:t>
            </w:r>
          </w:p>
        </w:tc>
        <w:tc>
          <w:tcPr>
            <w:tcW w:w="0" w:type="auto"/>
          </w:tcPr>
          <w:p w14:paraId="60EAB6D5"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(0.025)</w:t>
            </w:r>
          </w:p>
        </w:tc>
      </w:tr>
      <w:tr w:rsidR="00D26851" w:rsidRPr="00D26851" w14:paraId="5DDA758F" w14:textId="77777777" w:rsidTr="00642564">
        <w:trPr>
          <w:trHeight w:val="270"/>
        </w:trPr>
        <w:tc>
          <w:tcPr>
            <w:tcW w:w="0" w:type="auto"/>
          </w:tcPr>
          <w:p w14:paraId="4F1D34E3"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7.month</w:t>
            </w:r>
          </w:p>
        </w:tc>
        <w:tc>
          <w:tcPr>
            <w:tcW w:w="0" w:type="auto"/>
          </w:tcPr>
          <w:p w14:paraId="2E82D064"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-0.011</w:t>
            </w:r>
          </w:p>
        </w:tc>
        <w:tc>
          <w:tcPr>
            <w:tcW w:w="0" w:type="auto"/>
          </w:tcPr>
          <w:p w14:paraId="6B8163B1"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-0.028</w:t>
            </w:r>
          </w:p>
        </w:tc>
      </w:tr>
      <w:tr w:rsidR="00D26851" w:rsidRPr="00D26851" w14:paraId="7586CF1A" w14:textId="77777777" w:rsidTr="00642564">
        <w:trPr>
          <w:trHeight w:val="281"/>
        </w:trPr>
        <w:tc>
          <w:tcPr>
            <w:tcW w:w="0" w:type="auto"/>
          </w:tcPr>
          <w:p w14:paraId="20DCDD52" w14:textId="77777777" w:rsidR="00A06772" w:rsidRPr="00D26851" w:rsidRDefault="00A06772" w:rsidP="001E3C62">
            <w:pPr>
              <w:contextualSpacing/>
              <w:rPr>
                <w:rFonts w:ascii="Times New Roman" w:hAnsi="Times New Roman" w:cs="Times New Roman"/>
                <w:sz w:val="24"/>
                <w:szCs w:val="24"/>
              </w:rPr>
            </w:pPr>
          </w:p>
        </w:tc>
        <w:tc>
          <w:tcPr>
            <w:tcW w:w="0" w:type="auto"/>
          </w:tcPr>
          <w:p w14:paraId="54235B9E"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(0.008)</w:t>
            </w:r>
          </w:p>
        </w:tc>
        <w:tc>
          <w:tcPr>
            <w:tcW w:w="0" w:type="auto"/>
          </w:tcPr>
          <w:p w14:paraId="6B7EAB84"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(0.021)</w:t>
            </w:r>
          </w:p>
        </w:tc>
      </w:tr>
      <w:tr w:rsidR="00D26851" w:rsidRPr="00D26851" w14:paraId="38A91B34" w14:textId="77777777" w:rsidTr="00642564">
        <w:trPr>
          <w:trHeight w:val="270"/>
        </w:trPr>
        <w:tc>
          <w:tcPr>
            <w:tcW w:w="0" w:type="auto"/>
          </w:tcPr>
          <w:p w14:paraId="4FC404DE"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8.month</w:t>
            </w:r>
          </w:p>
        </w:tc>
        <w:tc>
          <w:tcPr>
            <w:tcW w:w="0" w:type="auto"/>
          </w:tcPr>
          <w:p w14:paraId="2DFB8C32"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-0.030***</w:t>
            </w:r>
          </w:p>
        </w:tc>
        <w:tc>
          <w:tcPr>
            <w:tcW w:w="0" w:type="auto"/>
          </w:tcPr>
          <w:p w14:paraId="263E21F3"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-0.072***</w:t>
            </w:r>
          </w:p>
        </w:tc>
      </w:tr>
      <w:tr w:rsidR="00D26851" w:rsidRPr="00D26851" w14:paraId="648BD9A0" w14:textId="77777777" w:rsidTr="00642564">
        <w:trPr>
          <w:trHeight w:val="270"/>
        </w:trPr>
        <w:tc>
          <w:tcPr>
            <w:tcW w:w="0" w:type="auto"/>
          </w:tcPr>
          <w:p w14:paraId="4A856F02" w14:textId="77777777" w:rsidR="00A06772" w:rsidRPr="00D26851" w:rsidRDefault="00A06772" w:rsidP="001E3C62">
            <w:pPr>
              <w:contextualSpacing/>
              <w:rPr>
                <w:rFonts w:ascii="Times New Roman" w:hAnsi="Times New Roman" w:cs="Times New Roman"/>
                <w:sz w:val="24"/>
                <w:szCs w:val="24"/>
              </w:rPr>
            </w:pPr>
          </w:p>
        </w:tc>
        <w:tc>
          <w:tcPr>
            <w:tcW w:w="0" w:type="auto"/>
          </w:tcPr>
          <w:p w14:paraId="7C0086C0"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(0.008)</w:t>
            </w:r>
          </w:p>
        </w:tc>
        <w:tc>
          <w:tcPr>
            <w:tcW w:w="0" w:type="auto"/>
          </w:tcPr>
          <w:p w14:paraId="3B3E6A96"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(0.023)</w:t>
            </w:r>
          </w:p>
        </w:tc>
      </w:tr>
      <w:tr w:rsidR="00D26851" w:rsidRPr="00D26851" w14:paraId="0A7F8155" w14:textId="77777777" w:rsidTr="00642564">
        <w:trPr>
          <w:trHeight w:val="270"/>
        </w:trPr>
        <w:tc>
          <w:tcPr>
            <w:tcW w:w="0" w:type="auto"/>
          </w:tcPr>
          <w:p w14:paraId="6428C6DC"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lastRenderedPageBreak/>
              <w:t>9.month</w:t>
            </w:r>
          </w:p>
        </w:tc>
        <w:tc>
          <w:tcPr>
            <w:tcW w:w="0" w:type="auto"/>
          </w:tcPr>
          <w:p w14:paraId="0B61C9CE"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0.043***</w:t>
            </w:r>
          </w:p>
        </w:tc>
        <w:tc>
          <w:tcPr>
            <w:tcW w:w="0" w:type="auto"/>
          </w:tcPr>
          <w:p w14:paraId="41879C2F"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0.116***</w:t>
            </w:r>
          </w:p>
        </w:tc>
      </w:tr>
      <w:tr w:rsidR="00D26851" w:rsidRPr="00D26851" w14:paraId="2558C6FD" w14:textId="77777777" w:rsidTr="00642564">
        <w:trPr>
          <w:trHeight w:val="281"/>
        </w:trPr>
        <w:tc>
          <w:tcPr>
            <w:tcW w:w="0" w:type="auto"/>
          </w:tcPr>
          <w:p w14:paraId="58914D94" w14:textId="77777777" w:rsidR="00A06772" w:rsidRPr="00D26851" w:rsidRDefault="00A06772" w:rsidP="001E3C62">
            <w:pPr>
              <w:contextualSpacing/>
              <w:rPr>
                <w:rFonts w:ascii="Times New Roman" w:hAnsi="Times New Roman" w:cs="Times New Roman"/>
                <w:sz w:val="24"/>
                <w:szCs w:val="24"/>
              </w:rPr>
            </w:pPr>
          </w:p>
        </w:tc>
        <w:tc>
          <w:tcPr>
            <w:tcW w:w="0" w:type="auto"/>
          </w:tcPr>
          <w:p w14:paraId="595A0D57"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(0.006)</w:t>
            </w:r>
          </w:p>
        </w:tc>
        <w:tc>
          <w:tcPr>
            <w:tcW w:w="0" w:type="auto"/>
          </w:tcPr>
          <w:p w14:paraId="6EBEB5FE"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(0.015)</w:t>
            </w:r>
          </w:p>
        </w:tc>
      </w:tr>
      <w:tr w:rsidR="00D26851" w:rsidRPr="00D26851" w14:paraId="19B5F1D8" w14:textId="77777777" w:rsidTr="00642564">
        <w:trPr>
          <w:trHeight w:val="270"/>
        </w:trPr>
        <w:tc>
          <w:tcPr>
            <w:tcW w:w="0" w:type="auto"/>
          </w:tcPr>
          <w:p w14:paraId="59D6992C"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10.month</w:t>
            </w:r>
          </w:p>
        </w:tc>
        <w:tc>
          <w:tcPr>
            <w:tcW w:w="0" w:type="auto"/>
          </w:tcPr>
          <w:p w14:paraId="18BF0ED8"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0.080***</w:t>
            </w:r>
          </w:p>
        </w:tc>
        <w:tc>
          <w:tcPr>
            <w:tcW w:w="0" w:type="auto"/>
          </w:tcPr>
          <w:p w14:paraId="74A9307C"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0.219***</w:t>
            </w:r>
          </w:p>
        </w:tc>
      </w:tr>
      <w:tr w:rsidR="00D26851" w:rsidRPr="00D26851" w14:paraId="6D57331E" w14:textId="77777777" w:rsidTr="00642564">
        <w:trPr>
          <w:trHeight w:val="270"/>
        </w:trPr>
        <w:tc>
          <w:tcPr>
            <w:tcW w:w="0" w:type="auto"/>
          </w:tcPr>
          <w:p w14:paraId="740BBB6A" w14:textId="77777777" w:rsidR="00A06772" w:rsidRPr="00D26851" w:rsidRDefault="00A06772" w:rsidP="001E3C62">
            <w:pPr>
              <w:contextualSpacing/>
              <w:rPr>
                <w:rFonts w:ascii="Times New Roman" w:hAnsi="Times New Roman" w:cs="Times New Roman"/>
                <w:sz w:val="24"/>
                <w:szCs w:val="24"/>
              </w:rPr>
            </w:pPr>
          </w:p>
        </w:tc>
        <w:tc>
          <w:tcPr>
            <w:tcW w:w="0" w:type="auto"/>
          </w:tcPr>
          <w:p w14:paraId="0121CA72"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(0.008)</w:t>
            </w:r>
          </w:p>
        </w:tc>
        <w:tc>
          <w:tcPr>
            <w:tcW w:w="0" w:type="auto"/>
          </w:tcPr>
          <w:p w14:paraId="0860317D"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(0.021)</w:t>
            </w:r>
          </w:p>
        </w:tc>
      </w:tr>
      <w:tr w:rsidR="00D26851" w:rsidRPr="00D26851" w14:paraId="0BADCFD0" w14:textId="77777777" w:rsidTr="00642564">
        <w:trPr>
          <w:trHeight w:val="270"/>
        </w:trPr>
        <w:tc>
          <w:tcPr>
            <w:tcW w:w="0" w:type="auto"/>
          </w:tcPr>
          <w:p w14:paraId="4550FFC5" w14:textId="1A60FAAC"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 xml:space="preserve">Weekend </w:t>
            </w:r>
            <w:r w:rsidR="006D7354" w:rsidRPr="00D26851">
              <w:rPr>
                <w:rFonts w:ascii="Times New Roman" w:hAnsi="Times New Roman" w:cs="Times New Roman"/>
                <w:sz w:val="24"/>
                <w:szCs w:val="24"/>
              </w:rPr>
              <w:t>dummy</w:t>
            </w:r>
          </w:p>
        </w:tc>
        <w:tc>
          <w:tcPr>
            <w:tcW w:w="0" w:type="auto"/>
          </w:tcPr>
          <w:p w14:paraId="4F710028"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-0.134***</w:t>
            </w:r>
          </w:p>
        </w:tc>
        <w:tc>
          <w:tcPr>
            <w:tcW w:w="0" w:type="auto"/>
          </w:tcPr>
          <w:p w14:paraId="3D1FE555"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-0.321***</w:t>
            </w:r>
          </w:p>
        </w:tc>
      </w:tr>
      <w:tr w:rsidR="00D26851" w:rsidRPr="00D26851" w14:paraId="736A3FC4" w14:textId="77777777" w:rsidTr="00642564">
        <w:trPr>
          <w:trHeight w:val="281"/>
        </w:trPr>
        <w:tc>
          <w:tcPr>
            <w:tcW w:w="0" w:type="auto"/>
          </w:tcPr>
          <w:p w14:paraId="260A218D" w14:textId="77777777" w:rsidR="00A06772" w:rsidRPr="00D26851" w:rsidRDefault="00A06772" w:rsidP="001E3C62">
            <w:pPr>
              <w:contextualSpacing/>
              <w:rPr>
                <w:rFonts w:ascii="Times New Roman" w:hAnsi="Times New Roman" w:cs="Times New Roman"/>
                <w:sz w:val="24"/>
                <w:szCs w:val="24"/>
              </w:rPr>
            </w:pPr>
          </w:p>
        </w:tc>
        <w:tc>
          <w:tcPr>
            <w:tcW w:w="0" w:type="auto"/>
          </w:tcPr>
          <w:p w14:paraId="6DB5E088"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(0.006)</w:t>
            </w:r>
          </w:p>
        </w:tc>
        <w:tc>
          <w:tcPr>
            <w:tcW w:w="0" w:type="auto"/>
          </w:tcPr>
          <w:p w14:paraId="7573B817"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(0.015)</w:t>
            </w:r>
          </w:p>
        </w:tc>
      </w:tr>
      <w:tr w:rsidR="00D26851" w:rsidRPr="00D26851" w14:paraId="56944B67" w14:textId="77777777" w:rsidTr="00642564">
        <w:trPr>
          <w:trHeight w:val="270"/>
        </w:trPr>
        <w:tc>
          <w:tcPr>
            <w:tcW w:w="0" w:type="auto"/>
          </w:tcPr>
          <w:p w14:paraId="4E1D3452"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Distance-weighted visibility</w:t>
            </w:r>
          </w:p>
        </w:tc>
        <w:tc>
          <w:tcPr>
            <w:tcW w:w="0" w:type="auto"/>
          </w:tcPr>
          <w:p w14:paraId="516CF9D7"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-0.001</w:t>
            </w:r>
          </w:p>
        </w:tc>
        <w:tc>
          <w:tcPr>
            <w:tcW w:w="0" w:type="auto"/>
          </w:tcPr>
          <w:p w14:paraId="5CB994F4"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-0.007**</w:t>
            </w:r>
          </w:p>
        </w:tc>
      </w:tr>
      <w:tr w:rsidR="00D26851" w:rsidRPr="00D26851" w14:paraId="01667A8D" w14:textId="77777777" w:rsidTr="00642564">
        <w:trPr>
          <w:trHeight w:val="270"/>
        </w:trPr>
        <w:tc>
          <w:tcPr>
            <w:tcW w:w="0" w:type="auto"/>
          </w:tcPr>
          <w:p w14:paraId="121D8470" w14:textId="77777777" w:rsidR="00A06772" w:rsidRPr="00D26851" w:rsidRDefault="00A06772" w:rsidP="001E3C62">
            <w:pPr>
              <w:contextualSpacing/>
              <w:rPr>
                <w:rFonts w:ascii="Times New Roman" w:hAnsi="Times New Roman" w:cs="Times New Roman"/>
                <w:sz w:val="24"/>
                <w:szCs w:val="24"/>
              </w:rPr>
            </w:pPr>
          </w:p>
        </w:tc>
        <w:tc>
          <w:tcPr>
            <w:tcW w:w="0" w:type="auto"/>
          </w:tcPr>
          <w:p w14:paraId="116E843F"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(0.001)</w:t>
            </w:r>
          </w:p>
        </w:tc>
        <w:tc>
          <w:tcPr>
            <w:tcW w:w="0" w:type="auto"/>
          </w:tcPr>
          <w:p w14:paraId="57D42A45"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(0.003)</w:t>
            </w:r>
          </w:p>
        </w:tc>
      </w:tr>
      <w:tr w:rsidR="00D26851" w:rsidRPr="00D26851" w14:paraId="340111F5" w14:textId="77777777" w:rsidTr="00642564">
        <w:trPr>
          <w:trHeight w:val="270"/>
        </w:trPr>
        <w:tc>
          <w:tcPr>
            <w:tcW w:w="0" w:type="auto"/>
            <w:vAlign w:val="bottom"/>
          </w:tcPr>
          <w:p w14:paraId="537832C3"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Distance-weighted wind speed (m/s)</w:t>
            </w:r>
          </w:p>
        </w:tc>
        <w:tc>
          <w:tcPr>
            <w:tcW w:w="0" w:type="auto"/>
          </w:tcPr>
          <w:p w14:paraId="45403DE1"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0.021***</w:t>
            </w:r>
          </w:p>
        </w:tc>
        <w:tc>
          <w:tcPr>
            <w:tcW w:w="0" w:type="auto"/>
          </w:tcPr>
          <w:p w14:paraId="4C92BA47"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0.049***</w:t>
            </w:r>
          </w:p>
        </w:tc>
      </w:tr>
      <w:tr w:rsidR="00D26851" w:rsidRPr="00D26851" w14:paraId="45365465" w14:textId="77777777" w:rsidTr="00642564">
        <w:trPr>
          <w:trHeight w:val="270"/>
        </w:trPr>
        <w:tc>
          <w:tcPr>
            <w:tcW w:w="0" w:type="auto"/>
          </w:tcPr>
          <w:p w14:paraId="281AA784" w14:textId="77777777" w:rsidR="00A06772" w:rsidRPr="00D26851" w:rsidRDefault="00A06772" w:rsidP="001E3C62">
            <w:pPr>
              <w:contextualSpacing/>
              <w:rPr>
                <w:rFonts w:ascii="Times New Roman" w:hAnsi="Times New Roman" w:cs="Times New Roman"/>
                <w:sz w:val="24"/>
                <w:szCs w:val="24"/>
              </w:rPr>
            </w:pPr>
          </w:p>
        </w:tc>
        <w:tc>
          <w:tcPr>
            <w:tcW w:w="0" w:type="auto"/>
          </w:tcPr>
          <w:p w14:paraId="21993FAF"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(0.003)</w:t>
            </w:r>
          </w:p>
        </w:tc>
        <w:tc>
          <w:tcPr>
            <w:tcW w:w="0" w:type="auto"/>
          </w:tcPr>
          <w:p w14:paraId="0F2CD00E"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(0.007)</w:t>
            </w:r>
          </w:p>
        </w:tc>
      </w:tr>
      <w:tr w:rsidR="00D26851" w:rsidRPr="00D26851" w14:paraId="08781D0B" w14:textId="77777777" w:rsidTr="00642564">
        <w:trPr>
          <w:trHeight w:val="281"/>
        </w:trPr>
        <w:tc>
          <w:tcPr>
            <w:tcW w:w="0" w:type="auto"/>
          </w:tcPr>
          <w:p w14:paraId="50508015"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Distance-weighted precipitation (inch/day)</w:t>
            </w:r>
          </w:p>
        </w:tc>
        <w:tc>
          <w:tcPr>
            <w:tcW w:w="0" w:type="auto"/>
          </w:tcPr>
          <w:p w14:paraId="3B4E73DB"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0.047***</w:t>
            </w:r>
          </w:p>
        </w:tc>
        <w:tc>
          <w:tcPr>
            <w:tcW w:w="0" w:type="auto"/>
          </w:tcPr>
          <w:p w14:paraId="4BBF6450"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0.087***</w:t>
            </w:r>
          </w:p>
        </w:tc>
      </w:tr>
      <w:tr w:rsidR="00D26851" w:rsidRPr="00D26851" w14:paraId="11D6BA05" w14:textId="77777777" w:rsidTr="00642564">
        <w:trPr>
          <w:trHeight w:val="270"/>
        </w:trPr>
        <w:tc>
          <w:tcPr>
            <w:tcW w:w="0" w:type="auto"/>
          </w:tcPr>
          <w:p w14:paraId="02FEE985" w14:textId="77777777" w:rsidR="00A06772" w:rsidRPr="00D26851" w:rsidRDefault="00A06772" w:rsidP="001E3C62">
            <w:pPr>
              <w:contextualSpacing/>
              <w:rPr>
                <w:rFonts w:ascii="Times New Roman" w:hAnsi="Times New Roman" w:cs="Times New Roman"/>
                <w:sz w:val="24"/>
                <w:szCs w:val="24"/>
              </w:rPr>
            </w:pPr>
          </w:p>
        </w:tc>
        <w:tc>
          <w:tcPr>
            <w:tcW w:w="0" w:type="auto"/>
          </w:tcPr>
          <w:p w14:paraId="0851417A"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(0.010)</w:t>
            </w:r>
          </w:p>
        </w:tc>
        <w:tc>
          <w:tcPr>
            <w:tcW w:w="0" w:type="auto"/>
          </w:tcPr>
          <w:p w14:paraId="3049949B"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(0.024)</w:t>
            </w:r>
          </w:p>
        </w:tc>
      </w:tr>
      <w:tr w:rsidR="00D26851" w:rsidRPr="00D26851" w14:paraId="5076BC6D" w14:textId="77777777" w:rsidTr="00642564">
        <w:trPr>
          <w:trHeight w:val="270"/>
        </w:trPr>
        <w:tc>
          <w:tcPr>
            <w:tcW w:w="0" w:type="auto"/>
          </w:tcPr>
          <w:p w14:paraId="75AB137D"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Distance-weighted relative humidity</w:t>
            </w:r>
          </w:p>
        </w:tc>
        <w:tc>
          <w:tcPr>
            <w:tcW w:w="0" w:type="auto"/>
          </w:tcPr>
          <w:p w14:paraId="3F179769"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0.002***</w:t>
            </w:r>
          </w:p>
        </w:tc>
        <w:tc>
          <w:tcPr>
            <w:tcW w:w="0" w:type="auto"/>
          </w:tcPr>
          <w:p w14:paraId="07187615"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0.005***</w:t>
            </w:r>
          </w:p>
        </w:tc>
      </w:tr>
      <w:tr w:rsidR="00D26851" w:rsidRPr="00D26851" w14:paraId="646763F0" w14:textId="77777777" w:rsidTr="00642564">
        <w:trPr>
          <w:trHeight w:val="270"/>
        </w:trPr>
        <w:tc>
          <w:tcPr>
            <w:tcW w:w="0" w:type="auto"/>
          </w:tcPr>
          <w:p w14:paraId="76276F4C" w14:textId="77777777" w:rsidR="00A06772" w:rsidRPr="00D26851" w:rsidRDefault="00A06772" w:rsidP="001E3C62">
            <w:pPr>
              <w:contextualSpacing/>
              <w:rPr>
                <w:rFonts w:ascii="Times New Roman" w:hAnsi="Times New Roman" w:cs="Times New Roman"/>
                <w:sz w:val="24"/>
                <w:szCs w:val="24"/>
              </w:rPr>
            </w:pPr>
          </w:p>
        </w:tc>
        <w:tc>
          <w:tcPr>
            <w:tcW w:w="0" w:type="auto"/>
          </w:tcPr>
          <w:p w14:paraId="61E59E4F"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(0.000)</w:t>
            </w:r>
          </w:p>
        </w:tc>
        <w:tc>
          <w:tcPr>
            <w:tcW w:w="0" w:type="auto"/>
          </w:tcPr>
          <w:p w14:paraId="40F72586"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(0.001)</w:t>
            </w:r>
          </w:p>
        </w:tc>
      </w:tr>
      <w:tr w:rsidR="00D26851" w:rsidRPr="00D26851" w14:paraId="6259700C" w14:textId="77777777" w:rsidTr="00642564">
        <w:trPr>
          <w:trHeight w:val="551"/>
        </w:trPr>
        <w:tc>
          <w:tcPr>
            <w:tcW w:w="0" w:type="auto"/>
          </w:tcPr>
          <w:p w14:paraId="6D71DB5B" w14:textId="329ED730"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 xml:space="preserve">Economic loss from natural hazards (in 100 million </w:t>
            </w:r>
            <w:r w:rsidR="00D27D0B" w:rsidRPr="00D26851">
              <w:rPr>
                <w:rFonts w:ascii="Times New Roman" w:hAnsi="Times New Roman" w:cs="Times New Roman" w:hint="eastAsia"/>
                <w:sz w:val="24"/>
                <w:szCs w:val="24"/>
              </w:rPr>
              <w:t>yuan</w:t>
            </w:r>
            <w:r w:rsidRPr="00D26851">
              <w:rPr>
                <w:rFonts w:ascii="Times New Roman" w:hAnsi="Times New Roman" w:cs="Times New Roman"/>
                <w:sz w:val="24"/>
                <w:szCs w:val="24"/>
              </w:rPr>
              <w:t>)</w:t>
            </w:r>
          </w:p>
        </w:tc>
        <w:tc>
          <w:tcPr>
            <w:tcW w:w="0" w:type="auto"/>
          </w:tcPr>
          <w:p w14:paraId="43F924D9"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0.069***</w:t>
            </w:r>
          </w:p>
        </w:tc>
        <w:tc>
          <w:tcPr>
            <w:tcW w:w="0" w:type="auto"/>
          </w:tcPr>
          <w:p w14:paraId="48077D29"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0.168***</w:t>
            </w:r>
          </w:p>
        </w:tc>
      </w:tr>
      <w:tr w:rsidR="00D26851" w:rsidRPr="00D26851" w14:paraId="394C0537" w14:textId="77777777" w:rsidTr="00642564">
        <w:trPr>
          <w:trHeight w:val="270"/>
        </w:trPr>
        <w:tc>
          <w:tcPr>
            <w:tcW w:w="0" w:type="auto"/>
          </w:tcPr>
          <w:p w14:paraId="1C2C7A9E" w14:textId="77777777" w:rsidR="00A06772" w:rsidRPr="00D26851" w:rsidRDefault="00A06772" w:rsidP="001E3C62">
            <w:pPr>
              <w:contextualSpacing/>
              <w:rPr>
                <w:rFonts w:ascii="Times New Roman" w:hAnsi="Times New Roman" w:cs="Times New Roman"/>
                <w:sz w:val="24"/>
                <w:szCs w:val="24"/>
              </w:rPr>
            </w:pPr>
          </w:p>
        </w:tc>
        <w:tc>
          <w:tcPr>
            <w:tcW w:w="0" w:type="auto"/>
          </w:tcPr>
          <w:p w14:paraId="7168B558"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(0.022)</w:t>
            </w:r>
          </w:p>
        </w:tc>
        <w:tc>
          <w:tcPr>
            <w:tcW w:w="0" w:type="auto"/>
          </w:tcPr>
          <w:p w14:paraId="5901E8C7"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(0.044)</w:t>
            </w:r>
          </w:p>
        </w:tc>
      </w:tr>
      <w:tr w:rsidR="00D26851" w:rsidRPr="00D26851" w14:paraId="23101C97" w14:textId="77777777" w:rsidTr="00642564">
        <w:trPr>
          <w:trHeight w:val="270"/>
        </w:trPr>
        <w:tc>
          <w:tcPr>
            <w:tcW w:w="0" w:type="auto"/>
          </w:tcPr>
          <w:p w14:paraId="3470F08A"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Wildfire dummy</w:t>
            </w:r>
          </w:p>
        </w:tc>
        <w:tc>
          <w:tcPr>
            <w:tcW w:w="0" w:type="auto"/>
          </w:tcPr>
          <w:p w14:paraId="6BC8A4A3" w14:textId="27DD946D"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0.002*</w:t>
            </w:r>
          </w:p>
        </w:tc>
        <w:tc>
          <w:tcPr>
            <w:tcW w:w="0" w:type="auto"/>
          </w:tcPr>
          <w:p w14:paraId="0B60FE80" w14:textId="7A93DE2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0.006**</w:t>
            </w:r>
          </w:p>
        </w:tc>
      </w:tr>
      <w:tr w:rsidR="00D26851" w:rsidRPr="00D26851" w14:paraId="3D5AA7B6" w14:textId="77777777" w:rsidTr="00642564">
        <w:trPr>
          <w:trHeight w:val="270"/>
        </w:trPr>
        <w:tc>
          <w:tcPr>
            <w:tcW w:w="0" w:type="auto"/>
          </w:tcPr>
          <w:p w14:paraId="3C258726" w14:textId="77777777" w:rsidR="00A06772" w:rsidRPr="00D26851" w:rsidRDefault="00A06772" w:rsidP="001E3C62">
            <w:pPr>
              <w:contextualSpacing/>
              <w:rPr>
                <w:rFonts w:ascii="Times New Roman" w:hAnsi="Times New Roman" w:cs="Times New Roman"/>
                <w:sz w:val="24"/>
                <w:szCs w:val="24"/>
              </w:rPr>
            </w:pPr>
          </w:p>
        </w:tc>
        <w:tc>
          <w:tcPr>
            <w:tcW w:w="0" w:type="auto"/>
          </w:tcPr>
          <w:p w14:paraId="06BEA2C9"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(0.001)</w:t>
            </w:r>
          </w:p>
        </w:tc>
        <w:tc>
          <w:tcPr>
            <w:tcW w:w="0" w:type="auto"/>
          </w:tcPr>
          <w:p w14:paraId="5A77B4A9"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(0.003)</w:t>
            </w:r>
          </w:p>
        </w:tc>
      </w:tr>
      <w:tr w:rsidR="00D26851" w:rsidRPr="00D26851" w14:paraId="51B06761" w14:textId="77777777" w:rsidTr="00642564">
        <w:trPr>
          <w:trHeight w:val="281"/>
        </w:trPr>
        <w:tc>
          <w:tcPr>
            <w:tcW w:w="0" w:type="auto"/>
          </w:tcPr>
          <w:p w14:paraId="59E0D5AB"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Holiday dummy</w:t>
            </w:r>
          </w:p>
        </w:tc>
        <w:tc>
          <w:tcPr>
            <w:tcW w:w="0" w:type="auto"/>
          </w:tcPr>
          <w:p w14:paraId="2171F82F"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-0.231***</w:t>
            </w:r>
          </w:p>
        </w:tc>
        <w:tc>
          <w:tcPr>
            <w:tcW w:w="0" w:type="auto"/>
          </w:tcPr>
          <w:p w14:paraId="2C4AEE9A"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-0.613***</w:t>
            </w:r>
          </w:p>
        </w:tc>
      </w:tr>
      <w:tr w:rsidR="00D26851" w:rsidRPr="00D26851" w14:paraId="3D46E661" w14:textId="77777777" w:rsidTr="00642564">
        <w:trPr>
          <w:trHeight w:val="270"/>
        </w:trPr>
        <w:tc>
          <w:tcPr>
            <w:tcW w:w="0" w:type="auto"/>
          </w:tcPr>
          <w:p w14:paraId="777AE17B" w14:textId="77777777" w:rsidR="00A06772" w:rsidRPr="00D26851" w:rsidRDefault="00A06772" w:rsidP="001E3C62">
            <w:pPr>
              <w:contextualSpacing/>
              <w:rPr>
                <w:rFonts w:ascii="Times New Roman" w:hAnsi="Times New Roman" w:cs="Times New Roman"/>
                <w:sz w:val="24"/>
                <w:szCs w:val="24"/>
              </w:rPr>
            </w:pPr>
          </w:p>
        </w:tc>
        <w:tc>
          <w:tcPr>
            <w:tcW w:w="0" w:type="auto"/>
          </w:tcPr>
          <w:p w14:paraId="40292571"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(0.010)</w:t>
            </w:r>
          </w:p>
        </w:tc>
        <w:tc>
          <w:tcPr>
            <w:tcW w:w="0" w:type="auto"/>
          </w:tcPr>
          <w:p w14:paraId="058E4056"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(0.023)</w:t>
            </w:r>
          </w:p>
        </w:tc>
      </w:tr>
      <w:tr w:rsidR="00D26851" w:rsidRPr="00D26851" w14:paraId="03DD770A" w14:textId="77777777" w:rsidTr="00642564">
        <w:trPr>
          <w:trHeight w:val="270"/>
        </w:trPr>
        <w:tc>
          <w:tcPr>
            <w:tcW w:w="0" w:type="auto"/>
          </w:tcPr>
          <w:p w14:paraId="6400E77C"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_cons</w:t>
            </w:r>
          </w:p>
        </w:tc>
        <w:tc>
          <w:tcPr>
            <w:tcW w:w="0" w:type="auto"/>
          </w:tcPr>
          <w:p w14:paraId="11BD6E7F"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-12.743***</w:t>
            </w:r>
          </w:p>
        </w:tc>
        <w:tc>
          <w:tcPr>
            <w:tcW w:w="0" w:type="auto"/>
          </w:tcPr>
          <w:p w14:paraId="2B44A793"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-30.946***</w:t>
            </w:r>
          </w:p>
        </w:tc>
      </w:tr>
      <w:tr w:rsidR="00D26851" w:rsidRPr="00D26851" w14:paraId="0E92A9E4" w14:textId="77777777" w:rsidTr="00642564">
        <w:trPr>
          <w:trHeight w:val="270"/>
        </w:trPr>
        <w:tc>
          <w:tcPr>
            <w:tcW w:w="0" w:type="auto"/>
          </w:tcPr>
          <w:p w14:paraId="622C7CCB" w14:textId="77777777" w:rsidR="00A06772" w:rsidRPr="00D26851" w:rsidRDefault="00A06772" w:rsidP="001E3C62">
            <w:pPr>
              <w:contextualSpacing/>
              <w:rPr>
                <w:rFonts w:ascii="Times New Roman" w:hAnsi="Times New Roman" w:cs="Times New Roman"/>
                <w:sz w:val="24"/>
                <w:szCs w:val="24"/>
              </w:rPr>
            </w:pPr>
          </w:p>
        </w:tc>
        <w:tc>
          <w:tcPr>
            <w:tcW w:w="0" w:type="auto"/>
          </w:tcPr>
          <w:p w14:paraId="5FBC607F"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(4.004)</w:t>
            </w:r>
          </w:p>
        </w:tc>
        <w:tc>
          <w:tcPr>
            <w:tcW w:w="0" w:type="auto"/>
          </w:tcPr>
          <w:p w14:paraId="58CEBF6D"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(8.019)</w:t>
            </w:r>
          </w:p>
        </w:tc>
      </w:tr>
      <w:tr w:rsidR="00D26851" w:rsidRPr="00D26851" w14:paraId="1F903EA2" w14:textId="77777777" w:rsidTr="00642564">
        <w:trPr>
          <w:trHeight w:val="270"/>
        </w:trPr>
        <w:tc>
          <w:tcPr>
            <w:tcW w:w="0" w:type="auto"/>
          </w:tcPr>
          <w:p w14:paraId="2B8C5BE2"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N</w:t>
            </w:r>
          </w:p>
        </w:tc>
        <w:tc>
          <w:tcPr>
            <w:tcW w:w="0" w:type="auto"/>
          </w:tcPr>
          <w:p w14:paraId="42ADAE97"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803746</w:t>
            </w:r>
          </w:p>
        </w:tc>
        <w:tc>
          <w:tcPr>
            <w:tcW w:w="0" w:type="auto"/>
          </w:tcPr>
          <w:p w14:paraId="1C0FA742"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803746</w:t>
            </w:r>
          </w:p>
        </w:tc>
      </w:tr>
      <w:tr w:rsidR="00D26851" w:rsidRPr="00D26851" w14:paraId="06521367" w14:textId="77777777" w:rsidTr="00642564">
        <w:trPr>
          <w:trHeight w:val="281"/>
        </w:trPr>
        <w:tc>
          <w:tcPr>
            <w:tcW w:w="0" w:type="auto"/>
            <w:tcBorders>
              <w:bottom w:val="single" w:sz="4" w:space="0" w:color="auto"/>
            </w:tcBorders>
          </w:tcPr>
          <w:p w14:paraId="7BBF9468"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R</w:t>
            </w:r>
            <w:r w:rsidRPr="00D26851">
              <w:rPr>
                <w:rFonts w:ascii="Times New Roman" w:hAnsi="Times New Roman" w:cs="Times New Roman"/>
                <w:sz w:val="24"/>
                <w:szCs w:val="24"/>
                <w:vertAlign w:val="superscript"/>
              </w:rPr>
              <w:t>2</w:t>
            </w:r>
          </w:p>
        </w:tc>
        <w:tc>
          <w:tcPr>
            <w:tcW w:w="0" w:type="auto"/>
            <w:tcBorders>
              <w:bottom w:val="single" w:sz="4" w:space="0" w:color="auto"/>
            </w:tcBorders>
          </w:tcPr>
          <w:p w14:paraId="7FAD4586"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0.067</w:t>
            </w:r>
          </w:p>
        </w:tc>
        <w:tc>
          <w:tcPr>
            <w:tcW w:w="0" w:type="auto"/>
            <w:tcBorders>
              <w:bottom w:val="single" w:sz="4" w:space="0" w:color="auto"/>
            </w:tcBorders>
          </w:tcPr>
          <w:p w14:paraId="35512DAD"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0.062</w:t>
            </w:r>
          </w:p>
        </w:tc>
      </w:tr>
    </w:tbl>
    <w:p w14:paraId="5CE887FE" w14:textId="4BB643F2" w:rsidR="00A06772" w:rsidRPr="00D26851" w:rsidRDefault="00A06772" w:rsidP="00046183">
      <w:pPr>
        <w:spacing w:after="0" w:line="240" w:lineRule="auto"/>
        <w:contextualSpacing/>
        <w:jc w:val="both"/>
        <w:rPr>
          <w:rFonts w:ascii="Times New Roman" w:hAnsi="Times New Roman" w:cs="Times New Roman"/>
          <w:sz w:val="24"/>
          <w:szCs w:val="24"/>
        </w:rPr>
      </w:pPr>
      <w:r w:rsidRPr="00D26851">
        <w:rPr>
          <w:rFonts w:ascii="Times New Roman" w:eastAsia="等线" w:hAnsi="Times New Roman" w:cs="Times New Roman"/>
          <w:sz w:val="24"/>
          <w:szCs w:val="24"/>
        </w:rPr>
        <w:t xml:space="preserve">Notes: </w:t>
      </w:r>
      <w:r w:rsidR="000063AF" w:rsidRPr="00D26851">
        <w:rPr>
          <w:rFonts w:ascii="Times New Roman" w:hAnsi="Times New Roman" w:cs="Times New Roman" w:hint="eastAsia"/>
          <w:sz w:val="24"/>
          <w:szCs w:val="24"/>
        </w:rPr>
        <w:t>M</w:t>
      </w:r>
      <w:r w:rsidR="00902425" w:rsidRPr="00D26851">
        <w:rPr>
          <w:rFonts w:ascii="Times New Roman" w:hAnsi="Times New Roman" w:cs="Times New Roman"/>
          <w:sz w:val="24"/>
          <w:szCs w:val="24"/>
        </w:rPr>
        <w:t>onth-fixed effects control for temporal variation using a set of indicators for month. County-</w:t>
      </w:r>
      <w:r w:rsidR="000063AF" w:rsidRPr="00D26851">
        <w:rPr>
          <w:rFonts w:ascii="Times New Roman" w:hAnsi="Times New Roman" w:cs="Times New Roman" w:hint="eastAsia"/>
          <w:sz w:val="24"/>
          <w:szCs w:val="24"/>
        </w:rPr>
        <w:t xml:space="preserve">by-year </w:t>
      </w:r>
      <w:r w:rsidR="00902425" w:rsidRPr="00D26851">
        <w:rPr>
          <w:rFonts w:ascii="Times New Roman" w:hAnsi="Times New Roman" w:cs="Times New Roman"/>
          <w:sz w:val="24"/>
          <w:szCs w:val="24"/>
        </w:rPr>
        <w:t xml:space="preserve">fixed effects control for the county-specific unobserved factors. Clustered at the city gives cluster-robust standard errors that reflect the clustering of data in a city. </w:t>
      </w:r>
      <w:r w:rsidRPr="00D26851">
        <w:rPr>
          <w:rFonts w:ascii="Times New Roman" w:eastAsia="等线" w:hAnsi="Times New Roman" w:cs="Times New Roman"/>
          <w:sz w:val="24"/>
          <w:szCs w:val="24"/>
        </w:rPr>
        <w:t xml:space="preserve">The dependent variable is the log of residential outages. Standard errors </w:t>
      </w:r>
      <w:r w:rsidR="004C1EBC" w:rsidRPr="00D26851">
        <w:rPr>
          <w:rFonts w:ascii="Times New Roman" w:eastAsia="等线" w:hAnsi="Times New Roman" w:cs="Times New Roman"/>
          <w:sz w:val="24"/>
          <w:szCs w:val="24"/>
        </w:rPr>
        <w:t>in the</w:t>
      </w:r>
      <w:r w:rsidRPr="00D26851">
        <w:rPr>
          <w:rFonts w:ascii="Times New Roman" w:eastAsia="等线" w:hAnsi="Times New Roman" w:cs="Times New Roman"/>
          <w:sz w:val="24"/>
          <w:szCs w:val="24"/>
        </w:rPr>
        <w:t xml:space="preserve"> parentheses are clustered at the county level. </w:t>
      </w:r>
      <w:r w:rsidR="003F616E" w:rsidRPr="00D26851">
        <w:rPr>
          <w:rFonts w:ascii="Times New Roman" w:eastAsia="等线" w:hAnsi="Times New Roman" w:cs="Times New Roman"/>
          <w:sz w:val="24"/>
          <w:szCs w:val="24"/>
        </w:rPr>
        <w:t>*p&lt;0.10, **p&lt;0.05, *** p&lt;0.01.</w:t>
      </w:r>
    </w:p>
    <w:p w14:paraId="5FB5F8C8" w14:textId="77777777" w:rsidR="00A06772" w:rsidRPr="00D26851" w:rsidRDefault="00A06772" w:rsidP="00A06772">
      <w:pPr>
        <w:spacing w:line="240" w:lineRule="auto"/>
        <w:contextualSpacing/>
        <w:rPr>
          <w:rFonts w:ascii="Times New Roman" w:hAnsi="Times New Roman" w:cs="Times New Roman"/>
          <w:sz w:val="24"/>
          <w:szCs w:val="24"/>
        </w:rPr>
      </w:pPr>
    </w:p>
    <w:p w14:paraId="4B99A53A" w14:textId="77777777" w:rsidR="00A06772" w:rsidRPr="00D26851" w:rsidRDefault="00A06772" w:rsidP="00A06772">
      <w:pPr>
        <w:spacing w:line="240" w:lineRule="auto"/>
        <w:contextualSpacing/>
        <w:rPr>
          <w:rFonts w:ascii="Times New Roman" w:hAnsi="Times New Roman" w:cs="Times New Roman"/>
          <w:sz w:val="24"/>
          <w:szCs w:val="24"/>
        </w:rPr>
      </w:pPr>
    </w:p>
    <w:p w14:paraId="4E073035" w14:textId="77777777" w:rsidR="00464070" w:rsidRPr="00D26851" w:rsidRDefault="00464070" w:rsidP="002C50ED">
      <w:pPr>
        <w:spacing w:line="240" w:lineRule="auto"/>
        <w:contextualSpacing/>
        <w:rPr>
          <w:rFonts w:ascii="Times New Roman" w:hAnsi="Times New Roman" w:cs="Times New Roman"/>
          <w:sz w:val="24"/>
          <w:szCs w:val="24"/>
        </w:rPr>
      </w:pPr>
      <w:bookmarkStart w:id="2" w:name="_Hlk150766869"/>
    </w:p>
    <w:p w14:paraId="732DBF24" w14:textId="77777777" w:rsidR="00A86E9B" w:rsidRPr="00D26851" w:rsidRDefault="00A86E9B" w:rsidP="00C62DC2">
      <w:pPr>
        <w:spacing w:after="0"/>
        <w:rPr>
          <w:rFonts w:ascii="Times New Roman" w:hAnsi="Times New Roman" w:cs="Times New Roman"/>
          <w:sz w:val="24"/>
          <w:szCs w:val="24"/>
        </w:rPr>
      </w:pPr>
      <w:r w:rsidRPr="00D26851">
        <w:rPr>
          <w:rFonts w:ascii="Times New Roman" w:hAnsi="Times New Roman" w:cs="Times New Roman"/>
          <w:sz w:val="24"/>
          <w:szCs w:val="24"/>
        </w:rPr>
        <w:t xml:space="preserve">Supplementary Table </w:t>
      </w:r>
      <w:r w:rsidRPr="00D26851">
        <w:rPr>
          <w:rFonts w:ascii="Times New Roman" w:hAnsi="Times New Roman" w:cs="Times New Roman" w:hint="eastAsia"/>
          <w:sz w:val="24"/>
          <w:szCs w:val="24"/>
        </w:rPr>
        <w:t>3</w:t>
      </w:r>
      <w:r w:rsidRPr="00D26851">
        <w:rPr>
          <w:rFonts w:ascii="Times New Roman" w:hAnsi="Times New Roman" w:cs="Times New Roman"/>
          <w:sz w:val="24"/>
          <w:szCs w:val="24"/>
        </w:rPr>
        <w:t xml:space="preserve"> Power outage interruption costs and values of VoLL (the Value of Lost Load)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696"/>
        <w:gridCol w:w="2289"/>
        <w:gridCol w:w="4366"/>
      </w:tblGrid>
      <w:tr w:rsidR="00D26851" w:rsidRPr="00D26851" w14:paraId="10972419" w14:textId="77777777" w:rsidTr="005B0097">
        <w:trPr>
          <w:trHeight w:val="20"/>
        </w:trPr>
        <w:tc>
          <w:tcPr>
            <w:tcW w:w="1073" w:type="pct"/>
            <w:tcBorders>
              <w:top w:val="single" w:sz="4" w:space="0" w:color="auto"/>
              <w:bottom w:val="single" w:sz="4" w:space="0" w:color="auto"/>
            </w:tcBorders>
            <w:vAlign w:val="center"/>
          </w:tcPr>
          <w:p w14:paraId="3D0ABAB8"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 xml:space="preserve">Country </w:t>
            </w:r>
          </w:p>
        </w:tc>
        <w:tc>
          <w:tcPr>
            <w:tcW w:w="372" w:type="pct"/>
            <w:tcBorders>
              <w:top w:val="single" w:sz="4" w:space="0" w:color="auto"/>
              <w:bottom w:val="single" w:sz="4" w:space="0" w:color="auto"/>
            </w:tcBorders>
            <w:vAlign w:val="center"/>
          </w:tcPr>
          <w:p w14:paraId="5FA9FB62"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 xml:space="preserve">Year </w:t>
            </w:r>
          </w:p>
        </w:tc>
        <w:tc>
          <w:tcPr>
            <w:tcW w:w="1223" w:type="pct"/>
            <w:tcBorders>
              <w:top w:val="single" w:sz="4" w:space="0" w:color="auto"/>
              <w:bottom w:val="single" w:sz="4" w:space="0" w:color="auto"/>
            </w:tcBorders>
            <w:vAlign w:val="center"/>
          </w:tcPr>
          <w:p w14:paraId="171DD6F0"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VoLL</w:t>
            </w:r>
          </w:p>
        </w:tc>
        <w:tc>
          <w:tcPr>
            <w:tcW w:w="2333" w:type="pct"/>
            <w:tcBorders>
              <w:top w:val="single" w:sz="4" w:space="0" w:color="auto"/>
              <w:bottom w:val="single" w:sz="4" w:space="0" w:color="auto"/>
            </w:tcBorders>
            <w:vAlign w:val="center"/>
          </w:tcPr>
          <w:p w14:paraId="6ECB8416"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 xml:space="preserve">Reference  </w:t>
            </w:r>
          </w:p>
        </w:tc>
      </w:tr>
      <w:tr w:rsidR="00D26851" w:rsidRPr="00D26851" w14:paraId="12B71962" w14:textId="77777777" w:rsidTr="005B0097">
        <w:trPr>
          <w:trHeight w:val="20"/>
        </w:trPr>
        <w:tc>
          <w:tcPr>
            <w:tcW w:w="1073" w:type="pct"/>
            <w:tcBorders>
              <w:top w:val="single" w:sz="4" w:space="0" w:color="auto"/>
            </w:tcBorders>
            <w:vAlign w:val="center"/>
          </w:tcPr>
          <w:p w14:paraId="1150A056"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Germany</w:t>
            </w:r>
          </w:p>
        </w:tc>
        <w:tc>
          <w:tcPr>
            <w:tcW w:w="372" w:type="pct"/>
            <w:tcBorders>
              <w:top w:val="single" w:sz="4" w:space="0" w:color="auto"/>
            </w:tcBorders>
            <w:vAlign w:val="center"/>
          </w:tcPr>
          <w:p w14:paraId="5D23C122"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2007</w:t>
            </w:r>
          </w:p>
        </w:tc>
        <w:tc>
          <w:tcPr>
            <w:tcW w:w="1223" w:type="pct"/>
            <w:tcBorders>
              <w:top w:val="single" w:sz="4" w:space="0" w:color="auto"/>
            </w:tcBorders>
            <w:vAlign w:val="center"/>
          </w:tcPr>
          <w:p w14:paraId="3FB5108A"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15.7 €/kWh</w:t>
            </w:r>
          </w:p>
        </w:tc>
        <w:tc>
          <w:tcPr>
            <w:tcW w:w="2333" w:type="pct"/>
            <w:tcBorders>
              <w:top w:val="single" w:sz="4" w:space="0" w:color="auto"/>
            </w:tcBorders>
            <w:vAlign w:val="center"/>
          </w:tcPr>
          <w:p w14:paraId="20485A26"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(Praktiknjo et al., 2011)</w:t>
            </w:r>
          </w:p>
        </w:tc>
      </w:tr>
      <w:tr w:rsidR="00D26851" w:rsidRPr="00D26851" w14:paraId="2C14B40B" w14:textId="77777777" w:rsidTr="005B0097">
        <w:trPr>
          <w:trHeight w:val="20"/>
        </w:trPr>
        <w:tc>
          <w:tcPr>
            <w:tcW w:w="1073" w:type="pct"/>
          </w:tcPr>
          <w:p w14:paraId="15557336"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 xml:space="preserve">Republic of Ireland </w:t>
            </w:r>
          </w:p>
        </w:tc>
        <w:tc>
          <w:tcPr>
            <w:tcW w:w="372" w:type="pct"/>
            <w:vAlign w:val="center"/>
          </w:tcPr>
          <w:p w14:paraId="0A319159"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2008</w:t>
            </w:r>
          </w:p>
        </w:tc>
        <w:tc>
          <w:tcPr>
            <w:tcW w:w="1223" w:type="pct"/>
            <w:vAlign w:val="center"/>
          </w:tcPr>
          <w:p w14:paraId="2AA1B5AF"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 xml:space="preserve">12.9 €/kWh </w:t>
            </w:r>
          </w:p>
        </w:tc>
        <w:tc>
          <w:tcPr>
            <w:tcW w:w="2333" w:type="pct"/>
          </w:tcPr>
          <w:p w14:paraId="18C3D6D0"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w:t>
            </w:r>
            <w:r w:rsidRPr="00D26851">
              <w:rPr>
                <w:rFonts w:ascii="Times New Roman" w:eastAsia="Times New Roman" w:hAnsi="Times New Roman" w:cs="Times New Roman"/>
                <w:sz w:val="24"/>
                <w:szCs w:val="24"/>
              </w:rPr>
              <w:t>Leahy</w:t>
            </w:r>
            <w:r w:rsidRPr="00D26851">
              <w:rPr>
                <w:rFonts w:ascii="Times New Roman" w:hAnsi="Times New Roman" w:cs="Times New Roman"/>
                <w:sz w:val="24"/>
                <w:szCs w:val="24"/>
              </w:rPr>
              <w:t xml:space="preserve"> and</w:t>
            </w:r>
            <w:r w:rsidRPr="00D26851">
              <w:rPr>
                <w:rFonts w:ascii="Times New Roman" w:eastAsia="Times New Roman" w:hAnsi="Times New Roman" w:cs="Times New Roman"/>
                <w:sz w:val="24"/>
                <w:szCs w:val="24"/>
              </w:rPr>
              <w:t xml:space="preserve"> Tol, 2011</w:t>
            </w:r>
            <w:r w:rsidRPr="00D26851">
              <w:rPr>
                <w:rFonts w:ascii="Times New Roman" w:hAnsi="Times New Roman" w:cs="Times New Roman"/>
                <w:sz w:val="24"/>
                <w:szCs w:val="24"/>
              </w:rPr>
              <w:t>)</w:t>
            </w:r>
          </w:p>
        </w:tc>
      </w:tr>
      <w:tr w:rsidR="00D26851" w:rsidRPr="00D26851" w14:paraId="6932EB8A" w14:textId="77777777" w:rsidTr="005B0097">
        <w:trPr>
          <w:trHeight w:val="20"/>
        </w:trPr>
        <w:tc>
          <w:tcPr>
            <w:tcW w:w="1073" w:type="pct"/>
          </w:tcPr>
          <w:p w14:paraId="314BD29A"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Cyprus</w:t>
            </w:r>
          </w:p>
        </w:tc>
        <w:tc>
          <w:tcPr>
            <w:tcW w:w="372" w:type="pct"/>
            <w:vAlign w:val="center"/>
          </w:tcPr>
          <w:p w14:paraId="44DB3829"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2009</w:t>
            </w:r>
          </w:p>
        </w:tc>
        <w:tc>
          <w:tcPr>
            <w:tcW w:w="1223" w:type="pct"/>
            <w:vAlign w:val="center"/>
          </w:tcPr>
          <w:p w14:paraId="29064B0C"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6.5 €/kWh</w:t>
            </w:r>
          </w:p>
        </w:tc>
        <w:tc>
          <w:tcPr>
            <w:tcW w:w="2333" w:type="pct"/>
          </w:tcPr>
          <w:p w14:paraId="7179D024" w14:textId="77777777" w:rsidR="00A86E9B" w:rsidRPr="00D26851" w:rsidRDefault="00A86E9B" w:rsidP="00565F68">
            <w:pPr>
              <w:rPr>
                <w:rFonts w:ascii="Times New Roman" w:hAnsi="Times New Roman" w:cs="Times New Roman"/>
                <w:sz w:val="24"/>
                <w:szCs w:val="24"/>
              </w:rPr>
            </w:pPr>
            <w:r w:rsidRPr="00D26851">
              <w:rPr>
                <w:rFonts w:ascii="Times New Roman" w:eastAsia="Times New Roman" w:hAnsi="Times New Roman" w:cs="Times New Roman"/>
                <w:sz w:val="24"/>
                <w:szCs w:val="24"/>
              </w:rPr>
              <w:t>Zachariadis, T., &amp; Poullikkas, A. (2012).</w:t>
            </w:r>
          </w:p>
        </w:tc>
      </w:tr>
      <w:tr w:rsidR="00D26851" w:rsidRPr="00D26851" w14:paraId="6F4FA623" w14:textId="77777777" w:rsidTr="005B0097">
        <w:trPr>
          <w:trHeight w:val="20"/>
        </w:trPr>
        <w:tc>
          <w:tcPr>
            <w:tcW w:w="1073" w:type="pct"/>
            <w:vAlign w:val="center"/>
          </w:tcPr>
          <w:p w14:paraId="6182EDB7"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Austria</w:t>
            </w:r>
          </w:p>
        </w:tc>
        <w:tc>
          <w:tcPr>
            <w:tcW w:w="372" w:type="pct"/>
            <w:vAlign w:val="center"/>
          </w:tcPr>
          <w:p w14:paraId="76E6647D"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2011</w:t>
            </w:r>
          </w:p>
        </w:tc>
        <w:tc>
          <w:tcPr>
            <w:tcW w:w="1223" w:type="pct"/>
            <w:vAlign w:val="center"/>
          </w:tcPr>
          <w:p w14:paraId="7FA9F589"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17.1 €/kWh</w:t>
            </w:r>
          </w:p>
        </w:tc>
        <w:tc>
          <w:tcPr>
            <w:tcW w:w="2333" w:type="pct"/>
            <w:vAlign w:val="center"/>
          </w:tcPr>
          <w:p w14:paraId="363D78CA"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w:t>
            </w:r>
            <w:hyperlink r:id="rId7" w:anchor="bib78" w:history="1">
              <w:r w:rsidRPr="00D26851">
                <w:rPr>
                  <w:rStyle w:val="anchor-text"/>
                  <w:rFonts w:ascii="Times New Roman" w:hAnsi="Times New Roman" w:cs="Times New Roman"/>
                  <w:sz w:val="24"/>
                  <w:szCs w:val="24"/>
                </w:rPr>
                <w:t>Reichl et al., 2013</w:t>
              </w:r>
            </w:hyperlink>
            <w:r w:rsidRPr="00D26851">
              <w:rPr>
                <w:rFonts w:ascii="Times New Roman" w:hAnsi="Times New Roman" w:cs="Times New Roman"/>
                <w:sz w:val="24"/>
                <w:szCs w:val="24"/>
              </w:rPr>
              <w:t>)</w:t>
            </w:r>
          </w:p>
        </w:tc>
      </w:tr>
      <w:tr w:rsidR="00D26851" w:rsidRPr="00D26851" w14:paraId="01F97A84" w14:textId="77777777" w:rsidTr="005B0097">
        <w:trPr>
          <w:trHeight w:val="20"/>
        </w:trPr>
        <w:tc>
          <w:tcPr>
            <w:tcW w:w="1073" w:type="pct"/>
            <w:vAlign w:val="center"/>
          </w:tcPr>
          <w:p w14:paraId="5DA574DD"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US</w:t>
            </w:r>
          </w:p>
        </w:tc>
        <w:tc>
          <w:tcPr>
            <w:tcW w:w="372" w:type="pct"/>
            <w:vAlign w:val="center"/>
          </w:tcPr>
          <w:p w14:paraId="2F812EB5"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2012</w:t>
            </w:r>
          </w:p>
        </w:tc>
        <w:tc>
          <w:tcPr>
            <w:tcW w:w="1223" w:type="pct"/>
            <w:vAlign w:val="center"/>
          </w:tcPr>
          <w:p w14:paraId="09E9A93A"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$2.3/kWh</w:t>
            </w:r>
          </w:p>
        </w:tc>
        <w:tc>
          <w:tcPr>
            <w:tcW w:w="2333" w:type="pct"/>
            <w:vAlign w:val="center"/>
          </w:tcPr>
          <w:p w14:paraId="640DD6E2"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w:t>
            </w:r>
            <w:hyperlink r:id="rId8" w:anchor="bib56" w:history="1">
              <w:r w:rsidRPr="00D26851">
                <w:rPr>
                  <w:rStyle w:val="anchor-text"/>
                  <w:rFonts w:ascii="Times New Roman" w:hAnsi="Times New Roman" w:cs="Times New Roman"/>
                  <w:sz w:val="24"/>
                  <w:szCs w:val="24"/>
                </w:rPr>
                <w:t>London Economics International LLC, 2013</w:t>
              </w:r>
            </w:hyperlink>
            <w:r w:rsidRPr="00D26851">
              <w:rPr>
                <w:rFonts w:ascii="Times New Roman" w:hAnsi="Times New Roman" w:cs="Times New Roman"/>
                <w:sz w:val="24"/>
                <w:szCs w:val="24"/>
              </w:rPr>
              <w:t>)</w:t>
            </w:r>
          </w:p>
        </w:tc>
      </w:tr>
      <w:tr w:rsidR="00D26851" w:rsidRPr="00D26851" w14:paraId="095B4F6F" w14:textId="77777777" w:rsidTr="00565F68">
        <w:trPr>
          <w:trHeight w:val="20"/>
        </w:trPr>
        <w:tc>
          <w:tcPr>
            <w:tcW w:w="5000" w:type="pct"/>
            <w:gridSpan w:val="4"/>
            <w:vAlign w:val="center"/>
          </w:tcPr>
          <w:p w14:paraId="5ADDC855" w14:textId="77777777" w:rsidR="00A86E9B" w:rsidRPr="00D26851" w:rsidRDefault="00A86E9B" w:rsidP="00565F68">
            <w:pPr>
              <w:rPr>
                <w:rFonts w:ascii="Times New Roman" w:hAnsi="Times New Roman" w:cs="Times New Roman"/>
                <w:i/>
                <w:iCs/>
                <w:sz w:val="24"/>
                <w:szCs w:val="24"/>
              </w:rPr>
            </w:pPr>
            <w:r w:rsidRPr="00D26851">
              <w:rPr>
                <w:rFonts w:ascii="Times New Roman" w:hAnsi="Times New Roman" w:cs="Times New Roman"/>
                <w:i/>
                <w:iCs/>
                <w:sz w:val="24"/>
                <w:szCs w:val="24"/>
              </w:rPr>
              <w:t>Notes: It also includes VoLL for Austria, New Zealand; Australia, Republic of Ireland</w:t>
            </w:r>
          </w:p>
        </w:tc>
      </w:tr>
      <w:tr w:rsidR="00D26851" w:rsidRPr="00D26851" w14:paraId="65EACAC4" w14:textId="77777777" w:rsidTr="005B0097">
        <w:trPr>
          <w:trHeight w:val="20"/>
        </w:trPr>
        <w:tc>
          <w:tcPr>
            <w:tcW w:w="1073" w:type="pct"/>
            <w:vAlign w:val="center"/>
          </w:tcPr>
          <w:p w14:paraId="0F0304AF"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Netherlands</w:t>
            </w:r>
          </w:p>
        </w:tc>
        <w:tc>
          <w:tcPr>
            <w:tcW w:w="372" w:type="pct"/>
            <w:vAlign w:val="center"/>
          </w:tcPr>
          <w:p w14:paraId="01D75943"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2013</w:t>
            </w:r>
          </w:p>
        </w:tc>
        <w:tc>
          <w:tcPr>
            <w:tcW w:w="1223" w:type="pct"/>
            <w:vAlign w:val="center"/>
          </w:tcPr>
          <w:p w14:paraId="3D880ED8"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 15.8 €/kWh</w:t>
            </w:r>
          </w:p>
        </w:tc>
        <w:tc>
          <w:tcPr>
            <w:tcW w:w="2333" w:type="pct"/>
            <w:vAlign w:val="center"/>
          </w:tcPr>
          <w:p w14:paraId="27AE5475"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w:t>
            </w:r>
            <w:hyperlink r:id="rId9" w:anchor="bib84" w:history="1">
              <w:r w:rsidRPr="00D26851">
                <w:rPr>
                  <w:rStyle w:val="anchor-text"/>
                  <w:rFonts w:ascii="Times New Roman" w:hAnsi="Times New Roman" w:cs="Times New Roman"/>
                  <w:sz w:val="24"/>
                  <w:szCs w:val="24"/>
                </w:rPr>
                <w:t>Shivakumara et al., 2017</w:t>
              </w:r>
            </w:hyperlink>
            <w:r w:rsidRPr="00D26851">
              <w:rPr>
                <w:rFonts w:ascii="Times New Roman" w:hAnsi="Times New Roman" w:cs="Times New Roman"/>
                <w:sz w:val="24"/>
                <w:szCs w:val="24"/>
              </w:rPr>
              <w:t>)</w:t>
            </w:r>
          </w:p>
        </w:tc>
      </w:tr>
      <w:tr w:rsidR="00D26851" w:rsidRPr="00D26851" w14:paraId="7C1210CA" w14:textId="77777777" w:rsidTr="005B0097">
        <w:trPr>
          <w:trHeight w:val="20"/>
        </w:trPr>
        <w:tc>
          <w:tcPr>
            <w:tcW w:w="1073" w:type="pct"/>
            <w:vAlign w:val="center"/>
          </w:tcPr>
          <w:p w14:paraId="7B71BF3B"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US</w:t>
            </w:r>
          </w:p>
        </w:tc>
        <w:tc>
          <w:tcPr>
            <w:tcW w:w="372" w:type="pct"/>
            <w:vAlign w:val="center"/>
          </w:tcPr>
          <w:p w14:paraId="55C22834" w14:textId="77777777" w:rsidR="00A86E9B" w:rsidRPr="00D26851" w:rsidRDefault="00A86E9B" w:rsidP="00565F68">
            <w:pPr>
              <w:rPr>
                <w:rFonts w:ascii="Times New Roman" w:hAnsi="Times New Roman" w:cs="Times New Roman"/>
                <w:sz w:val="24"/>
                <w:szCs w:val="24"/>
              </w:rPr>
            </w:pPr>
          </w:p>
        </w:tc>
        <w:tc>
          <w:tcPr>
            <w:tcW w:w="1223" w:type="pct"/>
            <w:vAlign w:val="center"/>
          </w:tcPr>
          <w:p w14:paraId="148D30C7" w14:textId="77777777" w:rsidR="00A86E9B" w:rsidRPr="00D26851" w:rsidRDefault="00A86E9B" w:rsidP="00565F68">
            <w:pPr>
              <w:rPr>
                <w:rFonts w:ascii="Times New Roman" w:hAnsi="Times New Roman" w:cs="Times New Roman"/>
                <w:sz w:val="24"/>
                <w:szCs w:val="24"/>
              </w:rPr>
            </w:pPr>
          </w:p>
        </w:tc>
        <w:tc>
          <w:tcPr>
            <w:tcW w:w="2333" w:type="pct"/>
            <w:vAlign w:val="center"/>
          </w:tcPr>
          <w:p w14:paraId="07950CA0" w14:textId="77777777" w:rsidR="00A86E9B" w:rsidRPr="00D26851" w:rsidRDefault="00A86E9B" w:rsidP="00565F68">
            <w:pPr>
              <w:rPr>
                <w:rFonts w:ascii="Times New Roman" w:hAnsi="Times New Roman" w:cs="Times New Roman"/>
                <w:sz w:val="24"/>
                <w:szCs w:val="24"/>
              </w:rPr>
            </w:pPr>
          </w:p>
        </w:tc>
      </w:tr>
      <w:tr w:rsidR="00D26851" w:rsidRPr="00D26851" w14:paraId="17627E72" w14:textId="77777777" w:rsidTr="00565F68">
        <w:trPr>
          <w:trHeight w:val="20"/>
        </w:trPr>
        <w:tc>
          <w:tcPr>
            <w:tcW w:w="5000" w:type="pct"/>
            <w:gridSpan w:val="4"/>
            <w:vAlign w:val="center"/>
          </w:tcPr>
          <w:p w14:paraId="5C1B1E33" w14:textId="77777777" w:rsidR="00A86E9B" w:rsidRPr="00D26851" w:rsidRDefault="00A86E9B" w:rsidP="00565F68">
            <w:pPr>
              <w:rPr>
                <w:rFonts w:ascii="Times New Roman" w:hAnsi="Times New Roman" w:cs="Times New Roman"/>
                <w:i/>
                <w:iCs/>
                <w:sz w:val="24"/>
                <w:szCs w:val="24"/>
              </w:rPr>
            </w:pPr>
            <w:r w:rsidRPr="00D26851">
              <w:rPr>
                <w:rFonts w:ascii="Times New Roman" w:hAnsi="Times New Roman" w:cs="Times New Roman"/>
                <w:i/>
                <w:iCs/>
                <w:sz w:val="24"/>
                <w:szCs w:val="24"/>
              </w:rPr>
              <w:lastRenderedPageBreak/>
              <w:t>Notes: It also includes VoLL for 28 countries in the European Union</w:t>
            </w:r>
          </w:p>
        </w:tc>
      </w:tr>
      <w:tr w:rsidR="00D26851" w:rsidRPr="00D26851" w14:paraId="460EDB78" w14:textId="77777777" w:rsidTr="005B0097">
        <w:trPr>
          <w:trHeight w:val="20"/>
        </w:trPr>
        <w:tc>
          <w:tcPr>
            <w:tcW w:w="1073" w:type="pct"/>
            <w:vAlign w:val="center"/>
          </w:tcPr>
          <w:p w14:paraId="38998ED1"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China</w:t>
            </w:r>
          </w:p>
        </w:tc>
        <w:tc>
          <w:tcPr>
            <w:tcW w:w="372" w:type="pct"/>
            <w:vAlign w:val="center"/>
          </w:tcPr>
          <w:p w14:paraId="7608B2A0"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2017</w:t>
            </w:r>
          </w:p>
        </w:tc>
        <w:tc>
          <w:tcPr>
            <w:tcW w:w="1223" w:type="pct"/>
            <w:vAlign w:val="center"/>
          </w:tcPr>
          <w:p w14:paraId="46B9A800" w14:textId="288FC9E4"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4.8</w:t>
            </w:r>
            <w:r w:rsidR="0039599E" w:rsidRPr="00D26851">
              <w:rPr>
                <w:rFonts w:ascii="Times New Roman" w:hAnsi="Times New Roman" w:cs="Times New Roman"/>
                <w:sz w:val="24"/>
                <w:szCs w:val="24"/>
              </w:rPr>
              <w:t>–</w:t>
            </w:r>
            <w:r w:rsidRPr="00D26851">
              <w:rPr>
                <w:rFonts w:ascii="Times New Roman" w:hAnsi="Times New Roman" w:cs="Times New Roman"/>
                <w:sz w:val="24"/>
                <w:szCs w:val="24"/>
              </w:rPr>
              <w:t>12.1 yuan/kWh</w:t>
            </w:r>
          </w:p>
        </w:tc>
        <w:tc>
          <w:tcPr>
            <w:tcW w:w="2333" w:type="pct"/>
          </w:tcPr>
          <w:p w14:paraId="5B6ED5D9"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w:t>
            </w:r>
            <w:hyperlink r:id="rId10" w:anchor="bib18" w:history="1">
              <w:r w:rsidRPr="00D26851">
                <w:rPr>
                  <w:rStyle w:val="anchor-text"/>
                  <w:rFonts w:ascii="Times New Roman" w:hAnsi="Times New Roman" w:cs="Times New Roman"/>
                  <w:sz w:val="24"/>
                  <w:szCs w:val="24"/>
                </w:rPr>
                <w:t>Chen et al., 2021</w:t>
              </w:r>
            </w:hyperlink>
            <w:r w:rsidRPr="00D26851">
              <w:rPr>
                <w:rFonts w:ascii="Times New Roman" w:hAnsi="Times New Roman" w:cs="Times New Roman"/>
                <w:sz w:val="24"/>
                <w:szCs w:val="24"/>
              </w:rPr>
              <w:t>)</w:t>
            </w:r>
          </w:p>
        </w:tc>
      </w:tr>
      <w:tr w:rsidR="00D26851" w:rsidRPr="00D26851" w14:paraId="6CE0AD87" w14:textId="77777777" w:rsidTr="005B0097">
        <w:trPr>
          <w:trHeight w:val="20"/>
        </w:trPr>
        <w:tc>
          <w:tcPr>
            <w:tcW w:w="1073" w:type="pct"/>
            <w:tcBorders>
              <w:bottom w:val="single" w:sz="4" w:space="0" w:color="auto"/>
            </w:tcBorders>
            <w:vAlign w:val="center"/>
          </w:tcPr>
          <w:p w14:paraId="43066B2D"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US</w:t>
            </w:r>
          </w:p>
        </w:tc>
        <w:tc>
          <w:tcPr>
            <w:tcW w:w="372" w:type="pct"/>
            <w:tcBorders>
              <w:bottom w:val="single" w:sz="4" w:space="0" w:color="auto"/>
            </w:tcBorders>
            <w:vAlign w:val="center"/>
          </w:tcPr>
          <w:p w14:paraId="684A7C5B"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2018</w:t>
            </w:r>
          </w:p>
        </w:tc>
        <w:tc>
          <w:tcPr>
            <w:tcW w:w="1223" w:type="pct"/>
            <w:tcBorders>
              <w:bottom w:val="single" w:sz="4" w:space="0" w:color="auto"/>
            </w:tcBorders>
            <w:vAlign w:val="center"/>
          </w:tcPr>
          <w:p w14:paraId="0C919530"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rPr>
              <w:t>$1.7–2.3 /kW</w:t>
            </w:r>
          </w:p>
        </w:tc>
        <w:tc>
          <w:tcPr>
            <w:tcW w:w="2333" w:type="pct"/>
            <w:tcBorders>
              <w:bottom w:val="single" w:sz="4" w:space="0" w:color="auto"/>
            </w:tcBorders>
          </w:tcPr>
          <w:p w14:paraId="48151C04" w14:textId="77777777" w:rsidR="00A86E9B" w:rsidRPr="00D26851" w:rsidRDefault="00A86E9B" w:rsidP="00565F68">
            <w:pPr>
              <w:rPr>
                <w:rFonts w:ascii="Times New Roman" w:hAnsi="Times New Roman" w:cs="Times New Roman"/>
                <w:sz w:val="24"/>
                <w:szCs w:val="24"/>
              </w:rPr>
            </w:pPr>
            <w:r w:rsidRPr="00D26851">
              <w:rPr>
                <w:rFonts w:ascii="Times New Roman" w:hAnsi="Times New Roman" w:cs="Times New Roman"/>
                <w:sz w:val="24"/>
                <w:szCs w:val="24"/>
                <w:shd w:val="clear" w:color="auto" w:fill="FFFFFF"/>
              </w:rPr>
              <w:t>(Baik et al., 2020)</w:t>
            </w:r>
          </w:p>
        </w:tc>
      </w:tr>
    </w:tbl>
    <w:p w14:paraId="6D6F4C5C" w14:textId="77777777" w:rsidR="005B0097" w:rsidRPr="00D26851" w:rsidRDefault="005B0097" w:rsidP="005B0097">
      <w:pPr>
        <w:spacing w:line="240" w:lineRule="auto"/>
        <w:jc w:val="both"/>
        <w:rPr>
          <w:rFonts w:ascii="Times New Roman" w:hAnsi="Times New Roman" w:cs="Times New Roman"/>
          <w:sz w:val="24"/>
          <w:szCs w:val="24"/>
        </w:rPr>
      </w:pPr>
      <w:r w:rsidRPr="00D26851">
        <w:rPr>
          <w:rFonts w:ascii="Times New Roman" w:hAnsi="Times New Roman" w:cs="Times New Roman"/>
          <w:sz w:val="24"/>
          <w:szCs w:val="24"/>
        </w:rPr>
        <w:t>Note</w:t>
      </w:r>
      <w:r w:rsidRPr="00D26851">
        <w:rPr>
          <w:rFonts w:ascii="Times New Roman" w:hAnsi="Times New Roman" w:cs="Times New Roman" w:hint="eastAsia"/>
          <w:sz w:val="24"/>
          <w:szCs w:val="24"/>
        </w:rPr>
        <w:t>s</w:t>
      </w:r>
      <w:r w:rsidRPr="00D26851">
        <w:rPr>
          <w:rFonts w:ascii="Times New Roman" w:hAnsi="Times New Roman" w:cs="Times New Roman"/>
          <w:sz w:val="24"/>
          <w:szCs w:val="24"/>
        </w:rPr>
        <w:t>: Power outage interruption costs, or the Value of Lost Load (VoLL), represent the average cost to consumers per unit of unserved electricity due to outages. This encompasses both direct costs, such as spoiled food and lost productivity, and indirect costs, including inconvenience and potential health risks.</w:t>
      </w:r>
      <w:r w:rsidRPr="00D26851">
        <w:rPr>
          <w:rFonts w:ascii="Times New Roman" w:hAnsi="Times New Roman" w:cs="Times New Roman" w:hint="eastAsia"/>
          <w:sz w:val="24"/>
          <w:szCs w:val="24"/>
        </w:rPr>
        <w:t xml:space="preserve"> This table</w:t>
      </w:r>
      <w:r w:rsidRPr="00D26851">
        <w:rPr>
          <w:rFonts w:ascii="Times New Roman" w:hAnsi="Times New Roman" w:cs="Times New Roman"/>
          <w:sz w:val="24"/>
          <w:szCs w:val="24"/>
        </w:rPr>
        <w:t xml:space="preserve"> includes only studies published after 2010. The most common methodologies employed are survey methods (i.e., willingness to pay (WTP) and willingness to accept (WTA)) and macroeconomic approaches. The mean and standard deviation of these costs were calculated after adjusting for inflation to the year 2020, and then converting to </w:t>
      </w:r>
      <w:r w:rsidRPr="00D26851">
        <w:rPr>
          <w:rFonts w:ascii="Times New Roman" w:hAnsi="Times New Roman" w:cs="Times New Roman" w:hint="eastAsia"/>
          <w:sz w:val="24"/>
          <w:szCs w:val="24"/>
        </w:rPr>
        <w:t>yuan</w:t>
      </w:r>
      <w:r w:rsidRPr="00D26851">
        <w:rPr>
          <w:rFonts w:ascii="Times New Roman" w:hAnsi="Times New Roman" w:cs="Times New Roman"/>
          <w:sz w:val="24"/>
          <w:szCs w:val="24"/>
        </w:rPr>
        <w:t>.</w:t>
      </w:r>
    </w:p>
    <w:p w14:paraId="6A0E24AC" w14:textId="77777777" w:rsidR="00787B56" w:rsidRPr="00D26851" w:rsidRDefault="00787B56" w:rsidP="002C50ED">
      <w:pPr>
        <w:spacing w:line="240" w:lineRule="auto"/>
        <w:contextualSpacing/>
        <w:rPr>
          <w:rFonts w:ascii="Times New Roman" w:hAnsi="Times New Roman" w:cs="Times New Roman"/>
          <w:sz w:val="24"/>
          <w:szCs w:val="24"/>
        </w:rPr>
      </w:pPr>
    </w:p>
    <w:p w14:paraId="1E92E2B1" w14:textId="77777777" w:rsidR="00787B56" w:rsidRPr="00D26851" w:rsidRDefault="00787B56" w:rsidP="002C50ED">
      <w:pPr>
        <w:spacing w:line="240" w:lineRule="auto"/>
        <w:contextualSpacing/>
        <w:rPr>
          <w:rFonts w:ascii="Times New Roman" w:hAnsi="Times New Roman" w:cs="Times New Roman"/>
          <w:sz w:val="24"/>
          <w:szCs w:val="24"/>
        </w:rPr>
      </w:pPr>
    </w:p>
    <w:p w14:paraId="2D0CDFD1" w14:textId="77777777" w:rsidR="004A01E0" w:rsidRPr="00D26851" w:rsidRDefault="004A01E0" w:rsidP="004A01E0">
      <w:pPr>
        <w:spacing w:after="0" w:line="240" w:lineRule="auto"/>
        <w:contextualSpacing/>
        <w:rPr>
          <w:rFonts w:ascii="Times New Roman" w:hAnsi="Times New Roman" w:cs="Times New Roman"/>
          <w:sz w:val="24"/>
          <w:szCs w:val="24"/>
        </w:rPr>
      </w:pPr>
      <w:r w:rsidRPr="00D26851">
        <w:rPr>
          <w:rFonts w:ascii="Times New Roman" w:hAnsi="Times New Roman" w:cs="Times New Roman"/>
          <w:sz w:val="24"/>
          <w:szCs w:val="24"/>
        </w:rPr>
        <w:t xml:space="preserve">Supplementary Table </w:t>
      </w:r>
      <w:r w:rsidRPr="00D26851">
        <w:rPr>
          <w:rFonts w:ascii="Times New Roman" w:hAnsi="Times New Roman" w:cs="Times New Roman" w:hint="eastAsia"/>
          <w:sz w:val="24"/>
          <w:szCs w:val="24"/>
        </w:rPr>
        <w:t>4</w:t>
      </w:r>
      <w:r w:rsidRPr="00D26851">
        <w:rPr>
          <w:rFonts w:ascii="Times New Roman" w:hAnsi="Times New Roman" w:cs="Times New Roman"/>
          <w:sz w:val="24"/>
          <w:szCs w:val="24"/>
        </w:rPr>
        <w:t xml:space="preserve"> Projected residential outages under climate scenarios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0"/>
        <w:gridCol w:w="3196"/>
        <w:gridCol w:w="836"/>
        <w:gridCol w:w="836"/>
        <w:gridCol w:w="836"/>
      </w:tblGrid>
      <w:tr w:rsidR="00D26851" w:rsidRPr="00D26851" w14:paraId="03AD4BBA" w14:textId="77777777" w:rsidTr="00565F68">
        <w:tc>
          <w:tcPr>
            <w:tcW w:w="0" w:type="auto"/>
            <w:tcBorders>
              <w:top w:val="single" w:sz="4" w:space="0" w:color="auto"/>
              <w:bottom w:val="single" w:sz="4" w:space="0" w:color="auto"/>
            </w:tcBorders>
          </w:tcPr>
          <w:p w14:paraId="61F3101E" w14:textId="77777777" w:rsidR="004A01E0" w:rsidRPr="00D26851" w:rsidRDefault="004A01E0" w:rsidP="00565F68">
            <w:pPr>
              <w:contextualSpacing/>
              <w:rPr>
                <w:rFonts w:ascii="Times New Roman" w:hAnsi="Times New Roman" w:cs="Times New Roman"/>
                <w:sz w:val="24"/>
                <w:szCs w:val="24"/>
              </w:rPr>
            </w:pPr>
          </w:p>
        </w:tc>
        <w:tc>
          <w:tcPr>
            <w:tcW w:w="0" w:type="auto"/>
            <w:tcBorders>
              <w:top w:val="single" w:sz="4" w:space="0" w:color="auto"/>
              <w:bottom w:val="single" w:sz="4" w:space="0" w:color="auto"/>
            </w:tcBorders>
          </w:tcPr>
          <w:p w14:paraId="44BE3BC5" w14:textId="77777777" w:rsidR="004A01E0" w:rsidRPr="00D26851" w:rsidRDefault="004A01E0" w:rsidP="00565F68">
            <w:pPr>
              <w:contextualSpacing/>
              <w:rPr>
                <w:rFonts w:ascii="Times New Roman" w:hAnsi="Times New Roman" w:cs="Times New Roman"/>
                <w:sz w:val="24"/>
                <w:szCs w:val="24"/>
              </w:rPr>
            </w:pPr>
          </w:p>
        </w:tc>
        <w:tc>
          <w:tcPr>
            <w:tcW w:w="0" w:type="auto"/>
            <w:tcBorders>
              <w:top w:val="single" w:sz="4" w:space="0" w:color="auto"/>
              <w:bottom w:val="single" w:sz="4" w:space="0" w:color="auto"/>
            </w:tcBorders>
          </w:tcPr>
          <w:p w14:paraId="5107CB7C"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2030</w:t>
            </w:r>
          </w:p>
        </w:tc>
        <w:tc>
          <w:tcPr>
            <w:tcW w:w="0" w:type="auto"/>
            <w:tcBorders>
              <w:top w:val="single" w:sz="4" w:space="0" w:color="auto"/>
              <w:bottom w:val="single" w:sz="4" w:space="0" w:color="auto"/>
            </w:tcBorders>
          </w:tcPr>
          <w:p w14:paraId="3316227F"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2050</w:t>
            </w:r>
          </w:p>
        </w:tc>
        <w:tc>
          <w:tcPr>
            <w:tcW w:w="0" w:type="auto"/>
            <w:tcBorders>
              <w:top w:val="single" w:sz="4" w:space="0" w:color="auto"/>
              <w:bottom w:val="single" w:sz="4" w:space="0" w:color="auto"/>
            </w:tcBorders>
          </w:tcPr>
          <w:p w14:paraId="733642CB"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2090</w:t>
            </w:r>
          </w:p>
        </w:tc>
      </w:tr>
      <w:tr w:rsidR="00D26851" w:rsidRPr="00D26851" w14:paraId="07DDF9D4" w14:textId="77777777" w:rsidTr="00565F68">
        <w:tc>
          <w:tcPr>
            <w:tcW w:w="0" w:type="auto"/>
            <w:tcBorders>
              <w:top w:val="single" w:sz="4" w:space="0" w:color="auto"/>
            </w:tcBorders>
          </w:tcPr>
          <w:p w14:paraId="2A3EDA4A"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RCP2.6</w:t>
            </w:r>
          </w:p>
        </w:tc>
        <w:tc>
          <w:tcPr>
            <w:tcW w:w="0" w:type="auto"/>
            <w:tcBorders>
              <w:top w:val="single" w:sz="4" w:space="0" w:color="auto"/>
            </w:tcBorders>
          </w:tcPr>
          <w:p w14:paraId="484919CE"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Average heatwave frequency</w:t>
            </w:r>
          </w:p>
        </w:tc>
        <w:tc>
          <w:tcPr>
            <w:tcW w:w="0" w:type="auto"/>
            <w:tcBorders>
              <w:top w:val="single" w:sz="4" w:space="0" w:color="auto"/>
            </w:tcBorders>
            <w:vAlign w:val="center"/>
          </w:tcPr>
          <w:p w14:paraId="376FD445"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0.145</w:t>
            </w:r>
          </w:p>
        </w:tc>
        <w:tc>
          <w:tcPr>
            <w:tcW w:w="0" w:type="auto"/>
            <w:tcBorders>
              <w:top w:val="single" w:sz="4" w:space="0" w:color="auto"/>
            </w:tcBorders>
            <w:vAlign w:val="center"/>
          </w:tcPr>
          <w:p w14:paraId="582F2C23"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0.142</w:t>
            </w:r>
          </w:p>
        </w:tc>
        <w:tc>
          <w:tcPr>
            <w:tcW w:w="0" w:type="auto"/>
            <w:tcBorders>
              <w:top w:val="single" w:sz="4" w:space="0" w:color="auto"/>
            </w:tcBorders>
            <w:vAlign w:val="center"/>
          </w:tcPr>
          <w:p w14:paraId="24BD2916"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0.122</w:t>
            </w:r>
          </w:p>
        </w:tc>
      </w:tr>
      <w:tr w:rsidR="00D26851" w:rsidRPr="00D26851" w14:paraId="1291C3FD" w14:textId="77777777" w:rsidTr="00565F68">
        <w:tc>
          <w:tcPr>
            <w:tcW w:w="0" w:type="auto"/>
          </w:tcPr>
          <w:p w14:paraId="69C5DC68" w14:textId="77777777" w:rsidR="004A01E0" w:rsidRPr="00D26851" w:rsidRDefault="004A01E0" w:rsidP="00565F68">
            <w:pPr>
              <w:contextualSpacing/>
              <w:rPr>
                <w:rFonts w:ascii="Times New Roman" w:hAnsi="Times New Roman" w:cs="Times New Roman"/>
                <w:sz w:val="24"/>
                <w:szCs w:val="24"/>
              </w:rPr>
            </w:pPr>
          </w:p>
        </w:tc>
        <w:tc>
          <w:tcPr>
            <w:tcW w:w="0" w:type="auto"/>
          </w:tcPr>
          <w:p w14:paraId="66A569EE"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Increase in outage occurrence</w:t>
            </w:r>
          </w:p>
        </w:tc>
        <w:tc>
          <w:tcPr>
            <w:tcW w:w="0" w:type="auto"/>
            <w:vAlign w:val="center"/>
          </w:tcPr>
          <w:p w14:paraId="72DDBBBB"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12.5%</w:t>
            </w:r>
          </w:p>
        </w:tc>
        <w:tc>
          <w:tcPr>
            <w:tcW w:w="0" w:type="auto"/>
            <w:vAlign w:val="center"/>
          </w:tcPr>
          <w:p w14:paraId="3F77E0D5"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12.0%</w:t>
            </w:r>
          </w:p>
        </w:tc>
        <w:tc>
          <w:tcPr>
            <w:tcW w:w="0" w:type="auto"/>
            <w:vAlign w:val="center"/>
          </w:tcPr>
          <w:p w14:paraId="74F9146E"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8.8%</w:t>
            </w:r>
          </w:p>
        </w:tc>
      </w:tr>
      <w:tr w:rsidR="00D26851" w:rsidRPr="00D26851" w14:paraId="52901A2F" w14:textId="77777777" w:rsidTr="00565F68">
        <w:tc>
          <w:tcPr>
            <w:tcW w:w="0" w:type="auto"/>
          </w:tcPr>
          <w:p w14:paraId="7D18767B" w14:textId="77777777" w:rsidR="004A01E0" w:rsidRPr="00D26851" w:rsidRDefault="004A01E0" w:rsidP="00565F68">
            <w:pPr>
              <w:contextualSpacing/>
              <w:rPr>
                <w:rFonts w:ascii="Times New Roman" w:hAnsi="Times New Roman" w:cs="Times New Roman"/>
                <w:sz w:val="24"/>
                <w:szCs w:val="24"/>
              </w:rPr>
            </w:pPr>
          </w:p>
        </w:tc>
        <w:tc>
          <w:tcPr>
            <w:tcW w:w="0" w:type="auto"/>
          </w:tcPr>
          <w:p w14:paraId="2E864804"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Economic losses (billion yuan)</w:t>
            </w:r>
          </w:p>
        </w:tc>
        <w:tc>
          <w:tcPr>
            <w:tcW w:w="0" w:type="auto"/>
            <w:vAlign w:val="center"/>
          </w:tcPr>
          <w:p w14:paraId="70859AB1"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 xml:space="preserve">9.7 </w:t>
            </w:r>
          </w:p>
        </w:tc>
        <w:tc>
          <w:tcPr>
            <w:tcW w:w="0" w:type="auto"/>
            <w:vAlign w:val="center"/>
          </w:tcPr>
          <w:p w14:paraId="508C5EF4"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3.2</w:t>
            </w:r>
          </w:p>
        </w:tc>
        <w:tc>
          <w:tcPr>
            <w:tcW w:w="0" w:type="auto"/>
            <w:vAlign w:val="center"/>
          </w:tcPr>
          <w:p w14:paraId="34238AC9"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3.1</w:t>
            </w:r>
          </w:p>
        </w:tc>
      </w:tr>
      <w:tr w:rsidR="00D26851" w:rsidRPr="00D26851" w14:paraId="45BC1EA3" w14:textId="77777777" w:rsidTr="00565F68">
        <w:tc>
          <w:tcPr>
            <w:tcW w:w="0" w:type="auto"/>
          </w:tcPr>
          <w:p w14:paraId="7D495CC1"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RCP4.5</w:t>
            </w:r>
          </w:p>
        </w:tc>
        <w:tc>
          <w:tcPr>
            <w:tcW w:w="0" w:type="auto"/>
          </w:tcPr>
          <w:p w14:paraId="02785699"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Average heatwave frequency</w:t>
            </w:r>
          </w:p>
        </w:tc>
        <w:tc>
          <w:tcPr>
            <w:tcW w:w="0" w:type="auto"/>
            <w:vAlign w:val="center"/>
          </w:tcPr>
          <w:p w14:paraId="5D9ED012"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0.100</w:t>
            </w:r>
          </w:p>
        </w:tc>
        <w:tc>
          <w:tcPr>
            <w:tcW w:w="0" w:type="auto"/>
            <w:vAlign w:val="center"/>
          </w:tcPr>
          <w:p w14:paraId="30A12DFD"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0.113</w:t>
            </w:r>
          </w:p>
        </w:tc>
        <w:tc>
          <w:tcPr>
            <w:tcW w:w="0" w:type="auto"/>
            <w:vAlign w:val="center"/>
          </w:tcPr>
          <w:p w14:paraId="326E1F86"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0.177</w:t>
            </w:r>
          </w:p>
        </w:tc>
      </w:tr>
      <w:tr w:rsidR="00D26851" w:rsidRPr="00D26851" w14:paraId="711BC74F" w14:textId="77777777" w:rsidTr="00565F68">
        <w:tc>
          <w:tcPr>
            <w:tcW w:w="0" w:type="auto"/>
          </w:tcPr>
          <w:p w14:paraId="5CF02D94" w14:textId="77777777" w:rsidR="004A01E0" w:rsidRPr="00D26851" w:rsidRDefault="004A01E0" w:rsidP="00565F68">
            <w:pPr>
              <w:contextualSpacing/>
              <w:rPr>
                <w:rFonts w:ascii="Times New Roman" w:hAnsi="Times New Roman" w:cs="Times New Roman"/>
                <w:sz w:val="24"/>
                <w:szCs w:val="24"/>
              </w:rPr>
            </w:pPr>
          </w:p>
        </w:tc>
        <w:tc>
          <w:tcPr>
            <w:tcW w:w="0" w:type="auto"/>
          </w:tcPr>
          <w:p w14:paraId="051162DB"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Increase in outage occurrence</w:t>
            </w:r>
          </w:p>
        </w:tc>
        <w:tc>
          <w:tcPr>
            <w:tcW w:w="0" w:type="auto"/>
            <w:vAlign w:val="center"/>
          </w:tcPr>
          <w:p w14:paraId="070A281B"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5.2%</w:t>
            </w:r>
          </w:p>
        </w:tc>
        <w:tc>
          <w:tcPr>
            <w:tcW w:w="0" w:type="auto"/>
            <w:vAlign w:val="center"/>
          </w:tcPr>
          <w:p w14:paraId="2BB13E4B"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7.4%</w:t>
            </w:r>
          </w:p>
        </w:tc>
        <w:tc>
          <w:tcPr>
            <w:tcW w:w="0" w:type="auto"/>
            <w:vAlign w:val="center"/>
          </w:tcPr>
          <w:p w14:paraId="49AF9CB6"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17.6%</w:t>
            </w:r>
          </w:p>
        </w:tc>
      </w:tr>
      <w:tr w:rsidR="00D26851" w:rsidRPr="00D26851" w14:paraId="30837999" w14:textId="77777777" w:rsidTr="00565F68">
        <w:tc>
          <w:tcPr>
            <w:tcW w:w="0" w:type="auto"/>
          </w:tcPr>
          <w:p w14:paraId="51BA0FB1" w14:textId="77777777" w:rsidR="004A01E0" w:rsidRPr="00D26851" w:rsidRDefault="004A01E0" w:rsidP="00565F68">
            <w:pPr>
              <w:contextualSpacing/>
              <w:rPr>
                <w:rFonts w:ascii="Times New Roman" w:hAnsi="Times New Roman" w:cs="Times New Roman"/>
                <w:sz w:val="24"/>
                <w:szCs w:val="24"/>
              </w:rPr>
            </w:pPr>
          </w:p>
        </w:tc>
        <w:tc>
          <w:tcPr>
            <w:tcW w:w="0" w:type="auto"/>
          </w:tcPr>
          <w:p w14:paraId="69F8EC04"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Economic losses (billion yuan)</w:t>
            </w:r>
          </w:p>
        </w:tc>
        <w:tc>
          <w:tcPr>
            <w:tcW w:w="0" w:type="auto"/>
            <w:vAlign w:val="center"/>
          </w:tcPr>
          <w:p w14:paraId="0D8332D1"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1.3</w:t>
            </w:r>
          </w:p>
        </w:tc>
        <w:tc>
          <w:tcPr>
            <w:tcW w:w="0" w:type="auto"/>
            <w:vAlign w:val="center"/>
          </w:tcPr>
          <w:p w14:paraId="7D413BD6"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1.9</w:t>
            </w:r>
          </w:p>
        </w:tc>
        <w:tc>
          <w:tcPr>
            <w:tcW w:w="0" w:type="auto"/>
            <w:vAlign w:val="center"/>
          </w:tcPr>
          <w:p w14:paraId="4AA17E9F"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4.5</w:t>
            </w:r>
          </w:p>
        </w:tc>
      </w:tr>
      <w:tr w:rsidR="00D26851" w:rsidRPr="00D26851" w14:paraId="741495A4" w14:textId="77777777" w:rsidTr="00565F68">
        <w:tc>
          <w:tcPr>
            <w:tcW w:w="0" w:type="auto"/>
          </w:tcPr>
          <w:p w14:paraId="3EDCA245"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RCP8.5</w:t>
            </w:r>
          </w:p>
        </w:tc>
        <w:tc>
          <w:tcPr>
            <w:tcW w:w="0" w:type="auto"/>
          </w:tcPr>
          <w:p w14:paraId="314A1A0B"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Average heatwave frequency</w:t>
            </w:r>
          </w:p>
        </w:tc>
        <w:tc>
          <w:tcPr>
            <w:tcW w:w="0" w:type="auto"/>
            <w:vAlign w:val="center"/>
          </w:tcPr>
          <w:p w14:paraId="02D5DDD5"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0.120</w:t>
            </w:r>
          </w:p>
        </w:tc>
        <w:tc>
          <w:tcPr>
            <w:tcW w:w="0" w:type="auto"/>
            <w:vAlign w:val="center"/>
          </w:tcPr>
          <w:p w14:paraId="61ABF2F1"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0.194</w:t>
            </w:r>
          </w:p>
        </w:tc>
        <w:tc>
          <w:tcPr>
            <w:tcW w:w="0" w:type="auto"/>
            <w:vAlign w:val="center"/>
          </w:tcPr>
          <w:p w14:paraId="1C93FB18"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0.324</w:t>
            </w:r>
          </w:p>
        </w:tc>
      </w:tr>
      <w:tr w:rsidR="00D26851" w:rsidRPr="00D26851" w14:paraId="3D237E05" w14:textId="77777777" w:rsidTr="00565F68">
        <w:tc>
          <w:tcPr>
            <w:tcW w:w="0" w:type="auto"/>
          </w:tcPr>
          <w:p w14:paraId="54BDB12F" w14:textId="77777777" w:rsidR="004A01E0" w:rsidRPr="00D26851" w:rsidRDefault="004A01E0" w:rsidP="00565F68">
            <w:pPr>
              <w:contextualSpacing/>
              <w:rPr>
                <w:rFonts w:ascii="Times New Roman" w:hAnsi="Times New Roman" w:cs="Times New Roman"/>
                <w:sz w:val="24"/>
                <w:szCs w:val="24"/>
              </w:rPr>
            </w:pPr>
          </w:p>
        </w:tc>
        <w:tc>
          <w:tcPr>
            <w:tcW w:w="0" w:type="auto"/>
          </w:tcPr>
          <w:p w14:paraId="0C43349D"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Increase in outage occurrence</w:t>
            </w:r>
          </w:p>
        </w:tc>
        <w:tc>
          <w:tcPr>
            <w:tcW w:w="0" w:type="auto"/>
            <w:vAlign w:val="center"/>
          </w:tcPr>
          <w:p w14:paraId="09462B07"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8.4%</w:t>
            </w:r>
          </w:p>
        </w:tc>
        <w:tc>
          <w:tcPr>
            <w:tcW w:w="0" w:type="auto"/>
            <w:vAlign w:val="center"/>
          </w:tcPr>
          <w:p w14:paraId="63ED63AA"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20.3%</w:t>
            </w:r>
          </w:p>
        </w:tc>
        <w:tc>
          <w:tcPr>
            <w:tcW w:w="0" w:type="auto"/>
            <w:vAlign w:val="center"/>
          </w:tcPr>
          <w:p w14:paraId="25154C79"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41.2%</w:t>
            </w:r>
          </w:p>
        </w:tc>
      </w:tr>
      <w:tr w:rsidR="004A01E0" w:rsidRPr="00D26851" w14:paraId="18BC6630" w14:textId="77777777" w:rsidTr="00565F68">
        <w:tc>
          <w:tcPr>
            <w:tcW w:w="0" w:type="auto"/>
            <w:tcBorders>
              <w:bottom w:val="single" w:sz="4" w:space="0" w:color="auto"/>
            </w:tcBorders>
          </w:tcPr>
          <w:p w14:paraId="15A66B46" w14:textId="77777777" w:rsidR="004A01E0" w:rsidRPr="00D26851" w:rsidRDefault="004A01E0" w:rsidP="00565F68">
            <w:pPr>
              <w:contextualSpacing/>
              <w:rPr>
                <w:rFonts w:ascii="Times New Roman" w:hAnsi="Times New Roman" w:cs="Times New Roman"/>
                <w:sz w:val="24"/>
                <w:szCs w:val="24"/>
              </w:rPr>
            </w:pPr>
          </w:p>
        </w:tc>
        <w:tc>
          <w:tcPr>
            <w:tcW w:w="0" w:type="auto"/>
            <w:tcBorders>
              <w:bottom w:val="single" w:sz="4" w:space="0" w:color="auto"/>
            </w:tcBorders>
          </w:tcPr>
          <w:p w14:paraId="2C6E0DA9"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Economic losses (billion yuan)</w:t>
            </w:r>
          </w:p>
        </w:tc>
        <w:tc>
          <w:tcPr>
            <w:tcW w:w="0" w:type="auto"/>
            <w:tcBorders>
              <w:bottom w:val="single" w:sz="4" w:space="0" w:color="auto"/>
            </w:tcBorders>
            <w:vAlign w:val="center"/>
          </w:tcPr>
          <w:p w14:paraId="150ECCD6"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2.2</w:t>
            </w:r>
          </w:p>
        </w:tc>
        <w:tc>
          <w:tcPr>
            <w:tcW w:w="0" w:type="auto"/>
            <w:tcBorders>
              <w:bottom w:val="single" w:sz="4" w:space="0" w:color="auto"/>
            </w:tcBorders>
            <w:vAlign w:val="center"/>
          </w:tcPr>
          <w:p w14:paraId="73D4E94F"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5.2</w:t>
            </w:r>
          </w:p>
        </w:tc>
        <w:tc>
          <w:tcPr>
            <w:tcW w:w="0" w:type="auto"/>
            <w:tcBorders>
              <w:bottom w:val="single" w:sz="4" w:space="0" w:color="auto"/>
            </w:tcBorders>
            <w:vAlign w:val="center"/>
          </w:tcPr>
          <w:p w14:paraId="4A07650C" w14:textId="77777777" w:rsidR="004A01E0" w:rsidRPr="00D26851" w:rsidRDefault="004A01E0" w:rsidP="00565F68">
            <w:pPr>
              <w:contextualSpacing/>
              <w:rPr>
                <w:rFonts w:ascii="Times New Roman" w:hAnsi="Times New Roman" w:cs="Times New Roman"/>
                <w:sz w:val="24"/>
                <w:szCs w:val="24"/>
              </w:rPr>
            </w:pPr>
            <w:r w:rsidRPr="00D26851">
              <w:rPr>
                <w:rFonts w:ascii="Times New Roman" w:hAnsi="Times New Roman" w:cs="Times New Roman"/>
                <w:sz w:val="24"/>
                <w:szCs w:val="24"/>
              </w:rPr>
              <w:t>10.6</w:t>
            </w:r>
          </w:p>
        </w:tc>
      </w:tr>
    </w:tbl>
    <w:p w14:paraId="784E26F6" w14:textId="77777777" w:rsidR="00787B56" w:rsidRPr="00D26851" w:rsidRDefault="00787B56" w:rsidP="002C50ED">
      <w:pPr>
        <w:spacing w:line="240" w:lineRule="auto"/>
        <w:contextualSpacing/>
        <w:rPr>
          <w:rFonts w:ascii="Times New Roman" w:hAnsi="Times New Roman" w:cs="Times New Roman"/>
          <w:sz w:val="24"/>
          <w:szCs w:val="24"/>
        </w:rPr>
      </w:pPr>
    </w:p>
    <w:p w14:paraId="5ADF740A" w14:textId="77777777" w:rsidR="00787B56" w:rsidRPr="00D26851" w:rsidRDefault="00787B56" w:rsidP="002C50ED">
      <w:pPr>
        <w:spacing w:line="240" w:lineRule="auto"/>
        <w:contextualSpacing/>
        <w:rPr>
          <w:rFonts w:ascii="Times New Roman" w:hAnsi="Times New Roman" w:cs="Times New Roman"/>
          <w:sz w:val="24"/>
          <w:szCs w:val="24"/>
        </w:rPr>
      </w:pPr>
    </w:p>
    <w:p w14:paraId="3D006DF0" w14:textId="77777777" w:rsidR="00787B56" w:rsidRPr="00D26851" w:rsidRDefault="00787B56" w:rsidP="002C50ED">
      <w:pPr>
        <w:spacing w:line="240" w:lineRule="auto"/>
        <w:contextualSpacing/>
        <w:rPr>
          <w:rFonts w:ascii="Times New Roman" w:hAnsi="Times New Roman" w:cs="Times New Roman"/>
          <w:sz w:val="24"/>
          <w:szCs w:val="24"/>
        </w:rPr>
      </w:pPr>
    </w:p>
    <w:p w14:paraId="11965A1D" w14:textId="77777777" w:rsidR="008D5F10" w:rsidRPr="00D26851" w:rsidRDefault="008D5F10" w:rsidP="008D5F10">
      <w:pPr>
        <w:rPr>
          <w:rFonts w:ascii="Times New Roman" w:hAnsi="Times New Roman" w:cs="Times New Roman"/>
          <w:sz w:val="24"/>
          <w:szCs w:val="24"/>
        </w:rPr>
      </w:pPr>
      <w:r w:rsidRPr="00D26851">
        <w:rPr>
          <w:rFonts w:ascii="Times New Roman" w:hAnsi="Times New Roman" w:cs="Times New Roman"/>
          <w:sz w:val="24"/>
          <w:szCs w:val="24"/>
        </w:rPr>
        <w:t xml:space="preserve">Supplementary Table </w:t>
      </w:r>
      <w:r w:rsidRPr="00D26851">
        <w:rPr>
          <w:rFonts w:ascii="Times New Roman" w:hAnsi="Times New Roman" w:cs="Times New Roman" w:hint="eastAsia"/>
          <w:sz w:val="24"/>
          <w:szCs w:val="24"/>
        </w:rPr>
        <w:t>5</w:t>
      </w:r>
      <w:r w:rsidRPr="00D26851">
        <w:rPr>
          <w:rFonts w:ascii="Times New Roman" w:hAnsi="Times New Roman" w:cs="Times New Roman"/>
          <w:sz w:val="24"/>
          <w:szCs w:val="24"/>
        </w:rPr>
        <w:t xml:space="preserve"> Marginal cost of grid reliability improvement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0"/>
        <w:gridCol w:w="2353"/>
        <w:gridCol w:w="3800"/>
        <w:gridCol w:w="2177"/>
      </w:tblGrid>
      <w:tr w:rsidR="00D26851" w:rsidRPr="00D26851" w14:paraId="24597F43" w14:textId="77777777" w:rsidTr="00565F68">
        <w:tc>
          <w:tcPr>
            <w:tcW w:w="550" w:type="pct"/>
            <w:tcBorders>
              <w:top w:val="single" w:sz="4" w:space="0" w:color="auto"/>
              <w:bottom w:val="single" w:sz="4" w:space="0" w:color="auto"/>
            </w:tcBorders>
          </w:tcPr>
          <w:p w14:paraId="500BB7F1" w14:textId="77777777"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rPr>
              <w:t>Country</w:t>
            </w:r>
          </w:p>
        </w:tc>
        <w:tc>
          <w:tcPr>
            <w:tcW w:w="1257" w:type="pct"/>
            <w:tcBorders>
              <w:top w:val="single" w:sz="4" w:space="0" w:color="auto"/>
              <w:bottom w:val="single" w:sz="4" w:space="0" w:color="auto"/>
            </w:tcBorders>
          </w:tcPr>
          <w:p w14:paraId="6C9C753C" w14:textId="77777777"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rPr>
              <w:t>Methods</w:t>
            </w:r>
          </w:p>
        </w:tc>
        <w:tc>
          <w:tcPr>
            <w:tcW w:w="2030" w:type="pct"/>
            <w:tcBorders>
              <w:top w:val="single" w:sz="4" w:space="0" w:color="auto"/>
              <w:bottom w:val="single" w:sz="4" w:space="0" w:color="auto"/>
            </w:tcBorders>
          </w:tcPr>
          <w:p w14:paraId="494A7316" w14:textId="77777777"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rPr>
              <w:t>Marginal cost</w:t>
            </w:r>
          </w:p>
        </w:tc>
        <w:tc>
          <w:tcPr>
            <w:tcW w:w="1163" w:type="pct"/>
            <w:tcBorders>
              <w:top w:val="single" w:sz="4" w:space="0" w:color="auto"/>
              <w:bottom w:val="single" w:sz="4" w:space="0" w:color="auto"/>
            </w:tcBorders>
          </w:tcPr>
          <w:p w14:paraId="482DE93C" w14:textId="77777777"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rPr>
              <w:t xml:space="preserve">Reference </w:t>
            </w:r>
          </w:p>
        </w:tc>
      </w:tr>
      <w:tr w:rsidR="00D26851" w:rsidRPr="00D26851" w14:paraId="6659E991" w14:textId="77777777" w:rsidTr="00565F68">
        <w:tc>
          <w:tcPr>
            <w:tcW w:w="550" w:type="pct"/>
            <w:tcBorders>
              <w:top w:val="single" w:sz="4" w:space="0" w:color="auto"/>
            </w:tcBorders>
          </w:tcPr>
          <w:p w14:paraId="1873E65D" w14:textId="77777777" w:rsidR="008D5F10" w:rsidRPr="00D26851" w:rsidRDefault="008D5F10" w:rsidP="00565F68">
            <w:pPr>
              <w:pStyle w:val="Heading1"/>
              <w:spacing w:before="0"/>
              <w:rPr>
                <w:rFonts w:ascii="Times New Roman" w:hAnsi="Times New Roman" w:cs="Times New Roman"/>
                <w:color w:val="auto"/>
                <w:sz w:val="24"/>
                <w:szCs w:val="24"/>
              </w:rPr>
            </w:pPr>
            <w:r w:rsidRPr="00D26851">
              <w:rPr>
                <w:rStyle w:val="title-text"/>
                <w:rFonts w:ascii="Times New Roman" w:hAnsi="Times New Roman" w:cs="Times New Roman"/>
                <w:color w:val="auto"/>
                <w:sz w:val="24"/>
                <w:szCs w:val="24"/>
              </w:rPr>
              <w:t>Pakistan</w:t>
            </w:r>
          </w:p>
          <w:p w14:paraId="31593A07" w14:textId="77777777" w:rsidR="008D5F10" w:rsidRPr="00D26851" w:rsidRDefault="008D5F10" w:rsidP="00565F68">
            <w:pPr>
              <w:rPr>
                <w:rFonts w:ascii="Times New Roman" w:hAnsi="Times New Roman" w:cs="Times New Roman"/>
                <w:sz w:val="24"/>
                <w:szCs w:val="24"/>
              </w:rPr>
            </w:pPr>
          </w:p>
        </w:tc>
        <w:tc>
          <w:tcPr>
            <w:tcW w:w="1257" w:type="pct"/>
            <w:tcBorders>
              <w:top w:val="single" w:sz="4" w:space="0" w:color="auto"/>
            </w:tcBorders>
          </w:tcPr>
          <w:p w14:paraId="4713F9E1" w14:textId="77777777"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rPr>
              <w:t>Econometrics method</w:t>
            </w:r>
          </w:p>
        </w:tc>
        <w:tc>
          <w:tcPr>
            <w:tcW w:w="2030" w:type="pct"/>
            <w:tcBorders>
              <w:top w:val="single" w:sz="4" w:space="0" w:color="auto"/>
            </w:tcBorders>
          </w:tcPr>
          <w:p w14:paraId="646616AF" w14:textId="77777777"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rPr>
              <w:t>0.023 Rupees per minute per customer</w:t>
            </w:r>
            <w:r w:rsidRPr="00D26851">
              <w:rPr>
                <w:rFonts w:ascii="Times New Roman" w:hAnsi="Times New Roman" w:cs="Times New Roman" w:hint="eastAsia"/>
                <w:sz w:val="24"/>
                <w:szCs w:val="24"/>
              </w:rPr>
              <w:t xml:space="preserve"> (2018)</w:t>
            </w:r>
          </w:p>
        </w:tc>
        <w:tc>
          <w:tcPr>
            <w:tcW w:w="1163" w:type="pct"/>
            <w:tcBorders>
              <w:top w:val="single" w:sz="4" w:space="0" w:color="auto"/>
            </w:tcBorders>
          </w:tcPr>
          <w:p w14:paraId="3B8131A2" w14:textId="77777777"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14:ligatures w14:val="none"/>
              </w:rPr>
              <w:t>(</w:t>
            </w:r>
            <w:r w:rsidRPr="00D26851">
              <w:rPr>
                <w:rFonts w:ascii="Times New Roman" w:eastAsia="Times New Roman" w:hAnsi="Times New Roman" w:cs="Times New Roman"/>
                <w:sz w:val="24"/>
                <w:szCs w:val="24"/>
                <w14:ligatures w14:val="none"/>
              </w:rPr>
              <w:t>Mirza</w:t>
            </w:r>
            <w:r w:rsidRPr="00D26851">
              <w:rPr>
                <w:rFonts w:ascii="Times New Roman" w:hAnsi="Times New Roman" w:cs="Times New Roman"/>
                <w:sz w:val="24"/>
                <w:szCs w:val="24"/>
                <w14:ligatures w14:val="none"/>
              </w:rPr>
              <w:t xml:space="preserve"> and</w:t>
            </w:r>
            <w:r w:rsidRPr="00D26851">
              <w:rPr>
                <w:rFonts w:ascii="Times New Roman" w:eastAsia="Times New Roman" w:hAnsi="Times New Roman" w:cs="Times New Roman"/>
                <w:sz w:val="24"/>
                <w:szCs w:val="24"/>
                <w14:ligatures w14:val="none"/>
              </w:rPr>
              <w:t xml:space="preserve"> Mushtaq, 2022)</w:t>
            </w:r>
          </w:p>
        </w:tc>
      </w:tr>
      <w:tr w:rsidR="00D26851" w:rsidRPr="00D26851" w14:paraId="1A809E04" w14:textId="77777777" w:rsidTr="00565F68">
        <w:tc>
          <w:tcPr>
            <w:tcW w:w="550" w:type="pct"/>
          </w:tcPr>
          <w:p w14:paraId="22625816" w14:textId="77777777"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rPr>
              <w:t>China</w:t>
            </w:r>
          </w:p>
        </w:tc>
        <w:tc>
          <w:tcPr>
            <w:tcW w:w="1257" w:type="pct"/>
          </w:tcPr>
          <w:p w14:paraId="31DA19DC" w14:textId="77777777"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rPr>
              <w:t>Distance function approach </w:t>
            </w:r>
          </w:p>
        </w:tc>
        <w:tc>
          <w:tcPr>
            <w:tcW w:w="2030" w:type="pct"/>
          </w:tcPr>
          <w:p w14:paraId="171EECE8" w14:textId="6C1FC22C"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rPr>
              <w:t>59.66 to 74.65 yuan/per min per customer (2012</w:t>
            </w:r>
            <w:r w:rsidR="0039599E" w:rsidRPr="00D26851">
              <w:rPr>
                <w:rFonts w:ascii="Times New Roman" w:hAnsi="Times New Roman" w:cs="Times New Roman"/>
                <w:sz w:val="24"/>
                <w:szCs w:val="24"/>
              </w:rPr>
              <w:t>–</w:t>
            </w:r>
            <w:r w:rsidRPr="00D26851">
              <w:rPr>
                <w:rFonts w:ascii="Times New Roman" w:hAnsi="Times New Roman" w:cs="Times New Roman"/>
                <w:sz w:val="24"/>
                <w:szCs w:val="24"/>
              </w:rPr>
              <w:t>2018)</w:t>
            </w:r>
          </w:p>
        </w:tc>
        <w:tc>
          <w:tcPr>
            <w:tcW w:w="1163" w:type="pct"/>
          </w:tcPr>
          <w:p w14:paraId="18734DE9" w14:textId="77777777"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rPr>
              <w:t>(Yuan et al., 2021)</w:t>
            </w:r>
          </w:p>
        </w:tc>
      </w:tr>
      <w:tr w:rsidR="00D26851" w:rsidRPr="00D26851" w14:paraId="7034AC19" w14:textId="77777777" w:rsidTr="00565F68">
        <w:tc>
          <w:tcPr>
            <w:tcW w:w="550" w:type="pct"/>
          </w:tcPr>
          <w:p w14:paraId="533AC609" w14:textId="77777777"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rPr>
              <w:t>China</w:t>
            </w:r>
          </w:p>
        </w:tc>
        <w:tc>
          <w:tcPr>
            <w:tcW w:w="1257" w:type="pct"/>
          </w:tcPr>
          <w:p w14:paraId="10CC2528" w14:textId="77777777"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rPr>
              <w:t>Distance function approach</w:t>
            </w:r>
          </w:p>
        </w:tc>
        <w:tc>
          <w:tcPr>
            <w:tcW w:w="2030" w:type="pct"/>
          </w:tcPr>
          <w:p w14:paraId="02BA39DD" w14:textId="77777777"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rPr>
              <w:t>$1.67 per household* h (2017)</w:t>
            </w:r>
          </w:p>
        </w:tc>
        <w:tc>
          <w:tcPr>
            <w:tcW w:w="1163" w:type="pct"/>
          </w:tcPr>
          <w:p w14:paraId="3D4A8DF4" w14:textId="77777777"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rPr>
              <w:t>(Chen et al., 2021)</w:t>
            </w:r>
          </w:p>
        </w:tc>
      </w:tr>
      <w:tr w:rsidR="00D26851" w:rsidRPr="00D26851" w14:paraId="75A67D4B" w14:textId="77777777" w:rsidTr="00565F68">
        <w:tc>
          <w:tcPr>
            <w:tcW w:w="550" w:type="pct"/>
          </w:tcPr>
          <w:p w14:paraId="2FBB1F7D" w14:textId="77777777"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rPr>
              <w:t>France</w:t>
            </w:r>
          </w:p>
        </w:tc>
        <w:tc>
          <w:tcPr>
            <w:tcW w:w="1257" w:type="pct"/>
          </w:tcPr>
          <w:p w14:paraId="38B3C12C" w14:textId="77777777"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rPr>
              <w:t>Distance function approach</w:t>
            </w:r>
          </w:p>
        </w:tc>
        <w:tc>
          <w:tcPr>
            <w:tcW w:w="2030" w:type="pct"/>
          </w:tcPr>
          <w:p w14:paraId="630688C1" w14:textId="77777777" w:rsidR="008D5F10" w:rsidRPr="00D26851" w:rsidRDefault="008D5F10" w:rsidP="00565F68">
            <w:pPr>
              <w:pStyle w:val="Heading3"/>
              <w:spacing w:before="0"/>
              <w:rPr>
                <w:rFonts w:ascii="Times New Roman" w:hAnsi="Times New Roman" w:cs="Times New Roman"/>
                <w:color w:val="auto"/>
              </w:rPr>
            </w:pPr>
            <w:r w:rsidRPr="00D26851">
              <w:rPr>
                <w:rFonts w:ascii="Times New Roman" w:hAnsi="Times New Roman" w:cs="Times New Roman"/>
                <w:color w:val="auto"/>
              </w:rPr>
              <w:t>10.7€ shadow price of quality</w:t>
            </w:r>
          </w:p>
          <w:p w14:paraId="0CB930CE" w14:textId="77777777"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rPr>
              <w:t>(2003–2005)</w:t>
            </w:r>
          </w:p>
        </w:tc>
        <w:tc>
          <w:tcPr>
            <w:tcW w:w="1163" w:type="pct"/>
          </w:tcPr>
          <w:p w14:paraId="3791F666" w14:textId="77777777"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14:ligatures w14:val="none"/>
              </w:rPr>
              <w:t>(</w:t>
            </w:r>
            <w:r w:rsidRPr="00D26851">
              <w:rPr>
                <w:rFonts w:ascii="Times New Roman" w:eastAsia="Times New Roman" w:hAnsi="Times New Roman" w:cs="Times New Roman"/>
                <w:sz w:val="24"/>
                <w:szCs w:val="24"/>
                <w14:ligatures w14:val="none"/>
              </w:rPr>
              <w:t>Coell</w:t>
            </w:r>
            <w:r w:rsidRPr="00D26851">
              <w:rPr>
                <w:rFonts w:ascii="Times New Roman" w:hAnsi="Times New Roman" w:cs="Times New Roman"/>
                <w:sz w:val="24"/>
                <w:szCs w:val="24"/>
                <w14:ligatures w14:val="none"/>
              </w:rPr>
              <w:t>i et al., 2013)</w:t>
            </w:r>
          </w:p>
        </w:tc>
      </w:tr>
      <w:tr w:rsidR="00D26851" w:rsidRPr="00D26851" w14:paraId="433B89E8" w14:textId="77777777" w:rsidTr="00565F68">
        <w:tc>
          <w:tcPr>
            <w:tcW w:w="550" w:type="pct"/>
            <w:tcBorders>
              <w:bottom w:val="single" w:sz="4" w:space="0" w:color="auto"/>
            </w:tcBorders>
          </w:tcPr>
          <w:p w14:paraId="0F21A913" w14:textId="77777777"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rPr>
              <w:t>UK</w:t>
            </w:r>
          </w:p>
        </w:tc>
        <w:tc>
          <w:tcPr>
            <w:tcW w:w="1257" w:type="pct"/>
            <w:tcBorders>
              <w:bottom w:val="single" w:sz="4" w:space="0" w:color="auto"/>
            </w:tcBorders>
          </w:tcPr>
          <w:p w14:paraId="195FF713" w14:textId="77777777"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rPr>
              <w:t>Econometrics method</w:t>
            </w:r>
          </w:p>
        </w:tc>
        <w:tc>
          <w:tcPr>
            <w:tcW w:w="2030" w:type="pct"/>
            <w:tcBorders>
              <w:bottom w:val="single" w:sz="4" w:space="0" w:color="auto"/>
            </w:tcBorders>
          </w:tcPr>
          <w:p w14:paraId="11965E16" w14:textId="6BB5722B" w:rsidR="008D5F10" w:rsidRPr="00D26851" w:rsidRDefault="008D5F10" w:rsidP="00565F68">
            <w:pPr>
              <w:rPr>
                <w:rFonts w:ascii="Times New Roman" w:hAnsi="Times New Roman" w:cs="Times New Roman"/>
                <w:sz w:val="24"/>
                <w:szCs w:val="24"/>
              </w:rPr>
            </w:pPr>
            <w:r w:rsidRPr="00D26851">
              <w:rPr>
                <w:rFonts w:ascii="Times New Roman" w:hAnsi="Times New Roman" w:cs="Times New Roman"/>
                <w:sz w:val="24"/>
                <w:szCs w:val="24"/>
              </w:rPr>
              <w:t>30.7 pence per minute per customer (1995</w:t>
            </w:r>
            <w:r w:rsidR="0039599E" w:rsidRPr="00D26851">
              <w:rPr>
                <w:rFonts w:ascii="Times New Roman" w:hAnsi="Times New Roman" w:cs="Times New Roman"/>
                <w:sz w:val="24"/>
                <w:szCs w:val="24"/>
              </w:rPr>
              <w:t>–</w:t>
            </w:r>
            <w:r w:rsidRPr="00D26851">
              <w:rPr>
                <w:rFonts w:ascii="Times New Roman" w:hAnsi="Times New Roman" w:cs="Times New Roman"/>
                <w:sz w:val="24"/>
                <w:szCs w:val="24"/>
              </w:rPr>
              <w:t>2003)</w:t>
            </w:r>
          </w:p>
        </w:tc>
        <w:tc>
          <w:tcPr>
            <w:tcW w:w="1163" w:type="pct"/>
            <w:tcBorders>
              <w:bottom w:val="single" w:sz="4" w:space="0" w:color="auto"/>
            </w:tcBorders>
          </w:tcPr>
          <w:p w14:paraId="50A41EB9" w14:textId="77777777" w:rsidR="008D5F10" w:rsidRPr="00D26851" w:rsidRDefault="008D5F10" w:rsidP="00565F68">
            <w:pPr>
              <w:rPr>
                <w:rFonts w:ascii="Times New Roman" w:hAnsi="Times New Roman" w:cs="Times New Roman"/>
                <w:sz w:val="24"/>
                <w:szCs w:val="24"/>
                <w14:ligatures w14:val="none"/>
              </w:rPr>
            </w:pPr>
            <w:r w:rsidRPr="00D26851">
              <w:rPr>
                <w:rFonts w:ascii="Times New Roman" w:hAnsi="Times New Roman" w:cs="Times New Roman"/>
                <w:sz w:val="24"/>
                <w:szCs w:val="24"/>
                <w14:ligatures w14:val="none"/>
              </w:rPr>
              <w:t>(</w:t>
            </w:r>
            <w:r w:rsidRPr="00D26851">
              <w:rPr>
                <w:rFonts w:ascii="Times New Roman" w:eastAsia="Times New Roman" w:hAnsi="Times New Roman" w:cs="Times New Roman"/>
                <w:sz w:val="24"/>
                <w:szCs w:val="24"/>
                <w14:ligatures w14:val="none"/>
              </w:rPr>
              <w:t>Jamasb</w:t>
            </w:r>
            <w:r w:rsidRPr="00D26851">
              <w:rPr>
                <w:rFonts w:ascii="Times New Roman" w:hAnsi="Times New Roman" w:cs="Times New Roman"/>
                <w:sz w:val="24"/>
                <w:szCs w:val="24"/>
                <w14:ligatures w14:val="none"/>
              </w:rPr>
              <w:t xml:space="preserve"> et al.,</w:t>
            </w:r>
            <w:r w:rsidRPr="00D26851">
              <w:rPr>
                <w:rFonts w:ascii="Times New Roman" w:eastAsia="Times New Roman" w:hAnsi="Times New Roman" w:cs="Times New Roman"/>
                <w:sz w:val="24"/>
                <w:szCs w:val="24"/>
                <w14:ligatures w14:val="none"/>
              </w:rPr>
              <w:t xml:space="preserve"> 2012</w:t>
            </w:r>
            <w:r w:rsidRPr="00D26851">
              <w:rPr>
                <w:rFonts w:ascii="Times New Roman" w:hAnsi="Times New Roman" w:cs="Times New Roman"/>
                <w:sz w:val="24"/>
                <w:szCs w:val="24"/>
                <w14:ligatures w14:val="none"/>
              </w:rPr>
              <w:t>)</w:t>
            </w:r>
          </w:p>
        </w:tc>
      </w:tr>
    </w:tbl>
    <w:p w14:paraId="318EF953" w14:textId="67373B16" w:rsidR="00355744" w:rsidRPr="00D26851" w:rsidRDefault="00AB0F32" w:rsidP="00355744">
      <w:pPr>
        <w:spacing w:after="0" w:line="240" w:lineRule="auto"/>
        <w:jc w:val="both"/>
        <w:rPr>
          <w:rFonts w:ascii="Times New Roman" w:hAnsi="Times New Roman" w:cs="Times New Roman"/>
          <w:kern w:val="2"/>
          <w:sz w:val="24"/>
          <w:szCs w:val="24"/>
        </w:rPr>
      </w:pPr>
      <w:r w:rsidRPr="00D26851">
        <w:rPr>
          <w:rFonts w:ascii="Times New Roman" w:hAnsi="Times New Roman" w:cs="Times New Roman"/>
          <w:sz w:val="24"/>
          <w:szCs w:val="24"/>
        </w:rPr>
        <w:t>Notes: We obtain</w:t>
      </w:r>
      <w:r w:rsidR="00C80AE8" w:rsidRPr="00D26851">
        <w:rPr>
          <w:rFonts w:ascii="Times New Roman" w:hAnsi="Times New Roman" w:cs="Times New Roman" w:hint="eastAsia"/>
          <w:sz w:val="24"/>
          <w:szCs w:val="24"/>
        </w:rPr>
        <w:t>ed</w:t>
      </w:r>
      <w:r w:rsidRPr="00D26851">
        <w:rPr>
          <w:rFonts w:ascii="Times New Roman" w:hAnsi="Times New Roman" w:cs="Times New Roman"/>
          <w:sz w:val="24"/>
          <w:szCs w:val="24"/>
        </w:rPr>
        <w:t xml:space="preserve"> the </w:t>
      </w:r>
      <w:r w:rsidRPr="00D26851">
        <w:rPr>
          <w:rFonts w:ascii="Times New Roman" w:hAnsi="Times New Roman" w:cs="Times New Roman" w:hint="eastAsia"/>
          <w:sz w:val="24"/>
          <w:szCs w:val="24"/>
        </w:rPr>
        <w:t xml:space="preserve">reported </w:t>
      </w:r>
      <w:r w:rsidRPr="00D26851">
        <w:rPr>
          <w:rFonts w:ascii="Times New Roman" w:hAnsi="Times New Roman" w:cs="Times New Roman"/>
          <w:sz w:val="24"/>
          <w:szCs w:val="24"/>
        </w:rPr>
        <w:t>values</w:t>
      </w:r>
      <w:r w:rsidRPr="00D26851">
        <w:rPr>
          <w:rFonts w:ascii="Times New Roman" w:hAnsi="Times New Roman" w:cs="Times New Roman" w:hint="eastAsia"/>
          <w:sz w:val="24"/>
          <w:szCs w:val="24"/>
        </w:rPr>
        <w:t xml:space="preserve"> in the literature</w:t>
      </w:r>
      <w:r w:rsidRPr="00D26851">
        <w:rPr>
          <w:rFonts w:ascii="Times New Roman" w:hAnsi="Times New Roman" w:cs="Times New Roman"/>
          <w:sz w:val="24"/>
          <w:szCs w:val="24"/>
        </w:rPr>
        <w:t xml:space="preserve">, deflated </w:t>
      </w:r>
      <w:r w:rsidR="00A424CF" w:rsidRPr="00D26851">
        <w:rPr>
          <w:rFonts w:ascii="Times New Roman" w:hAnsi="Times New Roman" w:cs="Times New Roman" w:hint="eastAsia"/>
          <w:sz w:val="24"/>
          <w:szCs w:val="24"/>
        </w:rPr>
        <w:t xml:space="preserve">them </w:t>
      </w:r>
      <w:r w:rsidRPr="00D26851">
        <w:rPr>
          <w:rFonts w:ascii="Times New Roman" w:hAnsi="Times New Roman" w:cs="Times New Roman"/>
          <w:sz w:val="24"/>
          <w:szCs w:val="24"/>
        </w:rPr>
        <w:t>to 2020</w:t>
      </w:r>
      <w:r w:rsidR="00A424CF" w:rsidRPr="00D26851">
        <w:rPr>
          <w:rFonts w:ascii="Times New Roman" w:hAnsi="Times New Roman" w:cs="Times New Roman" w:hint="eastAsia"/>
          <w:sz w:val="24"/>
          <w:szCs w:val="24"/>
        </w:rPr>
        <w:t>,</w:t>
      </w:r>
      <w:r w:rsidRPr="00D26851">
        <w:rPr>
          <w:rFonts w:ascii="Times New Roman" w:hAnsi="Times New Roman" w:cs="Times New Roman"/>
          <w:sz w:val="24"/>
          <w:szCs w:val="24"/>
        </w:rPr>
        <w:t xml:space="preserve"> and then transfer</w:t>
      </w:r>
      <w:r w:rsidR="00C80AE8" w:rsidRPr="00D26851">
        <w:rPr>
          <w:rFonts w:ascii="Times New Roman" w:hAnsi="Times New Roman" w:cs="Times New Roman" w:hint="eastAsia"/>
          <w:sz w:val="24"/>
          <w:szCs w:val="24"/>
        </w:rPr>
        <w:t>red</w:t>
      </w:r>
      <w:r w:rsidR="00C254E2" w:rsidRPr="00D26851">
        <w:rPr>
          <w:rFonts w:ascii="Times New Roman" w:hAnsi="Times New Roman" w:cs="Times New Roman" w:hint="eastAsia"/>
          <w:sz w:val="24"/>
          <w:szCs w:val="24"/>
        </w:rPr>
        <w:t xml:space="preserve"> them</w:t>
      </w:r>
      <w:r w:rsidRPr="00D26851">
        <w:rPr>
          <w:rFonts w:ascii="Times New Roman" w:hAnsi="Times New Roman" w:cs="Times New Roman"/>
          <w:sz w:val="24"/>
          <w:szCs w:val="24"/>
        </w:rPr>
        <w:t xml:space="preserve"> to </w:t>
      </w:r>
      <w:r w:rsidR="00355744" w:rsidRPr="00D26851">
        <w:rPr>
          <w:rFonts w:ascii="Times New Roman" w:hAnsi="Times New Roman" w:cs="Times New Roman" w:hint="eastAsia"/>
          <w:sz w:val="24"/>
          <w:szCs w:val="24"/>
        </w:rPr>
        <w:t>yuan</w:t>
      </w:r>
      <w:r w:rsidRPr="00D26851">
        <w:rPr>
          <w:rFonts w:ascii="Times New Roman" w:hAnsi="Times New Roman" w:cs="Times New Roman"/>
          <w:sz w:val="24"/>
          <w:szCs w:val="24"/>
        </w:rPr>
        <w:t xml:space="preserve">. The mean is 16.2 </w:t>
      </w:r>
      <w:r w:rsidR="00355744" w:rsidRPr="00D26851">
        <w:rPr>
          <w:rFonts w:ascii="Times New Roman" w:hAnsi="Times New Roman" w:cs="Times New Roman" w:hint="eastAsia"/>
          <w:sz w:val="24"/>
          <w:szCs w:val="24"/>
        </w:rPr>
        <w:t>yuan</w:t>
      </w:r>
      <w:r w:rsidRPr="00D26851">
        <w:rPr>
          <w:rFonts w:ascii="Times New Roman" w:hAnsi="Times New Roman" w:cs="Times New Roman"/>
          <w:sz w:val="24"/>
          <w:szCs w:val="24"/>
        </w:rPr>
        <w:t xml:space="preserve"> per minute per customer with a standard deviation of 33.2</w:t>
      </w:r>
      <w:r w:rsidR="00355744" w:rsidRPr="00D26851">
        <w:rPr>
          <w:rFonts w:ascii="Times New Roman" w:hAnsi="Times New Roman" w:cs="Times New Roman" w:hint="eastAsia"/>
          <w:sz w:val="24"/>
          <w:szCs w:val="24"/>
        </w:rPr>
        <w:t xml:space="preserve"> yuan</w:t>
      </w:r>
      <w:r w:rsidRPr="00D26851">
        <w:rPr>
          <w:rFonts w:ascii="Times New Roman" w:hAnsi="Times New Roman" w:cs="Times New Roman"/>
          <w:sz w:val="24"/>
          <w:szCs w:val="24"/>
        </w:rPr>
        <w:t xml:space="preserve">. </w:t>
      </w:r>
      <w:r w:rsidR="00355744" w:rsidRPr="00D26851">
        <w:rPr>
          <w:rFonts w:ascii="Times New Roman" w:hAnsi="Times New Roman" w:cs="Times New Roman"/>
          <w:iCs/>
          <w:sz w:val="24"/>
          <w:szCs w:val="24"/>
          <w14:ligatures w14:val="none"/>
        </w:rPr>
        <w:t xml:space="preserve">The </w:t>
      </w:r>
      <w:r w:rsidR="00355744" w:rsidRPr="00D26851">
        <w:rPr>
          <w:rFonts w:ascii="Times New Roman" w:hAnsi="Times New Roman" w:cs="Times New Roman" w:hint="eastAsia"/>
          <w:iCs/>
          <w:sz w:val="24"/>
          <w:szCs w:val="24"/>
          <w14:ligatures w14:val="none"/>
        </w:rPr>
        <w:t>annual costs</w:t>
      </w:r>
      <w:r w:rsidR="00355744" w:rsidRPr="00D26851">
        <w:rPr>
          <w:rFonts w:ascii="Times New Roman" w:hAnsi="Times New Roman" w:cs="Times New Roman"/>
          <w:iCs/>
          <w:sz w:val="24"/>
          <w:szCs w:val="24"/>
          <w14:ligatures w14:val="none"/>
        </w:rPr>
        <w:t xml:space="preserve"> </w:t>
      </w:r>
      <w:r w:rsidR="00355744" w:rsidRPr="00D26851">
        <w:rPr>
          <w:rFonts w:ascii="Times New Roman" w:hAnsi="Times New Roman" w:cs="Times New Roman" w:hint="eastAsia"/>
          <w:iCs/>
          <w:sz w:val="24"/>
          <w:szCs w:val="24"/>
          <w14:ligatures w14:val="none"/>
        </w:rPr>
        <w:t>of</w:t>
      </w:r>
      <w:r w:rsidR="00355744" w:rsidRPr="00D26851">
        <w:rPr>
          <w:rFonts w:ascii="Times New Roman" w:hAnsi="Times New Roman" w:cs="Times New Roman"/>
          <w:iCs/>
          <w:sz w:val="24"/>
          <w:szCs w:val="24"/>
          <w14:ligatures w14:val="none"/>
        </w:rPr>
        <w:t xml:space="preserve"> upgrading a county</w:t>
      </w:r>
      <w:r w:rsidR="00ED0448" w:rsidRPr="00D26851">
        <w:rPr>
          <w:rFonts w:ascii="Times New Roman" w:hAnsi="Times New Roman" w:cs="Times New Roman"/>
          <w:iCs/>
          <w:sz w:val="24"/>
          <w:szCs w:val="24"/>
          <w14:ligatures w14:val="none"/>
        </w:rPr>
        <w:t>’</w:t>
      </w:r>
      <w:r w:rsidR="00355744" w:rsidRPr="00D26851">
        <w:rPr>
          <w:rFonts w:ascii="Times New Roman" w:hAnsi="Times New Roman" w:cs="Times New Roman"/>
          <w:iCs/>
          <w:sz w:val="24"/>
          <w:szCs w:val="24"/>
          <w14:ligatures w14:val="none"/>
        </w:rPr>
        <w:t>s grid are calculated by multiplying the marginal cost per minute per customer by the number of customers and the average unserved electricity for the county.</w:t>
      </w:r>
    </w:p>
    <w:p w14:paraId="291E8F8C" w14:textId="54FFB972" w:rsidR="00AB0F32" w:rsidRPr="00D26851" w:rsidRDefault="00AB0F32" w:rsidP="00AB0F32">
      <w:pPr>
        <w:rPr>
          <w:rFonts w:ascii="Times New Roman" w:hAnsi="Times New Roman" w:cs="Times New Roman"/>
          <w:sz w:val="24"/>
          <w:szCs w:val="24"/>
        </w:rPr>
      </w:pPr>
    </w:p>
    <w:p w14:paraId="3D73A99A" w14:textId="77777777" w:rsidR="00787B56" w:rsidRPr="00D26851" w:rsidRDefault="00787B56" w:rsidP="002C50ED">
      <w:pPr>
        <w:spacing w:line="240" w:lineRule="auto"/>
        <w:contextualSpacing/>
        <w:rPr>
          <w:rFonts w:ascii="Times New Roman" w:hAnsi="Times New Roman" w:cs="Times New Roman"/>
          <w:sz w:val="24"/>
          <w:szCs w:val="24"/>
        </w:rPr>
      </w:pPr>
    </w:p>
    <w:p w14:paraId="5C104BBB" w14:textId="77777777" w:rsidR="00787B56" w:rsidRPr="00D26851" w:rsidRDefault="00787B56" w:rsidP="002C50ED">
      <w:pPr>
        <w:spacing w:line="240" w:lineRule="auto"/>
        <w:contextualSpacing/>
        <w:rPr>
          <w:rFonts w:ascii="Times New Roman" w:hAnsi="Times New Roman" w:cs="Times New Roman"/>
          <w:sz w:val="24"/>
          <w:szCs w:val="24"/>
        </w:rPr>
      </w:pPr>
    </w:p>
    <w:p w14:paraId="5459C2C0" w14:textId="77777777" w:rsidR="003B3674" w:rsidRPr="00D26851" w:rsidRDefault="003B3674">
      <w:pPr>
        <w:spacing w:after="0" w:line="240" w:lineRule="auto"/>
        <w:contextualSpacing/>
        <w:jc w:val="both"/>
        <w:rPr>
          <w:rFonts w:ascii="Times New Roman" w:hAnsi="Times New Roman" w:cs="Times New Roman"/>
          <w:sz w:val="24"/>
          <w:szCs w:val="24"/>
        </w:rPr>
      </w:pPr>
    </w:p>
    <w:bookmarkEnd w:id="2"/>
    <w:p w14:paraId="5E47BE3D" w14:textId="77777777" w:rsidR="002C50ED" w:rsidRPr="00D26851" w:rsidRDefault="002C50ED" w:rsidP="00A06772">
      <w:pPr>
        <w:rPr>
          <w:rFonts w:ascii="Times New Roman" w:hAnsi="Times New Roman" w:cs="Times New Roman"/>
          <w:sz w:val="24"/>
          <w:szCs w:val="24"/>
        </w:rPr>
      </w:pPr>
    </w:p>
    <w:p w14:paraId="2FDE9D58" w14:textId="615DA2D6" w:rsidR="00BD313A" w:rsidRPr="00D26851" w:rsidRDefault="00BD313A" w:rsidP="00BD313A">
      <w:pPr>
        <w:spacing w:after="0" w:line="240" w:lineRule="auto"/>
        <w:contextualSpacing/>
        <w:jc w:val="both"/>
        <w:rPr>
          <w:rFonts w:ascii="Times New Roman" w:hAnsi="Times New Roman" w:cs="Times New Roman"/>
          <w:sz w:val="24"/>
          <w:szCs w:val="24"/>
        </w:rPr>
      </w:pPr>
      <w:r w:rsidRPr="00D26851">
        <w:rPr>
          <w:rFonts w:ascii="Times New Roman" w:hAnsi="Times New Roman" w:cs="Times New Roman"/>
          <w:sz w:val="24"/>
          <w:szCs w:val="24"/>
        </w:rPr>
        <w:t xml:space="preserve">Supplementary Table </w:t>
      </w:r>
      <w:r w:rsidR="00106124" w:rsidRPr="00D26851">
        <w:rPr>
          <w:rFonts w:ascii="Times New Roman" w:hAnsi="Times New Roman" w:cs="Times New Roman" w:hint="eastAsia"/>
          <w:sz w:val="24"/>
          <w:szCs w:val="24"/>
        </w:rPr>
        <w:t>6</w:t>
      </w:r>
      <w:r w:rsidRPr="00D26851">
        <w:rPr>
          <w:rFonts w:ascii="Times New Roman" w:hAnsi="Times New Roman" w:cs="Times New Roman"/>
          <w:sz w:val="24"/>
          <w:szCs w:val="24"/>
        </w:rPr>
        <w:t xml:space="preserve"> Impact of heatwaves and grid reliability on residential outages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1877"/>
        <w:gridCol w:w="1482"/>
        <w:gridCol w:w="1877"/>
        <w:gridCol w:w="1482"/>
      </w:tblGrid>
      <w:tr w:rsidR="00D26851" w:rsidRPr="00D26851" w14:paraId="5F6D0BED" w14:textId="77777777" w:rsidTr="0079220A">
        <w:trPr>
          <w:trHeight w:val="255"/>
        </w:trPr>
        <w:tc>
          <w:tcPr>
            <w:tcW w:w="0" w:type="auto"/>
            <w:tcBorders>
              <w:top w:val="single" w:sz="4" w:space="0" w:color="auto"/>
            </w:tcBorders>
          </w:tcPr>
          <w:p w14:paraId="0A4704E0" w14:textId="77777777" w:rsidR="00BD313A" w:rsidRPr="00D26851" w:rsidRDefault="00BD313A" w:rsidP="00F41039">
            <w:pPr>
              <w:contextualSpacing/>
              <w:jc w:val="both"/>
              <w:rPr>
                <w:rFonts w:ascii="Times New Roman" w:hAnsi="Times New Roman" w:cs="Times New Roman"/>
                <w:sz w:val="24"/>
                <w:szCs w:val="24"/>
              </w:rPr>
            </w:pPr>
          </w:p>
        </w:tc>
        <w:tc>
          <w:tcPr>
            <w:tcW w:w="0" w:type="auto"/>
            <w:gridSpan w:val="2"/>
            <w:tcBorders>
              <w:top w:val="single" w:sz="4" w:space="0" w:color="auto"/>
              <w:bottom w:val="single" w:sz="4" w:space="0" w:color="auto"/>
            </w:tcBorders>
          </w:tcPr>
          <w:p w14:paraId="6192B8ED" w14:textId="77777777" w:rsidR="00BD313A" w:rsidRPr="00D26851" w:rsidRDefault="00BD313A"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 xml:space="preserve">Low-reliability regions </w:t>
            </w:r>
          </w:p>
        </w:tc>
        <w:tc>
          <w:tcPr>
            <w:tcW w:w="0" w:type="auto"/>
            <w:gridSpan w:val="2"/>
            <w:tcBorders>
              <w:top w:val="single" w:sz="4" w:space="0" w:color="auto"/>
              <w:bottom w:val="single" w:sz="4" w:space="0" w:color="auto"/>
            </w:tcBorders>
          </w:tcPr>
          <w:p w14:paraId="54CD34BD" w14:textId="77777777" w:rsidR="00BD313A" w:rsidRPr="00D26851" w:rsidRDefault="00BD313A"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High-reliability regions</w:t>
            </w:r>
          </w:p>
        </w:tc>
      </w:tr>
      <w:tr w:rsidR="00D26851" w:rsidRPr="00D26851" w14:paraId="596FDB53" w14:textId="77777777" w:rsidTr="0079220A">
        <w:trPr>
          <w:trHeight w:val="517"/>
        </w:trPr>
        <w:tc>
          <w:tcPr>
            <w:tcW w:w="0" w:type="auto"/>
            <w:tcBorders>
              <w:bottom w:val="single" w:sz="4" w:space="0" w:color="auto"/>
            </w:tcBorders>
          </w:tcPr>
          <w:p w14:paraId="756F780F" w14:textId="77777777" w:rsidR="00BD313A" w:rsidRPr="00D26851" w:rsidRDefault="00BD313A" w:rsidP="00F41039">
            <w:pPr>
              <w:contextualSpacing/>
              <w:jc w:val="both"/>
              <w:rPr>
                <w:rFonts w:ascii="Times New Roman" w:hAnsi="Times New Roman" w:cs="Times New Roman"/>
                <w:sz w:val="24"/>
                <w:szCs w:val="24"/>
              </w:rPr>
            </w:pPr>
          </w:p>
        </w:tc>
        <w:tc>
          <w:tcPr>
            <w:tcW w:w="0" w:type="auto"/>
            <w:tcBorders>
              <w:top w:val="single" w:sz="4" w:space="0" w:color="auto"/>
              <w:bottom w:val="single" w:sz="4" w:space="0" w:color="auto"/>
            </w:tcBorders>
          </w:tcPr>
          <w:p w14:paraId="505DC60B" w14:textId="77777777" w:rsidR="00BD313A" w:rsidRPr="00D26851" w:rsidRDefault="00BD313A"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Outage occurrence</w:t>
            </w:r>
          </w:p>
        </w:tc>
        <w:tc>
          <w:tcPr>
            <w:tcW w:w="0" w:type="auto"/>
            <w:tcBorders>
              <w:top w:val="single" w:sz="4" w:space="0" w:color="auto"/>
              <w:bottom w:val="single" w:sz="4" w:space="0" w:color="auto"/>
            </w:tcBorders>
          </w:tcPr>
          <w:p w14:paraId="388371BB" w14:textId="77777777" w:rsidR="00BD313A" w:rsidRPr="00D26851" w:rsidRDefault="00BD313A"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Outage length</w:t>
            </w:r>
          </w:p>
        </w:tc>
        <w:tc>
          <w:tcPr>
            <w:tcW w:w="0" w:type="auto"/>
            <w:tcBorders>
              <w:top w:val="single" w:sz="4" w:space="0" w:color="auto"/>
              <w:bottom w:val="single" w:sz="4" w:space="0" w:color="auto"/>
            </w:tcBorders>
          </w:tcPr>
          <w:p w14:paraId="25AEF5B1" w14:textId="77777777" w:rsidR="00BD313A" w:rsidRPr="00D26851" w:rsidRDefault="00BD313A"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Outage occurrence</w:t>
            </w:r>
          </w:p>
        </w:tc>
        <w:tc>
          <w:tcPr>
            <w:tcW w:w="0" w:type="auto"/>
            <w:tcBorders>
              <w:top w:val="single" w:sz="4" w:space="0" w:color="auto"/>
              <w:bottom w:val="single" w:sz="4" w:space="0" w:color="auto"/>
            </w:tcBorders>
          </w:tcPr>
          <w:p w14:paraId="44144A36" w14:textId="77777777" w:rsidR="00BD313A" w:rsidRPr="00D26851" w:rsidRDefault="00BD313A"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Outage length</w:t>
            </w:r>
          </w:p>
        </w:tc>
      </w:tr>
      <w:tr w:rsidR="00D26851" w:rsidRPr="00D26851" w14:paraId="56D98EF7" w14:textId="77777777" w:rsidTr="0079220A">
        <w:trPr>
          <w:trHeight w:val="283"/>
        </w:trPr>
        <w:tc>
          <w:tcPr>
            <w:tcW w:w="0" w:type="auto"/>
            <w:tcBorders>
              <w:top w:val="single" w:sz="4" w:space="0" w:color="auto"/>
            </w:tcBorders>
          </w:tcPr>
          <w:p w14:paraId="333DD399" w14:textId="77777777" w:rsidR="00BD313A" w:rsidRPr="00D26851" w:rsidRDefault="00BD313A" w:rsidP="00F41039">
            <w:pPr>
              <w:contextualSpacing/>
              <w:rPr>
                <w:rFonts w:ascii="Times New Roman" w:hAnsi="Times New Roman" w:cs="Times New Roman"/>
                <w:sz w:val="24"/>
                <w:szCs w:val="24"/>
              </w:rPr>
            </w:pPr>
            <w:r w:rsidRPr="00D26851">
              <w:rPr>
                <w:rFonts w:ascii="Times New Roman" w:hAnsi="Times New Roman" w:cs="Times New Roman"/>
                <w:sz w:val="24"/>
                <w:szCs w:val="24"/>
              </w:rPr>
              <w:t xml:space="preserve">Heatwave </w:t>
            </w:r>
          </w:p>
        </w:tc>
        <w:tc>
          <w:tcPr>
            <w:tcW w:w="0" w:type="auto"/>
            <w:tcBorders>
              <w:top w:val="single" w:sz="4" w:space="0" w:color="auto"/>
            </w:tcBorders>
          </w:tcPr>
          <w:p w14:paraId="65EB6341" w14:textId="42BD5405" w:rsidR="00BD313A" w:rsidRPr="00D26851" w:rsidRDefault="00BD313A"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0.05</w:t>
            </w:r>
            <w:r w:rsidR="00362B6F" w:rsidRPr="00D26851">
              <w:rPr>
                <w:rFonts w:ascii="Times New Roman" w:hAnsi="Times New Roman" w:cs="Times New Roman" w:hint="eastAsia"/>
                <w:sz w:val="24"/>
                <w:szCs w:val="24"/>
              </w:rPr>
              <w:t>5</w:t>
            </w:r>
            <w:r w:rsidRPr="00D26851">
              <w:rPr>
                <w:rFonts w:ascii="Times New Roman" w:hAnsi="Times New Roman" w:cs="Times New Roman"/>
                <w:sz w:val="24"/>
                <w:szCs w:val="24"/>
              </w:rPr>
              <w:t>***</w:t>
            </w:r>
          </w:p>
        </w:tc>
        <w:tc>
          <w:tcPr>
            <w:tcW w:w="0" w:type="auto"/>
            <w:tcBorders>
              <w:top w:val="single" w:sz="4" w:space="0" w:color="auto"/>
            </w:tcBorders>
          </w:tcPr>
          <w:p w14:paraId="124BAA2E" w14:textId="4FC469E8" w:rsidR="00BD313A" w:rsidRPr="00D26851" w:rsidRDefault="00BD313A"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0.1</w:t>
            </w:r>
            <w:r w:rsidR="00406AA5" w:rsidRPr="00D26851">
              <w:rPr>
                <w:rFonts w:ascii="Times New Roman" w:hAnsi="Times New Roman" w:cs="Times New Roman" w:hint="eastAsia"/>
                <w:sz w:val="24"/>
                <w:szCs w:val="24"/>
              </w:rPr>
              <w:t>09</w:t>
            </w:r>
            <w:r w:rsidRPr="00D26851">
              <w:rPr>
                <w:rFonts w:ascii="Times New Roman" w:hAnsi="Times New Roman" w:cs="Times New Roman"/>
                <w:sz w:val="24"/>
                <w:szCs w:val="24"/>
              </w:rPr>
              <w:t>***</w:t>
            </w:r>
          </w:p>
        </w:tc>
        <w:tc>
          <w:tcPr>
            <w:tcW w:w="0" w:type="auto"/>
            <w:tcBorders>
              <w:top w:val="single" w:sz="4" w:space="0" w:color="auto"/>
            </w:tcBorders>
          </w:tcPr>
          <w:p w14:paraId="7BCC59F5" w14:textId="6E1C00BC" w:rsidR="00BD313A" w:rsidRPr="00D26851" w:rsidRDefault="00BD313A"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0.0</w:t>
            </w:r>
            <w:r w:rsidR="00406AA5" w:rsidRPr="00D26851">
              <w:rPr>
                <w:rFonts w:ascii="Times New Roman" w:hAnsi="Times New Roman" w:cs="Times New Roman" w:hint="eastAsia"/>
                <w:sz w:val="24"/>
                <w:szCs w:val="24"/>
              </w:rPr>
              <w:t>29</w:t>
            </w:r>
            <w:r w:rsidRPr="00D26851">
              <w:rPr>
                <w:rFonts w:ascii="Times New Roman" w:hAnsi="Times New Roman" w:cs="Times New Roman"/>
                <w:sz w:val="24"/>
                <w:szCs w:val="24"/>
              </w:rPr>
              <w:t>***</w:t>
            </w:r>
          </w:p>
        </w:tc>
        <w:tc>
          <w:tcPr>
            <w:tcW w:w="0" w:type="auto"/>
            <w:tcBorders>
              <w:top w:val="single" w:sz="4" w:space="0" w:color="auto"/>
            </w:tcBorders>
          </w:tcPr>
          <w:p w14:paraId="69A4157F" w14:textId="3137EEAF" w:rsidR="00BD313A" w:rsidRPr="00D26851" w:rsidRDefault="00BD313A"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0.06</w:t>
            </w:r>
            <w:r w:rsidR="00406AA5" w:rsidRPr="00D26851">
              <w:rPr>
                <w:rFonts w:ascii="Times New Roman" w:hAnsi="Times New Roman" w:cs="Times New Roman" w:hint="eastAsia"/>
                <w:sz w:val="24"/>
                <w:szCs w:val="24"/>
              </w:rPr>
              <w:t>1</w:t>
            </w:r>
            <w:r w:rsidRPr="00D26851">
              <w:rPr>
                <w:rFonts w:ascii="Times New Roman" w:hAnsi="Times New Roman" w:cs="Times New Roman"/>
                <w:sz w:val="24"/>
                <w:szCs w:val="24"/>
              </w:rPr>
              <w:t>***</w:t>
            </w:r>
          </w:p>
        </w:tc>
      </w:tr>
      <w:tr w:rsidR="00D26851" w:rsidRPr="00D26851" w14:paraId="15A25BA7" w14:textId="77777777" w:rsidTr="0079220A">
        <w:trPr>
          <w:trHeight w:val="262"/>
        </w:trPr>
        <w:tc>
          <w:tcPr>
            <w:tcW w:w="0" w:type="auto"/>
          </w:tcPr>
          <w:p w14:paraId="734E6DCC" w14:textId="77777777" w:rsidR="00BD313A" w:rsidRPr="00D26851" w:rsidRDefault="00BD313A" w:rsidP="00F41039">
            <w:pPr>
              <w:contextualSpacing/>
              <w:jc w:val="both"/>
              <w:rPr>
                <w:rFonts w:ascii="Times New Roman" w:hAnsi="Times New Roman" w:cs="Times New Roman"/>
                <w:sz w:val="24"/>
                <w:szCs w:val="24"/>
              </w:rPr>
            </w:pPr>
          </w:p>
        </w:tc>
        <w:tc>
          <w:tcPr>
            <w:tcW w:w="0" w:type="auto"/>
          </w:tcPr>
          <w:p w14:paraId="22D723AC" w14:textId="77777777" w:rsidR="00BD313A" w:rsidRPr="00D26851" w:rsidRDefault="00BD313A"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(0.004)</w:t>
            </w:r>
          </w:p>
        </w:tc>
        <w:tc>
          <w:tcPr>
            <w:tcW w:w="0" w:type="auto"/>
          </w:tcPr>
          <w:p w14:paraId="32803B00" w14:textId="77777777" w:rsidR="00BD313A" w:rsidRPr="00D26851" w:rsidRDefault="00BD313A"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(0.009)</w:t>
            </w:r>
          </w:p>
        </w:tc>
        <w:tc>
          <w:tcPr>
            <w:tcW w:w="0" w:type="auto"/>
          </w:tcPr>
          <w:p w14:paraId="7C644DB5" w14:textId="77777777" w:rsidR="00BD313A" w:rsidRPr="00D26851" w:rsidRDefault="00BD313A"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(0.003)</w:t>
            </w:r>
          </w:p>
        </w:tc>
        <w:tc>
          <w:tcPr>
            <w:tcW w:w="0" w:type="auto"/>
          </w:tcPr>
          <w:p w14:paraId="2F06095F" w14:textId="77777777" w:rsidR="00BD313A" w:rsidRPr="00D26851" w:rsidRDefault="00BD313A"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 xml:space="preserve">(0.008)   </w:t>
            </w:r>
          </w:p>
        </w:tc>
      </w:tr>
      <w:tr w:rsidR="00D26851" w:rsidRPr="00D26851" w14:paraId="6F741014" w14:textId="77777777" w:rsidTr="00F41039">
        <w:trPr>
          <w:trHeight w:val="255"/>
        </w:trPr>
        <w:tc>
          <w:tcPr>
            <w:tcW w:w="0" w:type="auto"/>
          </w:tcPr>
          <w:p w14:paraId="2B00F1CA" w14:textId="5F9FEAB3" w:rsidR="00A519C6" w:rsidRPr="00D26851" w:rsidRDefault="00A519C6" w:rsidP="00F41039">
            <w:pPr>
              <w:contextualSpacing/>
              <w:jc w:val="both"/>
              <w:rPr>
                <w:rFonts w:ascii="Times New Roman" w:hAnsi="Times New Roman" w:cs="Times New Roman"/>
                <w:sz w:val="24"/>
                <w:szCs w:val="24"/>
              </w:rPr>
            </w:pPr>
            <w:r w:rsidRPr="00D26851">
              <w:rPr>
                <w:rFonts w:ascii="Times New Roman" w:hAnsi="Times New Roman" w:cs="Times New Roman" w:hint="eastAsia"/>
                <w:sz w:val="24"/>
                <w:szCs w:val="24"/>
              </w:rPr>
              <w:t>M</w:t>
            </w:r>
            <w:r w:rsidRPr="00D26851">
              <w:rPr>
                <w:rFonts w:ascii="Times New Roman" w:hAnsi="Times New Roman" w:cs="Times New Roman"/>
                <w:sz w:val="24"/>
                <w:szCs w:val="24"/>
              </w:rPr>
              <w:t>o</w:t>
            </w:r>
            <w:r w:rsidRPr="00D26851">
              <w:rPr>
                <w:rFonts w:ascii="Times New Roman" w:hAnsi="Times New Roman" w:cs="Times New Roman" w:hint="eastAsia"/>
                <w:sz w:val="24"/>
                <w:szCs w:val="24"/>
              </w:rPr>
              <w:t>nth fixed effects</w:t>
            </w:r>
          </w:p>
        </w:tc>
        <w:tc>
          <w:tcPr>
            <w:tcW w:w="0" w:type="auto"/>
          </w:tcPr>
          <w:p w14:paraId="5E48984A" w14:textId="14FBD070" w:rsidR="00A519C6" w:rsidRPr="00D26851" w:rsidRDefault="00A519C6" w:rsidP="00F41039">
            <w:pPr>
              <w:contextualSpacing/>
              <w:jc w:val="both"/>
              <w:rPr>
                <w:rFonts w:ascii="Times New Roman" w:hAnsi="Times New Roman" w:cs="Times New Roman"/>
                <w:sz w:val="24"/>
                <w:szCs w:val="24"/>
              </w:rPr>
            </w:pPr>
            <w:r w:rsidRPr="00D26851">
              <w:rPr>
                <w:rFonts w:ascii="Times New Roman" w:hAnsi="Times New Roman" w:cs="Times New Roman" w:hint="eastAsia"/>
                <w:sz w:val="24"/>
                <w:szCs w:val="24"/>
              </w:rPr>
              <w:t>Yes</w:t>
            </w:r>
          </w:p>
        </w:tc>
        <w:tc>
          <w:tcPr>
            <w:tcW w:w="0" w:type="auto"/>
          </w:tcPr>
          <w:p w14:paraId="22073AC8" w14:textId="1B781263" w:rsidR="00A519C6" w:rsidRPr="00D26851" w:rsidRDefault="00A519C6" w:rsidP="00F41039">
            <w:pPr>
              <w:contextualSpacing/>
              <w:jc w:val="both"/>
              <w:rPr>
                <w:rFonts w:ascii="Times New Roman" w:hAnsi="Times New Roman" w:cs="Times New Roman"/>
                <w:sz w:val="24"/>
                <w:szCs w:val="24"/>
              </w:rPr>
            </w:pPr>
            <w:r w:rsidRPr="00D26851">
              <w:rPr>
                <w:rFonts w:ascii="Times New Roman" w:hAnsi="Times New Roman" w:cs="Times New Roman" w:hint="eastAsia"/>
                <w:sz w:val="24"/>
                <w:szCs w:val="24"/>
              </w:rPr>
              <w:t>Yes</w:t>
            </w:r>
          </w:p>
        </w:tc>
        <w:tc>
          <w:tcPr>
            <w:tcW w:w="0" w:type="auto"/>
          </w:tcPr>
          <w:p w14:paraId="0A66D3B7" w14:textId="68660E32" w:rsidR="00A519C6" w:rsidRPr="00D26851" w:rsidRDefault="00A519C6" w:rsidP="00F41039">
            <w:pPr>
              <w:contextualSpacing/>
              <w:jc w:val="both"/>
              <w:rPr>
                <w:rFonts w:ascii="Times New Roman" w:hAnsi="Times New Roman" w:cs="Times New Roman"/>
                <w:sz w:val="24"/>
                <w:szCs w:val="24"/>
              </w:rPr>
            </w:pPr>
            <w:r w:rsidRPr="00D26851">
              <w:rPr>
                <w:rFonts w:ascii="Times New Roman" w:hAnsi="Times New Roman" w:cs="Times New Roman" w:hint="eastAsia"/>
                <w:sz w:val="24"/>
                <w:szCs w:val="24"/>
              </w:rPr>
              <w:t>Yes</w:t>
            </w:r>
          </w:p>
        </w:tc>
        <w:tc>
          <w:tcPr>
            <w:tcW w:w="0" w:type="auto"/>
          </w:tcPr>
          <w:p w14:paraId="25D4CAC8" w14:textId="0AA0F69E" w:rsidR="00A519C6" w:rsidRPr="00D26851" w:rsidRDefault="00A519C6" w:rsidP="00F41039">
            <w:pPr>
              <w:contextualSpacing/>
              <w:jc w:val="both"/>
              <w:rPr>
                <w:rFonts w:ascii="Times New Roman" w:hAnsi="Times New Roman" w:cs="Times New Roman"/>
                <w:sz w:val="24"/>
                <w:szCs w:val="24"/>
              </w:rPr>
            </w:pPr>
            <w:r w:rsidRPr="00D26851">
              <w:rPr>
                <w:rFonts w:ascii="Times New Roman" w:hAnsi="Times New Roman" w:cs="Times New Roman" w:hint="eastAsia"/>
                <w:sz w:val="24"/>
                <w:szCs w:val="24"/>
              </w:rPr>
              <w:t>Yes</w:t>
            </w:r>
          </w:p>
        </w:tc>
      </w:tr>
      <w:tr w:rsidR="00D26851" w:rsidRPr="00D26851" w14:paraId="354937A2" w14:textId="77777777" w:rsidTr="00F41039">
        <w:trPr>
          <w:trHeight w:val="517"/>
        </w:trPr>
        <w:tc>
          <w:tcPr>
            <w:tcW w:w="0" w:type="auto"/>
          </w:tcPr>
          <w:p w14:paraId="3601D252" w14:textId="51E21596" w:rsidR="00A70D08" w:rsidRPr="00D26851" w:rsidRDefault="00A70D08" w:rsidP="00A70D08">
            <w:pPr>
              <w:contextualSpacing/>
              <w:rPr>
                <w:rFonts w:ascii="Times New Roman" w:hAnsi="Times New Roman" w:cs="Times New Roman"/>
                <w:sz w:val="24"/>
                <w:szCs w:val="24"/>
              </w:rPr>
            </w:pPr>
            <w:r w:rsidRPr="00D26851">
              <w:rPr>
                <w:rFonts w:ascii="Times New Roman" w:hAnsi="Times New Roman" w:cs="Times New Roman"/>
                <w:sz w:val="24"/>
                <w:szCs w:val="24"/>
              </w:rPr>
              <w:t>C</w:t>
            </w:r>
            <w:r w:rsidRPr="00D26851">
              <w:rPr>
                <w:rFonts w:ascii="Times New Roman" w:hAnsi="Times New Roman" w:cs="Times New Roman" w:hint="eastAsia"/>
                <w:sz w:val="24"/>
                <w:szCs w:val="24"/>
              </w:rPr>
              <w:t>ounty</w:t>
            </w:r>
            <w:r w:rsidRPr="00D26851">
              <w:rPr>
                <w:rFonts w:ascii="Times New Roman" w:hAnsi="Times New Roman" w:cs="Times New Roman"/>
                <w:sz w:val="24"/>
                <w:szCs w:val="24"/>
              </w:rPr>
              <w:t>-by-year fixed effects</w:t>
            </w:r>
          </w:p>
        </w:tc>
        <w:tc>
          <w:tcPr>
            <w:tcW w:w="0" w:type="auto"/>
          </w:tcPr>
          <w:p w14:paraId="7EEE54F9" w14:textId="54F26A60" w:rsidR="00A70D08" w:rsidRPr="00D26851" w:rsidRDefault="00A70D08" w:rsidP="00A70D08">
            <w:pPr>
              <w:contextualSpacing/>
              <w:jc w:val="both"/>
              <w:rPr>
                <w:rFonts w:ascii="Times New Roman" w:hAnsi="Times New Roman" w:cs="Times New Roman"/>
                <w:sz w:val="24"/>
                <w:szCs w:val="24"/>
              </w:rPr>
            </w:pPr>
            <w:r w:rsidRPr="00D26851">
              <w:rPr>
                <w:rFonts w:ascii="Times New Roman" w:hAnsi="Times New Roman" w:cs="Times New Roman"/>
                <w:sz w:val="24"/>
                <w:szCs w:val="24"/>
              </w:rPr>
              <w:t>Y</w:t>
            </w:r>
            <w:r w:rsidRPr="00D26851">
              <w:rPr>
                <w:rFonts w:ascii="Times New Roman" w:hAnsi="Times New Roman" w:cs="Times New Roman" w:hint="eastAsia"/>
                <w:sz w:val="24"/>
                <w:szCs w:val="24"/>
              </w:rPr>
              <w:t xml:space="preserve">es </w:t>
            </w:r>
          </w:p>
        </w:tc>
        <w:tc>
          <w:tcPr>
            <w:tcW w:w="0" w:type="auto"/>
          </w:tcPr>
          <w:p w14:paraId="183ED5B6" w14:textId="333C54D5" w:rsidR="00A70D08" w:rsidRPr="00D26851" w:rsidRDefault="00A70D08" w:rsidP="00A70D08">
            <w:pPr>
              <w:contextualSpacing/>
              <w:jc w:val="both"/>
              <w:rPr>
                <w:rFonts w:ascii="Times New Roman" w:hAnsi="Times New Roman" w:cs="Times New Roman"/>
                <w:sz w:val="24"/>
                <w:szCs w:val="24"/>
              </w:rPr>
            </w:pPr>
            <w:r w:rsidRPr="00D26851">
              <w:rPr>
                <w:rFonts w:ascii="Times New Roman" w:hAnsi="Times New Roman" w:cs="Times New Roman"/>
                <w:sz w:val="24"/>
                <w:szCs w:val="24"/>
              </w:rPr>
              <w:t>Y</w:t>
            </w:r>
            <w:r w:rsidRPr="00D26851">
              <w:rPr>
                <w:rFonts w:ascii="Times New Roman" w:hAnsi="Times New Roman" w:cs="Times New Roman" w:hint="eastAsia"/>
                <w:sz w:val="24"/>
                <w:szCs w:val="24"/>
              </w:rPr>
              <w:t xml:space="preserve">es </w:t>
            </w:r>
          </w:p>
        </w:tc>
        <w:tc>
          <w:tcPr>
            <w:tcW w:w="0" w:type="auto"/>
          </w:tcPr>
          <w:p w14:paraId="3D996755" w14:textId="10B9525B" w:rsidR="00A70D08" w:rsidRPr="00D26851" w:rsidRDefault="00A70D08" w:rsidP="00A70D08">
            <w:pPr>
              <w:contextualSpacing/>
              <w:jc w:val="both"/>
              <w:rPr>
                <w:rFonts w:ascii="Times New Roman" w:hAnsi="Times New Roman" w:cs="Times New Roman"/>
                <w:sz w:val="24"/>
                <w:szCs w:val="24"/>
              </w:rPr>
            </w:pPr>
            <w:r w:rsidRPr="00D26851">
              <w:rPr>
                <w:rFonts w:ascii="Times New Roman" w:hAnsi="Times New Roman" w:cs="Times New Roman"/>
                <w:sz w:val="24"/>
                <w:szCs w:val="24"/>
              </w:rPr>
              <w:t>Y</w:t>
            </w:r>
            <w:r w:rsidRPr="00D26851">
              <w:rPr>
                <w:rFonts w:ascii="Times New Roman" w:hAnsi="Times New Roman" w:cs="Times New Roman" w:hint="eastAsia"/>
                <w:sz w:val="24"/>
                <w:szCs w:val="24"/>
              </w:rPr>
              <w:t xml:space="preserve">es </w:t>
            </w:r>
          </w:p>
        </w:tc>
        <w:tc>
          <w:tcPr>
            <w:tcW w:w="0" w:type="auto"/>
          </w:tcPr>
          <w:p w14:paraId="411DF4E8" w14:textId="7C4E6747" w:rsidR="00A70D08" w:rsidRPr="00D26851" w:rsidRDefault="00A70D08" w:rsidP="00A70D08">
            <w:pPr>
              <w:contextualSpacing/>
              <w:jc w:val="both"/>
              <w:rPr>
                <w:rFonts w:ascii="Times New Roman" w:hAnsi="Times New Roman" w:cs="Times New Roman"/>
                <w:sz w:val="24"/>
                <w:szCs w:val="24"/>
              </w:rPr>
            </w:pPr>
            <w:r w:rsidRPr="00D26851">
              <w:rPr>
                <w:rFonts w:ascii="Times New Roman" w:hAnsi="Times New Roman" w:cs="Times New Roman"/>
                <w:sz w:val="24"/>
                <w:szCs w:val="24"/>
              </w:rPr>
              <w:t>Y</w:t>
            </w:r>
            <w:r w:rsidRPr="00D26851">
              <w:rPr>
                <w:rFonts w:ascii="Times New Roman" w:hAnsi="Times New Roman" w:cs="Times New Roman" w:hint="eastAsia"/>
                <w:sz w:val="24"/>
                <w:szCs w:val="24"/>
              </w:rPr>
              <w:t xml:space="preserve">es </w:t>
            </w:r>
          </w:p>
        </w:tc>
      </w:tr>
      <w:tr w:rsidR="00D26851" w:rsidRPr="00D26851" w14:paraId="78C923C6" w14:textId="77777777" w:rsidTr="00F41039">
        <w:trPr>
          <w:trHeight w:val="517"/>
        </w:trPr>
        <w:tc>
          <w:tcPr>
            <w:tcW w:w="0" w:type="auto"/>
          </w:tcPr>
          <w:p w14:paraId="317EBAF3" w14:textId="78D09D60" w:rsidR="00A70D08" w:rsidRPr="00D26851" w:rsidRDefault="00A70D08" w:rsidP="00A70D08">
            <w:pPr>
              <w:contextualSpacing/>
              <w:rPr>
                <w:rFonts w:ascii="Times New Roman" w:hAnsi="Times New Roman" w:cs="Times New Roman"/>
                <w:sz w:val="24"/>
                <w:szCs w:val="24"/>
              </w:rPr>
            </w:pPr>
            <w:r w:rsidRPr="00D26851">
              <w:rPr>
                <w:rFonts w:ascii="Times New Roman" w:hAnsi="Times New Roman" w:cs="Times New Roman"/>
                <w:sz w:val="24"/>
                <w:szCs w:val="24"/>
              </w:rPr>
              <w:t>Climate extreme covariates</w:t>
            </w:r>
          </w:p>
        </w:tc>
        <w:tc>
          <w:tcPr>
            <w:tcW w:w="0" w:type="auto"/>
          </w:tcPr>
          <w:p w14:paraId="65D6D67D" w14:textId="76326901" w:rsidR="00A70D08" w:rsidRPr="00D26851" w:rsidRDefault="00A70D08" w:rsidP="00A70D08">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c>
          <w:tcPr>
            <w:tcW w:w="0" w:type="auto"/>
          </w:tcPr>
          <w:p w14:paraId="7DEF6DEC" w14:textId="06F33265" w:rsidR="00A70D08" w:rsidRPr="00D26851" w:rsidRDefault="00A70D08" w:rsidP="00A70D08">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c>
          <w:tcPr>
            <w:tcW w:w="0" w:type="auto"/>
          </w:tcPr>
          <w:p w14:paraId="6558E1E1" w14:textId="5F74CD90" w:rsidR="00A70D08" w:rsidRPr="00D26851" w:rsidRDefault="00A70D08" w:rsidP="00A70D08">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c>
          <w:tcPr>
            <w:tcW w:w="0" w:type="auto"/>
          </w:tcPr>
          <w:p w14:paraId="1DDE6B5A" w14:textId="1EFF081F" w:rsidR="00A70D08" w:rsidRPr="00D26851" w:rsidRDefault="00A70D08" w:rsidP="00A70D08">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r>
      <w:tr w:rsidR="00D26851" w:rsidRPr="00D26851" w14:paraId="03908564" w14:textId="77777777" w:rsidTr="00F41039">
        <w:trPr>
          <w:trHeight w:val="517"/>
        </w:trPr>
        <w:tc>
          <w:tcPr>
            <w:tcW w:w="0" w:type="auto"/>
          </w:tcPr>
          <w:p w14:paraId="576E5917" w14:textId="1C86C411" w:rsidR="00A70D08" w:rsidRPr="00D26851" w:rsidRDefault="00A70D08" w:rsidP="00A70D08">
            <w:pPr>
              <w:contextualSpacing/>
              <w:rPr>
                <w:rFonts w:ascii="Times New Roman" w:hAnsi="Times New Roman" w:cs="Times New Roman"/>
                <w:sz w:val="24"/>
                <w:szCs w:val="24"/>
              </w:rPr>
            </w:pPr>
            <w:r w:rsidRPr="00D26851">
              <w:rPr>
                <w:rFonts w:ascii="Times New Roman" w:hAnsi="Times New Roman" w:cs="Times New Roman"/>
                <w:sz w:val="24"/>
                <w:szCs w:val="24"/>
              </w:rPr>
              <w:t>County-</w:t>
            </w:r>
            <w:r w:rsidR="00292F8E" w:rsidRPr="00D26851">
              <w:rPr>
                <w:rFonts w:ascii="Times New Roman" w:hAnsi="Times New Roman" w:cs="Times New Roman" w:hint="eastAsia"/>
                <w:sz w:val="24"/>
                <w:szCs w:val="24"/>
              </w:rPr>
              <w:t>by-</w:t>
            </w:r>
            <w:r w:rsidRPr="00D26851">
              <w:rPr>
                <w:rFonts w:ascii="Times New Roman" w:hAnsi="Times New Roman" w:cs="Times New Roman"/>
                <w:sz w:val="24"/>
                <w:szCs w:val="24"/>
              </w:rPr>
              <w:t>year fixed effects</w:t>
            </w:r>
          </w:p>
        </w:tc>
        <w:tc>
          <w:tcPr>
            <w:tcW w:w="0" w:type="auto"/>
          </w:tcPr>
          <w:p w14:paraId="3F5CB26E" w14:textId="2E22B70A" w:rsidR="00A70D08" w:rsidRPr="00D26851" w:rsidRDefault="00A70D08" w:rsidP="00A70D08">
            <w:pPr>
              <w:contextualSpacing/>
              <w:jc w:val="both"/>
              <w:rPr>
                <w:rFonts w:ascii="Times New Roman" w:hAnsi="Times New Roman" w:cs="Times New Roman"/>
                <w:sz w:val="24"/>
                <w:szCs w:val="24"/>
              </w:rPr>
            </w:pPr>
            <w:r w:rsidRPr="00D26851">
              <w:rPr>
                <w:rFonts w:ascii="Times New Roman" w:hAnsi="Times New Roman" w:cs="Times New Roman" w:hint="eastAsia"/>
                <w:sz w:val="24"/>
                <w:szCs w:val="24"/>
              </w:rPr>
              <w:t>Yes</w:t>
            </w:r>
          </w:p>
        </w:tc>
        <w:tc>
          <w:tcPr>
            <w:tcW w:w="0" w:type="auto"/>
          </w:tcPr>
          <w:p w14:paraId="6235EF17" w14:textId="3A972332" w:rsidR="00A70D08" w:rsidRPr="00D26851" w:rsidRDefault="00A70D08" w:rsidP="00A70D08">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c>
          <w:tcPr>
            <w:tcW w:w="0" w:type="auto"/>
          </w:tcPr>
          <w:p w14:paraId="4A2229FC" w14:textId="38E75BF0" w:rsidR="00A70D08" w:rsidRPr="00D26851" w:rsidRDefault="00A70D08" w:rsidP="00A70D08">
            <w:pPr>
              <w:contextualSpacing/>
              <w:jc w:val="both"/>
              <w:rPr>
                <w:rFonts w:ascii="Times New Roman" w:hAnsi="Times New Roman" w:cs="Times New Roman"/>
                <w:sz w:val="24"/>
                <w:szCs w:val="24"/>
              </w:rPr>
            </w:pPr>
            <w:r w:rsidRPr="00D26851">
              <w:rPr>
                <w:rFonts w:ascii="Times New Roman" w:hAnsi="Times New Roman" w:cs="Times New Roman" w:hint="eastAsia"/>
                <w:sz w:val="24"/>
                <w:szCs w:val="24"/>
              </w:rPr>
              <w:t>Yes</w:t>
            </w:r>
          </w:p>
        </w:tc>
        <w:tc>
          <w:tcPr>
            <w:tcW w:w="0" w:type="auto"/>
          </w:tcPr>
          <w:p w14:paraId="1BB18037" w14:textId="1EBED564" w:rsidR="00A70D08" w:rsidRPr="00D26851" w:rsidRDefault="00A70D08" w:rsidP="00A70D08">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r>
      <w:tr w:rsidR="00D26851" w:rsidRPr="00D26851" w14:paraId="247597A7" w14:textId="77777777" w:rsidTr="00F41039">
        <w:trPr>
          <w:trHeight w:val="262"/>
        </w:trPr>
        <w:tc>
          <w:tcPr>
            <w:tcW w:w="0" w:type="auto"/>
            <w:tcBorders>
              <w:bottom w:val="single" w:sz="4" w:space="0" w:color="auto"/>
            </w:tcBorders>
          </w:tcPr>
          <w:p w14:paraId="54E8030A" w14:textId="77777777" w:rsidR="00A70D08" w:rsidRPr="00D26851" w:rsidRDefault="00A70D08" w:rsidP="00A70D08">
            <w:pPr>
              <w:contextualSpacing/>
              <w:jc w:val="both"/>
              <w:rPr>
                <w:rFonts w:ascii="Times New Roman" w:hAnsi="Times New Roman" w:cs="Times New Roman"/>
                <w:sz w:val="24"/>
                <w:szCs w:val="24"/>
              </w:rPr>
            </w:pPr>
            <w:r w:rsidRPr="00D26851">
              <w:rPr>
                <w:rFonts w:ascii="Times New Roman" w:hAnsi="Times New Roman" w:cs="Times New Roman"/>
                <w:sz w:val="24"/>
                <w:szCs w:val="24"/>
              </w:rPr>
              <w:t>N</w:t>
            </w:r>
          </w:p>
        </w:tc>
        <w:tc>
          <w:tcPr>
            <w:tcW w:w="0" w:type="auto"/>
            <w:tcBorders>
              <w:bottom w:val="single" w:sz="4" w:space="0" w:color="auto"/>
            </w:tcBorders>
          </w:tcPr>
          <w:p w14:paraId="63C97185" w14:textId="77777777" w:rsidR="00A70D08" w:rsidRPr="00D26851" w:rsidRDefault="00A70D08" w:rsidP="00A70D08">
            <w:pPr>
              <w:contextualSpacing/>
              <w:jc w:val="both"/>
              <w:rPr>
                <w:rFonts w:ascii="Times New Roman" w:hAnsi="Times New Roman" w:cs="Times New Roman"/>
                <w:sz w:val="24"/>
                <w:szCs w:val="24"/>
              </w:rPr>
            </w:pPr>
            <w:r w:rsidRPr="00D26851">
              <w:rPr>
                <w:rFonts w:ascii="Times New Roman" w:hAnsi="Times New Roman" w:cs="Times New Roman"/>
                <w:sz w:val="24"/>
                <w:szCs w:val="24"/>
              </w:rPr>
              <w:t>404,260</w:t>
            </w:r>
          </w:p>
        </w:tc>
        <w:tc>
          <w:tcPr>
            <w:tcW w:w="0" w:type="auto"/>
            <w:tcBorders>
              <w:bottom w:val="single" w:sz="4" w:space="0" w:color="auto"/>
            </w:tcBorders>
          </w:tcPr>
          <w:p w14:paraId="4214E1D2" w14:textId="77777777" w:rsidR="00A70D08" w:rsidRPr="00D26851" w:rsidRDefault="00A70D08" w:rsidP="00A70D08">
            <w:pPr>
              <w:contextualSpacing/>
              <w:jc w:val="both"/>
              <w:rPr>
                <w:rFonts w:ascii="Times New Roman" w:hAnsi="Times New Roman" w:cs="Times New Roman"/>
                <w:sz w:val="24"/>
                <w:szCs w:val="24"/>
                <w:highlight w:val="yellow"/>
              </w:rPr>
            </w:pPr>
            <w:r w:rsidRPr="00D26851">
              <w:rPr>
                <w:rFonts w:ascii="Times New Roman" w:hAnsi="Times New Roman" w:cs="Times New Roman"/>
                <w:sz w:val="24"/>
                <w:szCs w:val="24"/>
              </w:rPr>
              <w:t>404,260</w:t>
            </w:r>
          </w:p>
        </w:tc>
        <w:tc>
          <w:tcPr>
            <w:tcW w:w="0" w:type="auto"/>
            <w:tcBorders>
              <w:bottom w:val="single" w:sz="4" w:space="0" w:color="auto"/>
            </w:tcBorders>
          </w:tcPr>
          <w:p w14:paraId="3627FB59" w14:textId="77777777" w:rsidR="00A70D08" w:rsidRPr="00D26851" w:rsidRDefault="00A70D08" w:rsidP="00A70D08">
            <w:pPr>
              <w:contextualSpacing/>
              <w:jc w:val="both"/>
              <w:rPr>
                <w:rFonts w:ascii="Times New Roman" w:hAnsi="Times New Roman" w:cs="Times New Roman"/>
                <w:sz w:val="24"/>
                <w:szCs w:val="24"/>
                <w:highlight w:val="yellow"/>
              </w:rPr>
            </w:pPr>
            <w:r w:rsidRPr="00D26851">
              <w:rPr>
                <w:rFonts w:ascii="Times New Roman" w:hAnsi="Times New Roman" w:cs="Times New Roman"/>
                <w:sz w:val="24"/>
                <w:szCs w:val="24"/>
              </w:rPr>
              <w:t>399,486</w:t>
            </w:r>
          </w:p>
        </w:tc>
        <w:tc>
          <w:tcPr>
            <w:tcW w:w="0" w:type="auto"/>
            <w:tcBorders>
              <w:bottom w:val="single" w:sz="4" w:space="0" w:color="auto"/>
            </w:tcBorders>
          </w:tcPr>
          <w:p w14:paraId="36E258CE" w14:textId="77777777" w:rsidR="00A70D08" w:rsidRPr="00D26851" w:rsidRDefault="00A70D08" w:rsidP="00A70D08">
            <w:pPr>
              <w:contextualSpacing/>
              <w:jc w:val="both"/>
              <w:rPr>
                <w:rFonts w:ascii="Times New Roman" w:hAnsi="Times New Roman" w:cs="Times New Roman"/>
                <w:sz w:val="24"/>
                <w:szCs w:val="24"/>
                <w:highlight w:val="yellow"/>
              </w:rPr>
            </w:pPr>
            <w:r w:rsidRPr="00D26851">
              <w:rPr>
                <w:rFonts w:ascii="Times New Roman" w:hAnsi="Times New Roman" w:cs="Times New Roman"/>
                <w:sz w:val="24"/>
                <w:szCs w:val="24"/>
              </w:rPr>
              <w:t>399,486</w:t>
            </w:r>
          </w:p>
        </w:tc>
      </w:tr>
    </w:tbl>
    <w:p w14:paraId="4E4799B7" w14:textId="77777777" w:rsidR="00BD313A" w:rsidRPr="00D26851" w:rsidRDefault="00BD313A" w:rsidP="00BD313A">
      <w:pPr>
        <w:spacing w:after="0" w:line="240" w:lineRule="auto"/>
        <w:contextualSpacing/>
        <w:jc w:val="both"/>
        <w:rPr>
          <w:rFonts w:ascii="Times New Roman" w:hAnsi="Times New Roman" w:cs="Times New Roman"/>
          <w:sz w:val="24"/>
          <w:szCs w:val="24"/>
        </w:rPr>
      </w:pPr>
      <w:r w:rsidRPr="00D26851">
        <w:rPr>
          <w:rFonts w:ascii="Times New Roman" w:hAnsi="Times New Roman" w:cs="Times New Roman"/>
          <w:sz w:val="24"/>
          <w:szCs w:val="24"/>
        </w:rPr>
        <w:t>Notes: The dependent variable is the log of residential outages. Standard errors in the parentheses are clustered at the county level. *p&lt;0.10, **p&lt;0.05, *** p&lt;0.01.</w:t>
      </w:r>
    </w:p>
    <w:p w14:paraId="79ED27E8" w14:textId="77777777" w:rsidR="002C50ED" w:rsidRPr="00D26851" w:rsidRDefault="002C50ED" w:rsidP="00A06772">
      <w:pPr>
        <w:rPr>
          <w:rFonts w:ascii="Times New Roman" w:hAnsi="Times New Roman" w:cs="Times New Roman"/>
          <w:sz w:val="24"/>
          <w:szCs w:val="24"/>
        </w:rPr>
      </w:pPr>
    </w:p>
    <w:p w14:paraId="7C25A5A2" w14:textId="1AE423B8" w:rsidR="00BA27F4" w:rsidRPr="00D26851" w:rsidRDefault="00BA27F4" w:rsidP="00BA27F4">
      <w:pPr>
        <w:spacing w:after="0" w:line="240" w:lineRule="auto"/>
        <w:contextualSpacing/>
        <w:jc w:val="both"/>
        <w:rPr>
          <w:rFonts w:ascii="Times New Roman" w:hAnsi="Times New Roman" w:cs="Times New Roman"/>
          <w:sz w:val="24"/>
          <w:szCs w:val="24"/>
        </w:rPr>
      </w:pPr>
      <w:r w:rsidRPr="00D26851">
        <w:rPr>
          <w:rFonts w:ascii="Times New Roman" w:hAnsi="Times New Roman" w:cs="Times New Roman"/>
          <w:sz w:val="24"/>
          <w:szCs w:val="24"/>
        </w:rPr>
        <w:t xml:space="preserve">Supplementary Table </w:t>
      </w:r>
      <w:r w:rsidR="00106124" w:rsidRPr="00D26851">
        <w:rPr>
          <w:rFonts w:ascii="Times New Roman" w:hAnsi="Times New Roman" w:cs="Times New Roman" w:hint="eastAsia"/>
          <w:sz w:val="24"/>
          <w:szCs w:val="24"/>
        </w:rPr>
        <w:t>7</w:t>
      </w:r>
      <w:r w:rsidRPr="00D26851">
        <w:rPr>
          <w:rFonts w:ascii="Times New Roman" w:hAnsi="Times New Roman" w:cs="Times New Roman"/>
          <w:sz w:val="24"/>
          <w:szCs w:val="24"/>
        </w:rPr>
        <w:t xml:space="preserve"> Impact of heatwaves on residential outages in different regions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594"/>
        <w:gridCol w:w="1595"/>
        <w:gridCol w:w="1595"/>
        <w:gridCol w:w="1595"/>
      </w:tblGrid>
      <w:tr w:rsidR="00D26851" w:rsidRPr="00D26851" w14:paraId="6FDE6307" w14:textId="77777777" w:rsidTr="001D6BF0">
        <w:trPr>
          <w:trHeight w:val="20"/>
        </w:trPr>
        <w:tc>
          <w:tcPr>
            <w:tcW w:w="2263" w:type="dxa"/>
            <w:tcBorders>
              <w:top w:val="single" w:sz="4" w:space="0" w:color="auto"/>
            </w:tcBorders>
          </w:tcPr>
          <w:p w14:paraId="4B50422B" w14:textId="77777777" w:rsidR="00BA27F4" w:rsidRPr="00D26851" w:rsidRDefault="00BA27F4" w:rsidP="001D6BF0">
            <w:pPr>
              <w:contextualSpacing/>
              <w:jc w:val="both"/>
              <w:rPr>
                <w:rFonts w:ascii="Times New Roman" w:hAnsi="Times New Roman" w:cs="Times New Roman"/>
                <w:sz w:val="24"/>
                <w:szCs w:val="24"/>
              </w:rPr>
            </w:pPr>
          </w:p>
        </w:tc>
        <w:tc>
          <w:tcPr>
            <w:tcW w:w="3189" w:type="dxa"/>
            <w:gridSpan w:val="2"/>
            <w:tcBorders>
              <w:top w:val="single" w:sz="4" w:space="0" w:color="auto"/>
              <w:bottom w:val="single" w:sz="4" w:space="0" w:color="auto"/>
            </w:tcBorders>
          </w:tcPr>
          <w:p w14:paraId="61075172" w14:textId="77777777" w:rsidR="00BA27F4" w:rsidRPr="00D26851" w:rsidRDefault="00BA27F4" w:rsidP="001D6BF0">
            <w:pPr>
              <w:contextualSpacing/>
              <w:rPr>
                <w:rFonts w:ascii="Times New Roman" w:hAnsi="Times New Roman" w:cs="Times New Roman"/>
                <w:sz w:val="24"/>
                <w:szCs w:val="24"/>
              </w:rPr>
            </w:pPr>
            <w:r w:rsidRPr="00D26851">
              <w:rPr>
                <w:rFonts w:ascii="Times New Roman" w:hAnsi="Times New Roman" w:cs="Times New Roman"/>
                <w:sz w:val="24"/>
                <w:szCs w:val="24"/>
              </w:rPr>
              <w:t xml:space="preserve">Regions with high fossil generation </w:t>
            </w:r>
          </w:p>
        </w:tc>
        <w:tc>
          <w:tcPr>
            <w:tcW w:w="3190" w:type="dxa"/>
            <w:gridSpan w:val="2"/>
            <w:tcBorders>
              <w:top w:val="single" w:sz="4" w:space="0" w:color="auto"/>
              <w:bottom w:val="single" w:sz="4" w:space="0" w:color="auto"/>
            </w:tcBorders>
          </w:tcPr>
          <w:p w14:paraId="70CC7CD8" w14:textId="77777777" w:rsidR="00BA27F4" w:rsidRPr="00D26851" w:rsidRDefault="00BA27F4" w:rsidP="001D6BF0">
            <w:pPr>
              <w:contextualSpacing/>
              <w:rPr>
                <w:rFonts w:ascii="Times New Roman" w:hAnsi="Times New Roman" w:cs="Times New Roman"/>
                <w:sz w:val="24"/>
                <w:szCs w:val="24"/>
              </w:rPr>
            </w:pPr>
            <w:r w:rsidRPr="00D26851">
              <w:rPr>
                <w:rFonts w:ascii="Times New Roman" w:hAnsi="Times New Roman" w:cs="Times New Roman"/>
                <w:sz w:val="24"/>
                <w:szCs w:val="24"/>
              </w:rPr>
              <w:t xml:space="preserve">Regions with high renewable generation </w:t>
            </w:r>
          </w:p>
        </w:tc>
      </w:tr>
      <w:tr w:rsidR="00D26851" w:rsidRPr="00D26851" w14:paraId="0F55BD91" w14:textId="77777777" w:rsidTr="001D6BF0">
        <w:trPr>
          <w:trHeight w:val="20"/>
        </w:trPr>
        <w:tc>
          <w:tcPr>
            <w:tcW w:w="2263" w:type="dxa"/>
            <w:tcBorders>
              <w:bottom w:val="single" w:sz="4" w:space="0" w:color="auto"/>
            </w:tcBorders>
          </w:tcPr>
          <w:p w14:paraId="4189E76C" w14:textId="77777777" w:rsidR="00BA27F4" w:rsidRPr="00D26851" w:rsidRDefault="00BA27F4" w:rsidP="001D6BF0">
            <w:pPr>
              <w:contextualSpacing/>
              <w:jc w:val="both"/>
              <w:rPr>
                <w:rFonts w:ascii="Times New Roman" w:hAnsi="Times New Roman" w:cs="Times New Roman"/>
                <w:sz w:val="24"/>
                <w:szCs w:val="24"/>
              </w:rPr>
            </w:pPr>
          </w:p>
        </w:tc>
        <w:tc>
          <w:tcPr>
            <w:tcW w:w="1594" w:type="dxa"/>
            <w:tcBorders>
              <w:top w:val="single" w:sz="4" w:space="0" w:color="auto"/>
              <w:bottom w:val="single" w:sz="4" w:space="0" w:color="auto"/>
            </w:tcBorders>
          </w:tcPr>
          <w:p w14:paraId="627FF904"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Outage occurrence</w:t>
            </w:r>
          </w:p>
        </w:tc>
        <w:tc>
          <w:tcPr>
            <w:tcW w:w="1595" w:type="dxa"/>
            <w:tcBorders>
              <w:top w:val="single" w:sz="4" w:space="0" w:color="auto"/>
              <w:bottom w:val="single" w:sz="4" w:space="0" w:color="auto"/>
            </w:tcBorders>
          </w:tcPr>
          <w:p w14:paraId="62810609"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Outage length</w:t>
            </w:r>
          </w:p>
        </w:tc>
        <w:tc>
          <w:tcPr>
            <w:tcW w:w="1595" w:type="dxa"/>
            <w:tcBorders>
              <w:top w:val="single" w:sz="4" w:space="0" w:color="auto"/>
              <w:bottom w:val="single" w:sz="4" w:space="0" w:color="auto"/>
            </w:tcBorders>
          </w:tcPr>
          <w:p w14:paraId="0AD18394"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Outage occurrence</w:t>
            </w:r>
          </w:p>
        </w:tc>
        <w:tc>
          <w:tcPr>
            <w:tcW w:w="1595" w:type="dxa"/>
            <w:tcBorders>
              <w:top w:val="single" w:sz="4" w:space="0" w:color="auto"/>
              <w:bottom w:val="single" w:sz="4" w:space="0" w:color="auto"/>
            </w:tcBorders>
          </w:tcPr>
          <w:p w14:paraId="22B1855B"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Outage length</w:t>
            </w:r>
          </w:p>
        </w:tc>
      </w:tr>
      <w:tr w:rsidR="00D26851" w:rsidRPr="00D26851" w14:paraId="2FDE35D1" w14:textId="77777777" w:rsidTr="001D6BF0">
        <w:trPr>
          <w:trHeight w:val="20"/>
        </w:trPr>
        <w:tc>
          <w:tcPr>
            <w:tcW w:w="2263" w:type="dxa"/>
            <w:tcBorders>
              <w:top w:val="single" w:sz="4" w:space="0" w:color="auto"/>
            </w:tcBorders>
          </w:tcPr>
          <w:p w14:paraId="67561E6B" w14:textId="77777777" w:rsidR="00BA27F4" w:rsidRPr="00D26851" w:rsidRDefault="00BA27F4" w:rsidP="001D6BF0">
            <w:pPr>
              <w:contextualSpacing/>
              <w:rPr>
                <w:rFonts w:ascii="Times New Roman" w:hAnsi="Times New Roman" w:cs="Times New Roman"/>
                <w:sz w:val="24"/>
                <w:szCs w:val="24"/>
              </w:rPr>
            </w:pPr>
            <w:r w:rsidRPr="00D26851">
              <w:rPr>
                <w:rFonts w:ascii="Times New Roman" w:hAnsi="Times New Roman" w:cs="Times New Roman"/>
                <w:sz w:val="24"/>
                <w:szCs w:val="24"/>
              </w:rPr>
              <w:t xml:space="preserve">Heatwave  </w:t>
            </w:r>
          </w:p>
        </w:tc>
        <w:tc>
          <w:tcPr>
            <w:tcW w:w="1594" w:type="dxa"/>
            <w:tcBorders>
              <w:top w:val="single" w:sz="4" w:space="0" w:color="auto"/>
            </w:tcBorders>
          </w:tcPr>
          <w:p w14:paraId="6DD9D84B"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0.03</w:t>
            </w:r>
            <w:r w:rsidRPr="00D26851">
              <w:rPr>
                <w:rFonts w:ascii="Times New Roman" w:hAnsi="Times New Roman" w:cs="Times New Roman" w:hint="eastAsia"/>
                <w:sz w:val="24"/>
                <w:szCs w:val="24"/>
              </w:rPr>
              <w:t>3</w:t>
            </w:r>
            <w:r w:rsidRPr="00D26851">
              <w:rPr>
                <w:rFonts w:ascii="Times New Roman" w:hAnsi="Times New Roman" w:cs="Times New Roman"/>
                <w:sz w:val="24"/>
                <w:szCs w:val="24"/>
              </w:rPr>
              <w:t>***</w:t>
            </w:r>
          </w:p>
        </w:tc>
        <w:tc>
          <w:tcPr>
            <w:tcW w:w="1595" w:type="dxa"/>
            <w:tcBorders>
              <w:top w:val="single" w:sz="4" w:space="0" w:color="auto"/>
            </w:tcBorders>
          </w:tcPr>
          <w:p w14:paraId="594BA4E3"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0.07</w:t>
            </w:r>
            <w:r w:rsidRPr="00D26851">
              <w:rPr>
                <w:rFonts w:ascii="Times New Roman" w:hAnsi="Times New Roman" w:cs="Times New Roman" w:hint="eastAsia"/>
                <w:sz w:val="24"/>
                <w:szCs w:val="24"/>
              </w:rPr>
              <w:t>2</w:t>
            </w:r>
            <w:r w:rsidRPr="00D26851">
              <w:rPr>
                <w:rFonts w:ascii="Times New Roman" w:hAnsi="Times New Roman" w:cs="Times New Roman"/>
                <w:sz w:val="24"/>
                <w:szCs w:val="24"/>
              </w:rPr>
              <w:t>***</w:t>
            </w:r>
          </w:p>
        </w:tc>
        <w:tc>
          <w:tcPr>
            <w:tcW w:w="1595" w:type="dxa"/>
            <w:tcBorders>
              <w:top w:val="single" w:sz="4" w:space="0" w:color="auto"/>
            </w:tcBorders>
          </w:tcPr>
          <w:p w14:paraId="46018B2E"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0.08</w:t>
            </w:r>
            <w:r w:rsidRPr="00D26851">
              <w:rPr>
                <w:rFonts w:ascii="Times New Roman" w:hAnsi="Times New Roman" w:cs="Times New Roman" w:hint="eastAsia"/>
                <w:sz w:val="24"/>
                <w:szCs w:val="24"/>
              </w:rPr>
              <w:t>2</w:t>
            </w:r>
            <w:r w:rsidRPr="00D26851">
              <w:rPr>
                <w:rFonts w:ascii="Times New Roman" w:hAnsi="Times New Roman" w:cs="Times New Roman"/>
                <w:sz w:val="24"/>
                <w:szCs w:val="24"/>
              </w:rPr>
              <w:t>***</w:t>
            </w:r>
          </w:p>
        </w:tc>
        <w:tc>
          <w:tcPr>
            <w:tcW w:w="1595" w:type="dxa"/>
            <w:tcBorders>
              <w:top w:val="single" w:sz="4" w:space="0" w:color="auto"/>
            </w:tcBorders>
          </w:tcPr>
          <w:p w14:paraId="44454112"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0.1</w:t>
            </w:r>
            <w:r w:rsidRPr="00D26851">
              <w:rPr>
                <w:rFonts w:ascii="Times New Roman" w:hAnsi="Times New Roman" w:cs="Times New Roman" w:hint="eastAsia"/>
                <w:sz w:val="24"/>
                <w:szCs w:val="24"/>
              </w:rPr>
              <w:t>4</w:t>
            </w:r>
            <w:r w:rsidRPr="00D26851">
              <w:rPr>
                <w:rFonts w:ascii="Times New Roman" w:hAnsi="Times New Roman" w:cs="Times New Roman"/>
                <w:sz w:val="24"/>
                <w:szCs w:val="24"/>
              </w:rPr>
              <w:t>3***</w:t>
            </w:r>
          </w:p>
        </w:tc>
      </w:tr>
      <w:tr w:rsidR="00D26851" w:rsidRPr="00D26851" w14:paraId="7849CC8F" w14:textId="77777777" w:rsidTr="001D6BF0">
        <w:trPr>
          <w:trHeight w:val="20"/>
        </w:trPr>
        <w:tc>
          <w:tcPr>
            <w:tcW w:w="2263" w:type="dxa"/>
          </w:tcPr>
          <w:p w14:paraId="7AC36A70" w14:textId="77777777" w:rsidR="00BA27F4" w:rsidRPr="00D26851" w:rsidRDefault="00BA27F4" w:rsidP="001D6BF0">
            <w:pPr>
              <w:contextualSpacing/>
              <w:rPr>
                <w:rFonts w:ascii="Times New Roman" w:hAnsi="Times New Roman" w:cs="Times New Roman"/>
                <w:sz w:val="24"/>
                <w:szCs w:val="24"/>
              </w:rPr>
            </w:pPr>
          </w:p>
        </w:tc>
        <w:tc>
          <w:tcPr>
            <w:tcW w:w="1594" w:type="dxa"/>
          </w:tcPr>
          <w:p w14:paraId="35D750E3"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(0.002)</w:t>
            </w:r>
          </w:p>
        </w:tc>
        <w:tc>
          <w:tcPr>
            <w:tcW w:w="1595" w:type="dxa"/>
          </w:tcPr>
          <w:p w14:paraId="2046D43B"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(0.006)</w:t>
            </w:r>
          </w:p>
        </w:tc>
        <w:tc>
          <w:tcPr>
            <w:tcW w:w="1595" w:type="dxa"/>
          </w:tcPr>
          <w:p w14:paraId="5848A503"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(0.007)</w:t>
            </w:r>
          </w:p>
        </w:tc>
        <w:tc>
          <w:tcPr>
            <w:tcW w:w="1595" w:type="dxa"/>
          </w:tcPr>
          <w:p w14:paraId="75EF4C2A"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 xml:space="preserve">(0.016)   </w:t>
            </w:r>
          </w:p>
        </w:tc>
      </w:tr>
      <w:tr w:rsidR="00D26851" w:rsidRPr="00D26851" w14:paraId="2BEFE2B0" w14:textId="77777777" w:rsidTr="001D6BF0">
        <w:trPr>
          <w:trHeight w:val="20"/>
        </w:trPr>
        <w:tc>
          <w:tcPr>
            <w:tcW w:w="2263" w:type="dxa"/>
            <w:vAlign w:val="center"/>
          </w:tcPr>
          <w:p w14:paraId="423979F8" w14:textId="77777777" w:rsidR="00BA27F4" w:rsidRPr="00D26851" w:rsidRDefault="00BA27F4" w:rsidP="001D6BF0">
            <w:pPr>
              <w:contextualSpacing/>
              <w:rPr>
                <w:rFonts w:ascii="Times New Roman" w:hAnsi="Times New Roman" w:cs="Times New Roman"/>
                <w:sz w:val="24"/>
                <w:szCs w:val="24"/>
              </w:rPr>
            </w:pPr>
            <w:r w:rsidRPr="00D26851">
              <w:rPr>
                <w:rFonts w:ascii="Times New Roman" w:hAnsi="Times New Roman" w:cs="Times New Roman"/>
                <w:sz w:val="24"/>
                <w:szCs w:val="24"/>
              </w:rPr>
              <w:t>County</w:t>
            </w:r>
            <w:r w:rsidRPr="00D26851">
              <w:rPr>
                <w:rFonts w:ascii="Times New Roman" w:hAnsi="Times New Roman" w:cs="Times New Roman" w:hint="eastAsia"/>
                <w:sz w:val="24"/>
                <w:szCs w:val="24"/>
              </w:rPr>
              <w:t>-by-year</w:t>
            </w:r>
            <w:r w:rsidRPr="00D26851">
              <w:rPr>
                <w:rFonts w:ascii="Times New Roman" w:hAnsi="Times New Roman" w:cs="Times New Roman"/>
                <w:sz w:val="24"/>
                <w:szCs w:val="24"/>
              </w:rPr>
              <w:t xml:space="preserve"> fixed effects</w:t>
            </w:r>
          </w:p>
        </w:tc>
        <w:tc>
          <w:tcPr>
            <w:tcW w:w="1594" w:type="dxa"/>
          </w:tcPr>
          <w:p w14:paraId="3208E7DA"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c>
          <w:tcPr>
            <w:tcW w:w="1595" w:type="dxa"/>
          </w:tcPr>
          <w:p w14:paraId="1AB357FC"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c>
          <w:tcPr>
            <w:tcW w:w="1595" w:type="dxa"/>
          </w:tcPr>
          <w:p w14:paraId="6D432474"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c>
          <w:tcPr>
            <w:tcW w:w="1595" w:type="dxa"/>
          </w:tcPr>
          <w:p w14:paraId="43DA620A"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r>
      <w:tr w:rsidR="00D26851" w:rsidRPr="00D26851" w14:paraId="273B74C3" w14:textId="77777777" w:rsidTr="001D6BF0">
        <w:trPr>
          <w:trHeight w:val="20"/>
        </w:trPr>
        <w:tc>
          <w:tcPr>
            <w:tcW w:w="2263" w:type="dxa"/>
          </w:tcPr>
          <w:p w14:paraId="2CD85799" w14:textId="77777777" w:rsidR="00BA27F4" w:rsidRPr="00D26851" w:rsidRDefault="00BA27F4" w:rsidP="001D6BF0">
            <w:pPr>
              <w:contextualSpacing/>
              <w:rPr>
                <w:rFonts w:ascii="Times New Roman" w:hAnsi="Times New Roman" w:cs="Times New Roman"/>
                <w:sz w:val="24"/>
                <w:szCs w:val="24"/>
              </w:rPr>
            </w:pPr>
            <w:r w:rsidRPr="00D26851">
              <w:rPr>
                <w:rFonts w:ascii="Times New Roman" w:hAnsi="Times New Roman" w:cs="Times New Roman" w:hint="eastAsia"/>
                <w:sz w:val="24"/>
                <w:szCs w:val="24"/>
              </w:rPr>
              <w:t>Month fixed effects</w:t>
            </w:r>
          </w:p>
        </w:tc>
        <w:tc>
          <w:tcPr>
            <w:tcW w:w="1594" w:type="dxa"/>
          </w:tcPr>
          <w:p w14:paraId="02A56460"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c>
          <w:tcPr>
            <w:tcW w:w="1595" w:type="dxa"/>
          </w:tcPr>
          <w:p w14:paraId="1E08578C"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c>
          <w:tcPr>
            <w:tcW w:w="1595" w:type="dxa"/>
          </w:tcPr>
          <w:p w14:paraId="411350D5"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c>
          <w:tcPr>
            <w:tcW w:w="1595" w:type="dxa"/>
          </w:tcPr>
          <w:p w14:paraId="1D10C3FD"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r>
      <w:tr w:rsidR="00D26851" w:rsidRPr="00D26851" w14:paraId="004F0095" w14:textId="77777777" w:rsidTr="001D6BF0">
        <w:trPr>
          <w:trHeight w:val="20"/>
        </w:trPr>
        <w:tc>
          <w:tcPr>
            <w:tcW w:w="2263" w:type="dxa"/>
            <w:vAlign w:val="center"/>
          </w:tcPr>
          <w:p w14:paraId="2EFB2AFE" w14:textId="77777777" w:rsidR="00BA27F4" w:rsidRPr="00D26851" w:rsidRDefault="00BA27F4" w:rsidP="001D6BF0">
            <w:pPr>
              <w:contextualSpacing/>
              <w:rPr>
                <w:rFonts w:ascii="Times New Roman" w:hAnsi="Times New Roman" w:cs="Times New Roman"/>
                <w:sz w:val="24"/>
                <w:szCs w:val="24"/>
              </w:rPr>
            </w:pPr>
            <w:r w:rsidRPr="00D26851">
              <w:rPr>
                <w:rFonts w:ascii="Times New Roman" w:hAnsi="Times New Roman" w:cs="Times New Roman"/>
                <w:sz w:val="24"/>
                <w:szCs w:val="24"/>
              </w:rPr>
              <w:t xml:space="preserve">Weather covariates </w:t>
            </w:r>
          </w:p>
        </w:tc>
        <w:tc>
          <w:tcPr>
            <w:tcW w:w="1594" w:type="dxa"/>
            <w:vAlign w:val="center"/>
          </w:tcPr>
          <w:p w14:paraId="74AD170E"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c>
          <w:tcPr>
            <w:tcW w:w="1595" w:type="dxa"/>
            <w:vAlign w:val="center"/>
          </w:tcPr>
          <w:p w14:paraId="2F5A6A8D"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c>
          <w:tcPr>
            <w:tcW w:w="1595" w:type="dxa"/>
            <w:vAlign w:val="center"/>
          </w:tcPr>
          <w:p w14:paraId="3AB65D71"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c>
          <w:tcPr>
            <w:tcW w:w="1595" w:type="dxa"/>
            <w:vAlign w:val="center"/>
          </w:tcPr>
          <w:p w14:paraId="012B9710"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r>
      <w:tr w:rsidR="00D26851" w:rsidRPr="00D26851" w14:paraId="59AEE13E" w14:textId="77777777" w:rsidTr="001D6BF0">
        <w:trPr>
          <w:trHeight w:val="20"/>
        </w:trPr>
        <w:tc>
          <w:tcPr>
            <w:tcW w:w="2263" w:type="dxa"/>
            <w:vAlign w:val="center"/>
          </w:tcPr>
          <w:p w14:paraId="71D5F758" w14:textId="77777777" w:rsidR="00BA27F4" w:rsidRPr="00D26851" w:rsidRDefault="00BA27F4" w:rsidP="001D6BF0">
            <w:pPr>
              <w:contextualSpacing/>
              <w:rPr>
                <w:rFonts w:ascii="Times New Roman" w:hAnsi="Times New Roman" w:cs="Times New Roman"/>
                <w:sz w:val="24"/>
                <w:szCs w:val="24"/>
              </w:rPr>
            </w:pPr>
            <w:r w:rsidRPr="00D26851">
              <w:rPr>
                <w:rFonts w:ascii="Times New Roman" w:hAnsi="Times New Roman" w:cs="Times New Roman"/>
                <w:sz w:val="24"/>
                <w:szCs w:val="24"/>
              </w:rPr>
              <w:t>Climate extreme covariates</w:t>
            </w:r>
          </w:p>
        </w:tc>
        <w:tc>
          <w:tcPr>
            <w:tcW w:w="1594" w:type="dxa"/>
            <w:vAlign w:val="center"/>
          </w:tcPr>
          <w:p w14:paraId="387EDE8B"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c>
          <w:tcPr>
            <w:tcW w:w="1595" w:type="dxa"/>
            <w:vAlign w:val="center"/>
          </w:tcPr>
          <w:p w14:paraId="762C5A54"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c>
          <w:tcPr>
            <w:tcW w:w="1595" w:type="dxa"/>
            <w:vAlign w:val="center"/>
          </w:tcPr>
          <w:p w14:paraId="1E922E92"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c>
          <w:tcPr>
            <w:tcW w:w="1595" w:type="dxa"/>
            <w:vAlign w:val="center"/>
          </w:tcPr>
          <w:p w14:paraId="691159CC"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Yes</w:t>
            </w:r>
          </w:p>
        </w:tc>
      </w:tr>
      <w:tr w:rsidR="00D26851" w:rsidRPr="00D26851" w14:paraId="04D7D28D" w14:textId="77777777" w:rsidTr="001D6BF0">
        <w:trPr>
          <w:trHeight w:val="20"/>
        </w:trPr>
        <w:tc>
          <w:tcPr>
            <w:tcW w:w="2263" w:type="dxa"/>
            <w:tcBorders>
              <w:bottom w:val="single" w:sz="4" w:space="0" w:color="auto"/>
            </w:tcBorders>
          </w:tcPr>
          <w:p w14:paraId="2503E436" w14:textId="77777777" w:rsidR="00BA27F4" w:rsidRPr="00D26851" w:rsidRDefault="00BA27F4" w:rsidP="001D6BF0">
            <w:pPr>
              <w:contextualSpacing/>
              <w:rPr>
                <w:rFonts w:ascii="Times New Roman" w:hAnsi="Times New Roman" w:cs="Times New Roman"/>
                <w:sz w:val="24"/>
                <w:szCs w:val="24"/>
              </w:rPr>
            </w:pPr>
            <w:r w:rsidRPr="00D26851">
              <w:rPr>
                <w:rFonts w:ascii="Times New Roman" w:hAnsi="Times New Roman" w:cs="Times New Roman"/>
                <w:sz w:val="24"/>
                <w:szCs w:val="24"/>
              </w:rPr>
              <w:t>N</w:t>
            </w:r>
          </w:p>
        </w:tc>
        <w:tc>
          <w:tcPr>
            <w:tcW w:w="1594" w:type="dxa"/>
            <w:tcBorders>
              <w:bottom w:val="single" w:sz="4" w:space="0" w:color="auto"/>
            </w:tcBorders>
          </w:tcPr>
          <w:p w14:paraId="2156B98B" w14:textId="77777777" w:rsidR="00BA27F4" w:rsidRPr="00D26851" w:rsidRDefault="00BA27F4" w:rsidP="001D6BF0">
            <w:pPr>
              <w:contextualSpacing/>
              <w:jc w:val="both"/>
              <w:rPr>
                <w:rFonts w:ascii="Times New Roman" w:hAnsi="Times New Roman" w:cs="Times New Roman"/>
                <w:sz w:val="24"/>
                <w:szCs w:val="24"/>
              </w:rPr>
            </w:pPr>
            <w:r w:rsidRPr="00D26851">
              <w:rPr>
                <w:rFonts w:ascii="Times New Roman" w:hAnsi="Times New Roman" w:cs="Times New Roman"/>
                <w:sz w:val="24"/>
                <w:szCs w:val="24"/>
              </w:rPr>
              <w:t>618,718</w:t>
            </w:r>
          </w:p>
        </w:tc>
        <w:tc>
          <w:tcPr>
            <w:tcW w:w="1595" w:type="dxa"/>
            <w:tcBorders>
              <w:bottom w:val="single" w:sz="4" w:space="0" w:color="auto"/>
            </w:tcBorders>
          </w:tcPr>
          <w:p w14:paraId="1718DFBE" w14:textId="77777777" w:rsidR="00BA27F4" w:rsidRPr="00D26851" w:rsidRDefault="00BA27F4" w:rsidP="001D6BF0">
            <w:pPr>
              <w:contextualSpacing/>
              <w:jc w:val="both"/>
              <w:rPr>
                <w:rFonts w:ascii="Times New Roman" w:hAnsi="Times New Roman" w:cs="Times New Roman"/>
                <w:sz w:val="24"/>
                <w:szCs w:val="24"/>
                <w:highlight w:val="yellow"/>
              </w:rPr>
            </w:pPr>
            <w:r w:rsidRPr="00D26851">
              <w:rPr>
                <w:rFonts w:ascii="Times New Roman" w:hAnsi="Times New Roman" w:cs="Times New Roman"/>
                <w:sz w:val="24"/>
                <w:szCs w:val="24"/>
              </w:rPr>
              <w:t>618,718</w:t>
            </w:r>
          </w:p>
        </w:tc>
        <w:tc>
          <w:tcPr>
            <w:tcW w:w="1595" w:type="dxa"/>
            <w:tcBorders>
              <w:bottom w:val="single" w:sz="4" w:space="0" w:color="auto"/>
            </w:tcBorders>
          </w:tcPr>
          <w:p w14:paraId="304C321F" w14:textId="77777777" w:rsidR="00BA27F4" w:rsidRPr="00D26851" w:rsidRDefault="00BA27F4" w:rsidP="001D6BF0">
            <w:pPr>
              <w:contextualSpacing/>
              <w:jc w:val="both"/>
              <w:rPr>
                <w:rFonts w:ascii="Times New Roman" w:hAnsi="Times New Roman" w:cs="Times New Roman"/>
                <w:sz w:val="24"/>
                <w:szCs w:val="24"/>
                <w:highlight w:val="yellow"/>
              </w:rPr>
            </w:pPr>
            <w:r w:rsidRPr="00D26851">
              <w:rPr>
                <w:rFonts w:ascii="Times New Roman" w:hAnsi="Times New Roman" w:cs="Times New Roman"/>
                <w:sz w:val="24"/>
                <w:szCs w:val="24"/>
              </w:rPr>
              <w:t>185,028</w:t>
            </w:r>
          </w:p>
        </w:tc>
        <w:tc>
          <w:tcPr>
            <w:tcW w:w="1595" w:type="dxa"/>
            <w:tcBorders>
              <w:bottom w:val="single" w:sz="4" w:space="0" w:color="auto"/>
            </w:tcBorders>
          </w:tcPr>
          <w:p w14:paraId="762BAEA4" w14:textId="77777777" w:rsidR="00BA27F4" w:rsidRPr="00D26851" w:rsidRDefault="00BA27F4" w:rsidP="001D6BF0">
            <w:pPr>
              <w:contextualSpacing/>
              <w:jc w:val="both"/>
              <w:rPr>
                <w:rFonts w:ascii="Times New Roman" w:hAnsi="Times New Roman" w:cs="Times New Roman"/>
                <w:sz w:val="24"/>
                <w:szCs w:val="24"/>
                <w:highlight w:val="yellow"/>
              </w:rPr>
            </w:pPr>
            <w:r w:rsidRPr="00D26851">
              <w:rPr>
                <w:rFonts w:ascii="Times New Roman" w:hAnsi="Times New Roman" w:cs="Times New Roman"/>
                <w:sz w:val="24"/>
                <w:szCs w:val="24"/>
              </w:rPr>
              <w:t>185,028</w:t>
            </w:r>
          </w:p>
        </w:tc>
      </w:tr>
    </w:tbl>
    <w:p w14:paraId="66B52032" w14:textId="77777777" w:rsidR="00BA27F4" w:rsidRPr="00D26851" w:rsidRDefault="00BA27F4" w:rsidP="00BA27F4">
      <w:pPr>
        <w:spacing w:after="0" w:line="240" w:lineRule="auto"/>
        <w:contextualSpacing/>
        <w:jc w:val="both"/>
        <w:rPr>
          <w:rFonts w:ascii="Times New Roman" w:hAnsi="Times New Roman" w:cs="Times New Roman"/>
          <w:sz w:val="24"/>
          <w:szCs w:val="24"/>
        </w:rPr>
      </w:pPr>
      <w:r w:rsidRPr="00D26851">
        <w:rPr>
          <w:rFonts w:ascii="Times New Roman" w:hAnsi="Times New Roman" w:cs="Times New Roman"/>
          <w:sz w:val="24"/>
          <w:szCs w:val="24"/>
        </w:rPr>
        <w:t xml:space="preserve">Notes: The dependent variable is the log of residential outages. </w:t>
      </w:r>
      <w:r w:rsidRPr="00D26851">
        <w:rPr>
          <w:rFonts w:ascii="Times New Roman" w:hAnsi="Times New Roman" w:cs="Times New Roman" w:hint="eastAsia"/>
          <w:sz w:val="24"/>
          <w:szCs w:val="24"/>
        </w:rPr>
        <w:t xml:space="preserve">Regions with high renewable generation </w:t>
      </w:r>
      <w:r w:rsidRPr="00D26851">
        <w:rPr>
          <w:rFonts w:ascii="Times New Roman" w:hAnsi="Times New Roman" w:cs="Times New Roman"/>
          <w:sz w:val="24"/>
          <w:szCs w:val="24"/>
        </w:rPr>
        <w:t xml:space="preserve">(wind, solar, and hydroelectric) </w:t>
      </w:r>
      <w:r w:rsidRPr="00D26851">
        <w:rPr>
          <w:rFonts w:ascii="Times New Roman" w:hAnsi="Times New Roman" w:cs="Times New Roman" w:hint="eastAsia"/>
          <w:sz w:val="24"/>
          <w:szCs w:val="24"/>
        </w:rPr>
        <w:t>refer to t</w:t>
      </w:r>
      <w:r w:rsidRPr="00D26851">
        <w:rPr>
          <w:rFonts w:ascii="Times New Roman" w:hAnsi="Times New Roman" w:cs="Times New Roman"/>
          <w:sz w:val="24"/>
          <w:szCs w:val="24"/>
        </w:rPr>
        <w:t>he top five provinces</w:t>
      </w:r>
      <w:r w:rsidRPr="00D26851">
        <w:rPr>
          <w:rFonts w:ascii="Times New Roman" w:hAnsi="Times New Roman" w:cs="Times New Roman" w:hint="eastAsia"/>
          <w:sz w:val="24"/>
          <w:szCs w:val="24"/>
        </w:rPr>
        <w:t>, namely,</w:t>
      </w:r>
      <w:r w:rsidRPr="00D26851">
        <w:rPr>
          <w:rFonts w:ascii="Times New Roman" w:hAnsi="Times New Roman" w:cs="Times New Roman"/>
          <w:sz w:val="24"/>
          <w:szCs w:val="24"/>
        </w:rPr>
        <w:t xml:space="preserve"> Sichuan, Yunnan, Hubei, Inner Mongolia, and Guizhou provinces. Standard errors in the parentheses are clustered at the county level. *p&lt;0.10, **p&lt;0.05, *** p&lt;0.01.</w:t>
      </w:r>
    </w:p>
    <w:p w14:paraId="1E483F9B" w14:textId="77777777" w:rsidR="00106124" w:rsidRPr="00D26851" w:rsidRDefault="00106124" w:rsidP="00A06772">
      <w:pPr>
        <w:rPr>
          <w:rFonts w:ascii="Times New Roman" w:hAnsi="Times New Roman" w:cs="Times New Roman"/>
          <w:sz w:val="24"/>
          <w:szCs w:val="24"/>
        </w:rPr>
      </w:pPr>
    </w:p>
    <w:p w14:paraId="6AF0745B" w14:textId="77777777" w:rsidR="00106124" w:rsidRPr="00D26851" w:rsidRDefault="00106124" w:rsidP="00A06772">
      <w:pPr>
        <w:rPr>
          <w:rFonts w:ascii="Times New Roman" w:hAnsi="Times New Roman" w:cs="Times New Roman"/>
          <w:sz w:val="24"/>
          <w:szCs w:val="24"/>
        </w:rPr>
      </w:pPr>
    </w:p>
    <w:p w14:paraId="6F991031" w14:textId="77777777" w:rsidR="00106124" w:rsidRPr="00D26851" w:rsidRDefault="00106124" w:rsidP="00A06772">
      <w:pPr>
        <w:rPr>
          <w:rFonts w:ascii="Times New Roman" w:hAnsi="Times New Roman" w:cs="Times New Roman"/>
          <w:sz w:val="24"/>
          <w:szCs w:val="24"/>
        </w:rPr>
      </w:pPr>
    </w:p>
    <w:p w14:paraId="3DB8E0CF" w14:textId="77D87A7D" w:rsidR="00106124" w:rsidRPr="00D26851" w:rsidRDefault="00106124" w:rsidP="00106124">
      <w:pPr>
        <w:spacing w:line="240" w:lineRule="auto"/>
        <w:contextualSpacing/>
        <w:rPr>
          <w:rFonts w:ascii="Times New Roman" w:hAnsi="Times New Roman" w:cs="Times New Roman"/>
          <w:sz w:val="24"/>
          <w:szCs w:val="24"/>
        </w:rPr>
      </w:pPr>
      <w:r w:rsidRPr="00D26851">
        <w:rPr>
          <w:rFonts w:ascii="Times New Roman" w:hAnsi="Times New Roman" w:cs="Times New Roman"/>
          <w:sz w:val="24"/>
          <w:szCs w:val="24"/>
        </w:rPr>
        <w:lastRenderedPageBreak/>
        <w:t xml:space="preserve">Supplementary Table </w:t>
      </w:r>
      <w:r w:rsidRPr="00D26851">
        <w:rPr>
          <w:rFonts w:ascii="Times New Roman" w:hAnsi="Times New Roman" w:cs="Times New Roman" w:hint="eastAsia"/>
          <w:sz w:val="24"/>
          <w:szCs w:val="24"/>
        </w:rPr>
        <w:t>8</w:t>
      </w:r>
      <w:r w:rsidRPr="00D26851">
        <w:rPr>
          <w:rFonts w:ascii="Times New Roman" w:hAnsi="Times New Roman" w:cs="Times New Roman"/>
          <w:sz w:val="24"/>
          <w:szCs w:val="24"/>
        </w:rPr>
        <w:t xml:space="preserve"> Impacts of heatwaves on residential peak-hour power outages in cities of different industrial production levels </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1269"/>
        <w:gridCol w:w="1185"/>
        <w:gridCol w:w="1269"/>
        <w:gridCol w:w="1116"/>
        <w:gridCol w:w="1269"/>
        <w:gridCol w:w="1116"/>
      </w:tblGrid>
      <w:tr w:rsidR="00D26851" w:rsidRPr="00D26851" w14:paraId="049A2D24" w14:textId="77777777" w:rsidTr="004C6CA2">
        <w:trPr>
          <w:trHeight w:val="33"/>
        </w:trPr>
        <w:tc>
          <w:tcPr>
            <w:tcW w:w="2136" w:type="dxa"/>
            <w:vMerge w:val="restart"/>
            <w:tcBorders>
              <w:top w:val="single" w:sz="4" w:space="0" w:color="auto"/>
            </w:tcBorders>
          </w:tcPr>
          <w:p w14:paraId="78952E40" w14:textId="77777777" w:rsidR="00106124" w:rsidRPr="00D26851" w:rsidRDefault="00106124" w:rsidP="004C6CA2">
            <w:pPr>
              <w:contextualSpacing/>
              <w:rPr>
                <w:rFonts w:ascii="Times New Roman" w:hAnsi="Times New Roman" w:cs="Times New Roman"/>
                <w:sz w:val="24"/>
                <w:szCs w:val="24"/>
              </w:rPr>
            </w:pPr>
          </w:p>
        </w:tc>
        <w:tc>
          <w:tcPr>
            <w:tcW w:w="2454" w:type="dxa"/>
            <w:gridSpan w:val="2"/>
            <w:tcBorders>
              <w:top w:val="single" w:sz="4" w:space="0" w:color="auto"/>
              <w:bottom w:val="single" w:sz="4" w:space="0" w:color="auto"/>
            </w:tcBorders>
          </w:tcPr>
          <w:p w14:paraId="0E1C5147"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Light-industry cities</w:t>
            </w:r>
          </w:p>
        </w:tc>
        <w:tc>
          <w:tcPr>
            <w:tcW w:w="2385" w:type="dxa"/>
            <w:gridSpan w:val="2"/>
            <w:tcBorders>
              <w:top w:val="single" w:sz="4" w:space="0" w:color="auto"/>
              <w:bottom w:val="single" w:sz="4" w:space="0" w:color="auto"/>
            </w:tcBorders>
          </w:tcPr>
          <w:p w14:paraId="6F66C65D"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Middle-industry cities</w:t>
            </w:r>
          </w:p>
        </w:tc>
        <w:tc>
          <w:tcPr>
            <w:tcW w:w="2385" w:type="dxa"/>
            <w:gridSpan w:val="2"/>
            <w:tcBorders>
              <w:top w:val="single" w:sz="4" w:space="0" w:color="auto"/>
              <w:bottom w:val="single" w:sz="4" w:space="0" w:color="auto"/>
            </w:tcBorders>
          </w:tcPr>
          <w:p w14:paraId="54D4D91E"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Heavy-industry cities</w:t>
            </w:r>
          </w:p>
        </w:tc>
      </w:tr>
      <w:tr w:rsidR="00D26851" w:rsidRPr="00D26851" w14:paraId="7066D1E7" w14:textId="77777777" w:rsidTr="004C6CA2">
        <w:trPr>
          <w:trHeight w:val="33"/>
        </w:trPr>
        <w:tc>
          <w:tcPr>
            <w:tcW w:w="2136" w:type="dxa"/>
            <w:vMerge/>
            <w:tcBorders>
              <w:bottom w:val="single" w:sz="4" w:space="0" w:color="auto"/>
            </w:tcBorders>
          </w:tcPr>
          <w:p w14:paraId="29C27E5E" w14:textId="77777777" w:rsidR="00106124" w:rsidRPr="00D26851" w:rsidRDefault="00106124" w:rsidP="004C6CA2">
            <w:pPr>
              <w:contextualSpacing/>
              <w:rPr>
                <w:rFonts w:ascii="Times New Roman" w:hAnsi="Times New Roman" w:cs="Times New Roman"/>
                <w:sz w:val="24"/>
                <w:szCs w:val="24"/>
              </w:rPr>
            </w:pPr>
          </w:p>
        </w:tc>
        <w:tc>
          <w:tcPr>
            <w:tcW w:w="1269" w:type="dxa"/>
            <w:tcBorders>
              <w:top w:val="single" w:sz="4" w:space="0" w:color="auto"/>
              <w:bottom w:val="single" w:sz="4" w:space="0" w:color="auto"/>
            </w:tcBorders>
          </w:tcPr>
          <w:p w14:paraId="2576B025"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Outage occurrence</w:t>
            </w:r>
          </w:p>
        </w:tc>
        <w:tc>
          <w:tcPr>
            <w:tcW w:w="1185" w:type="dxa"/>
            <w:tcBorders>
              <w:top w:val="single" w:sz="4" w:space="0" w:color="auto"/>
              <w:bottom w:val="single" w:sz="4" w:space="0" w:color="auto"/>
            </w:tcBorders>
          </w:tcPr>
          <w:p w14:paraId="555046AB"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 xml:space="preserve">Outage length </w:t>
            </w:r>
          </w:p>
        </w:tc>
        <w:tc>
          <w:tcPr>
            <w:tcW w:w="1269" w:type="dxa"/>
            <w:tcBorders>
              <w:top w:val="single" w:sz="4" w:space="0" w:color="auto"/>
              <w:bottom w:val="single" w:sz="4" w:space="0" w:color="auto"/>
            </w:tcBorders>
          </w:tcPr>
          <w:p w14:paraId="03B3F60D"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Outage occurrence</w:t>
            </w:r>
          </w:p>
        </w:tc>
        <w:tc>
          <w:tcPr>
            <w:tcW w:w="1116" w:type="dxa"/>
            <w:tcBorders>
              <w:top w:val="single" w:sz="4" w:space="0" w:color="auto"/>
              <w:bottom w:val="single" w:sz="4" w:space="0" w:color="auto"/>
            </w:tcBorders>
          </w:tcPr>
          <w:p w14:paraId="29F301BA"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 xml:space="preserve">Outage length </w:t>
            </w:r>
          </w:p>
        </w:tc>
        <w:tc>
          <w:tcPr>
            <w:tcW w:w="1269" w:type="dxa"/>
            <w:tcBorders>
              <w:top w:val="single" w:sz="4" w:space="0" w:color="auto"/>
              <w:bottom w:val="single" w:sz="4" w:space="0" w:color="auto"/>
            </w:tcBorders>
          </w:tcPr>
          <w:p w14:paraId="6A960E77"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Outage occurrence</w:t>
            </w:r>
          </w:p>
        </w:tc>
        <w:tc>
          <w:tcPr>
            <w:tcW w:w="1116" w:type="dxa"/>
            <w:tcBorders>
              <w:top w:val="single" w:sz="4" w:space="0" w:color="auto"/>
              <w:bottom w:val="single" w:sz="4" w:space="0" w:color="auto"/>
            </w:tcBorders>
          </w:tcPr>
          <w:p w14:paraId="19B5D987"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 xml:space="preserve">Outage length </w:t>
            </w:r>
          </w:p>
        </w:tc>
      </w:tr>
      <w:tr w:rsidR="00D26851" w:rsidRPr="00D26851" w14:paraId="23B6CC90" w14:textId="77777777" w:rsidTr="004C6CA2">
        <w:trPr>
          <w:trHeight w:val="33"/>
        </w:trPr>
        <w:tc>
          <w:tcPr>
            <w:tcW w:w="2136" w:type="dxa"/>
          </w:tcPr>
          <w:p w14:paraId="338F7E29" w14:textId="503EF67C"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Heatwave</w:t>
            </w:r>
          </w:p>
        </w:tc>
        <w:tc>
          <w:tcPr>
            <w:tcW w:w="1269" w:type="dxa"/>
          </w:tcPr>
          <w:p w14:paraId="22E7AC75"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0.02</w:t>
            </w:r>
            <w:r w:rsidRPr="00D26851">
              <w:rPr>
                <w:rFonts w:ascii="Times New Roman" w:hAnsi="Times New Roman" w:cs="Times New Roman" w:hint="eastAsia"/>
                <w:sz w:val="24"/>
                <w:szCs w:val="24"/>
              </w:rPr>
              <w:t>0</w:t>
            </w:r>
            <w:r w:rsidRPr="00D26851">
              <w:rPr>
                <w:rFonts w:ascii="Times New Roman" w:hAnsi="Times New Roman" w:cs="Times New Roman"/>
                <w:sz w:val="24"/>
                <w:szCs w:val="24"/>
              </w:rPr>
              <w:t>***</w:t>
            </w:r>
          </w:p>
        </w:tc>
        <w:tc>
          <w:tcPr>
            <w:tcW w:w="1185" w:type="dxa"/>
          </w:tcPr>
          <w:p w14:paraId="2CCFDBDF"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0.03</w:t>
            </w:r>
            <w:r w:rsidRPr="00D26851">
              <w:rPr>
                <w:rFonts w:ascii="Times New Roman" w:hAnsi="Times New Roman" w:cs="Times New Roman" w:hint="eastAsia"/>
                <w:sz w:val="24"/>
                <w:szCs w:val="24"/>
              </w:rPr>
              <w:t>4</w:t>
            </w:r>
            <w:r w:rsidRPr="00D26851">
              <w:rPr>
                <w:rFonts w:ascii="Times New Roman" w:hAnsi="Times New Roman" w:cs="Times New Roman"/>
                <w:sz w:val="24"/>
                <w:szCs w:val="24"/>
              </w:rPr>
              <w:t>***</w:t>
            </w:r>
          </w:p>
        </w:tc>
        <w:tc>
          <w:tcPr>
            <w:tcW w:w="1269" w:type="dxa"/>
          </w:tcPr>
          <w:p w14:paraId="3D32CBE9"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0.03</w:t>
            </w:r>
            <w:r w:rsidRPr="00D26851">
              <w:rPr>
                <w:rFonts w:ascii="Times New Roman" w:hAnsi="Times New Roman" w:cs="Times New Roman" w:hint="eastAsia"/>
                <w:sz w:val="24"/>
                <w:szCs w:val="24"/>
              </w:rPr>
              <w:t>0</w:t>
            </w:r>
            <w:r w:rsidRPr="00D26851">
              <w:rPr>
                <w:rFonts w:ascii="Times New Roman" w:hAnsi="Times New Roman" w:cs="Times New Roman"/>
                <w:sz w:val="24"/>
                <w:szCs w:val="24"/>
              </w:rPr>
              <w:t>***</w:t>
            </w:r>
          </w:p>
        </w:tc>
        <w:tc>
          <w:tcPr>
            <w:tcW w:w="1116" w:type="dxa"/>
          </w:tcPr>
          <w:p w14:paraId="60C57193"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0.0</w:t>
            </w:r>
            <w:r w:rsidRPr="00D26851">
              <w:rPr>
                <w:rFonts w:ascii="Times New Roman" w:hAnsi="Times New Roman" w:cs="Times New Roman" w:hint="eastAsia"/>
                <w:sz w:val="24"/>
                <w:szCs w:val="24"/>
              </w:rPr>
              <w:t>58</w:t>
            </w:r>
            <w:r w:rsidRPr="00D26851">
              <w:rPr>
                <w:rFonts w:ascii="Times New Roman" w:hAnsi="Times New Roman" w:cs="Times New Roman"/>
                <w:sz w:val="24"/>
                <w:szCs w:val="24"/>
              </w:rPr>
              <w:t>***</w:t>
            </w:r>
          </w:p>
        </w:tc>
        <w:tc>
          <w:tcPr>
            <w:tcW w:w="1269" w:type="dxa"/>
          </w:tcPr>
          <w:p w14:paraId="11A2FCA1"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0.035***</w:t>
            </w:r>
          </w:p>
        </w:tc>
        <w:tc>
          <w:tcPr>
            <w:tcW w:w="1116" w:type="dxa"/>
          </w:tcPr>
          <w:p w14:paraId="34C2795E"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0.07</w:t>
            </w:r>
            <w:r w:rsidRPr="00D26851">
              <w:rPr>
                <w:rFonts w:ascii="Times New Roman" w:hAnsi="Times New Roman" w:cs="Times New Roman" w:hint="eastAsia"/>
                <w:sz w:val="24"/>
                <w:szCs w:val="24"/>
              </w:rPr>
              <w:t>6</w:t>
            </w:r>
            <w:r w:rsidRPr="00D26851">
              <w:rPr>
                <w:rFonts w:ascii="Times New Roman" w:hAnsi="Times New Roman" w:cs="Times New Roman"/>
                <w:sz w:val="24"/>
                <w:szCs w:val="24"/>
              </w:rPr>
              <w:t>***</w:t>
            </w:r>
          </w:p>
        </w:tc>
      </w:tr>
      <w:tr w:rsidR="00D26851" w:rsidRPr="00D26851" w14:paraId="6DF17D50" w14:textId="77777777" w:rsidTr="004C6CA2">
        <w:trPr>
          <w:trHeight w:val="33"/>
        </w:trPr>
        <w:tc>
          <w:tcPr>
            <w:tcW w:w="2136" w:type="dxa"/>
          </w:tcPr>
          <w:p w14:paraId="36D279BE" w14:textId="77777777" w:rsidR="00106124" w:rsidRPr="00D26851" w:rsidRDefault="00106124" w:rsidP="004C6CA2">
            <w:pPr>
              <w:contextualSpacing/>
              <w:rPr>
                <w:rFonts w:ascii="Times New Roman" w:hAnsi="Times New Roman" w:cs="Times New Roman"/>
                <w:sz w:val="24"/>
                <w:szCs w:val="24"/>
              </w:rPr>
            </w:pPr>
          </w:p>
        </w:tc>
        <w:tc>
          <w:tcPr>
            <w:tcW w:w="1269" w:type="dxa"/>
          </w:tcPr>
          <w:p w14:paraId="4395482A"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(0.003)</w:t>
            </w:r>
          </w:p>
        </w:tc>
        <w:tc>
          <w:tcPr>
            <w:tcW w:w="1185" w:type="dxa"/>
          </w:tcPr>
          <w:p w14:paraId="50FE3A70"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(0.008)</w:t>
            </w:r>
          </w:p>
        </w:tc>
        <w:tc>
          <w:tcPr>
            <w:tcW w:w="1269" w:type="dxa"/>
          </w:tcPr>
          <w:p w14:paraId="4414C9F5"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(0.003)</w:t>
            </w:r>
          </w:p>
        </w:tc>
        <w:tc>
          <w:tcPr>
            <w:tcW w:w="1116" w:type="dxa"/>
          </w:tcPr>
          <w:p w14:paraId="6C948BBA"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(0.009)</w:t>
            </w:r>
          </w:p>
        </w:tc>
        <w:tc>
          <w:tcPr>
            <w:tcW w:w="1269" w:type="dxa"/>
          </w:tcPr>
          <w:p w14:paraId="19C1429A"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(0.004)</w:t>
            </w:r>
          </w:p>
        </w:tc>
        <w:tc>
          <w:tcPr>
            <w:tcW w:w="1116" w:type="dxa"/>
          </w:tcPr>
          <w:p w14:paraId="2624D44E"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 xml:space="preserve">(0.009)   </w:t>
            </w:r>
          </w:p>
        </w:tc>
      </w:tr>
      <w:tr w:rsidR="00D26851" w:rsidRPr="00D26851" w14:paraId="5501CE3D" w14:textId="77777777" w:rsidTr="004C6CA2">
        <w:trPr>
          <w:trHeight w:val="33"/>
        </w:trPr>
        <w:tc>
          <w:tcPr>
            <w:tcW w:w="2136" w:type="dxa"/>
            <w:vAlign w:val="center"/>
          </w:tcPr>
          <w:p w14:paraId="6461631E"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County</w:t>
            </w:r>
            <w:r w:rsidRPr="00D26851">
              <w:rPr>
                <w:rFonts w:ascii="Times New Roman" w:hAnsi="Times New Roman" w:cs="Times New Roman" w:hint="eastAsia"/>
                <w:sz w:val="24"/>
                <w:szCs w:val="24"/>
              </w:rPr>
              <w:t>-by-year</w:t>
            </w:r>
            <w:r w:rsidRPr="00D26851">
              <w:rPr>
                <w:rFonts w:ascii="Times New Roman" w:hAnsi="Times New Roman" w:cs="Times New Roman"/>
                <w:sz w:val="24"/>
                <w:szCs w:val="24"/>
              </w:rPr>
              <w:t xml:space="preserve"> fixed effects</w:t>
            </w:r>
          </w:p>
        </w:tc>
        <w:tc>
          <w:tcPr>
            <w:tcW w:w="1269" w:type="dxa"/>
            <w:vAlign w:val="center"/>
          </w:tcPr>
          <w:p w14:paraId="072455E3"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1185" w:type="dxa"/>
            <w:vAlign w:val="center"/>
          </w:tcPr>
          <w:p w14:paraId="17FF8CBB"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1269" w:type="dxa"/>
            <w:vAlign w:val="center"/>
          </w:tcPr>
          <w:p w14:paraId="41C69C4E"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1116" w:type="dxa"/>
            <w:vAlign w:val="center"/>
          </w:tcPr>
          <w:p w14:paraId="7B6722EA"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1269" w:type="dxa"/>
            <w:vAlign w:val="center"/>
          </w:tcPr>
          <w:p w14:paraId="3EB36F42"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1116" w:type="dxa"/>
            <w:vAlign w:val="center"/>
          </w:tcPr>
          <w:p w14:paraId="04C00162"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r>
      <w:tr w:rsidR="00D26851" w:rsidRPr="00D26851" w14:paraId="1462D01C" w14:textId="77777777" w:rsidTr="004C6CA2">
        <w:trPr>
          <w:trHeight w:val="33"/>
        </w:trPr>
        <w:tc>
          <w:tcPr>
            <w:tcW w:w="2136" w:type="dxa"/>
            <w:vAlign w:val="center"/>
          </w:tcPr>
          <w:p w14:paraId="4151D87F"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hint="eastAsia"/>
                <w:sz w:val="24"/>
                <w:szCs w:val="24"/>
              </w:rPr>
              <w:t>M</w:t>
            </w:r>
            <w:r w:rsidRPr="00D26851">
              <w:rPr>
                <w:rFonts w:ascii="Times New Roman" w:hAnsi="Times New Roman" w:cs="Times New Roman"/>
                <w:sz w:val="24"/>
                <w:szCs w:val="24"/>
              </w:rPr>
              <w:t>o</w:t>
            </w:r>
            <w:r w:rsidRPr="00D26851">
              <w:rPr>
                <w:rFonts w:ascii="Times New Roman" w:hAnsi="Times New Roman" w:cs="Times New Roman" w:hint="eastAsia"/>
                <w:sz w:val="24"/>
                <w:szCs w:val="24"/>
              </w:rPr>
              <w:t>nth fixed effects</w:t>
            </w:r>
          </w:p>
        </w:tc>
        <w:tc>
          <w:tcPr>
            <w:tcW w:w="1269" w:type="dxa"/>
            <w:vAlign w:val="center"/>
          </w:tcPr>
          <w:p w14:paraId="7BEB4DE9"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1185" w:type="dxa"/>
            <w:vAlign w:val="center"/>
          </w:tcPr>
          <w:p w14:paraId="0D18D251"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1269" w:type="dxa"/>
            <w:vAlign w:val="center"/>
          </w:tcPr>
          <w:p w14:paraId="0C492BD8"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1116" w:type="dxa"/>
            <w:vAlign w:val="center"/>
          </w:tcPr>
          <w:p w14:paraId="6E23BCB5"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1269" w:type="dxa"/>
            <w:vAlign w:val="center"/>
          </w:tcPr>
          <w:p w14:paraId="6C0B5148"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1116" w:type="dxa"/>
            <w:vAlign w:val="center"/>
          </w:tcPr>
          <w:p w14:paraId="093A15CB"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r>
      <w:tr w:rsidR="00D26851" w:rsidRPr="00D26851" w14:paraId="56A1E131" w14:textId="77777777" w:rsidTr="004C6CA2">
        <w:trPr>
          <w:trHeight w:val="33"/>
        </w:trPr>
        <w:tc>
          <w:tcPr>
            <w:tcW w:w="2136" w:type="dxa"/>
            <w:vAlign w:val="center"/>
          </w:tcPr>
          <w:p w14:paraId="2DD680F7"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 xml:space="preserve">Weather covariates </w:t>
            </w:r>
          </w:p>
        </w:tc>
        <w:tc>
          <w:tcPr>
            <w:tcW w:w="1269" w:type="dxa"/>
            <w:vAlign w:val="center"/>
          </w:tcPr>
          <w:p w14:paraId="191E3F73"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1185" w:type="dxa"/>
            <w:vAlign w:val="center"/>
          </w:tcPr>
          <w:p w14:paraId="3874EFB3"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1269" w:type="dxa"/>
            <w:vAlign w:val="center"/>
          </w:tcPr>
          <w:p w14:paraId="791C8675"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1116" w:type="dxa"/>
            <w:vAlign w:val="center"/>
          </w:tcPr>
          <w:p w14:paraId="565F2DF0"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1269" w:type="dxa"/>
            <w:vAlign w:val="center"/>
          </w:tcPr>
          <w:p w14:paraId="1C723EB6"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1116" w:type="dxa"/>
            <w:vAlign w:val="center"/>
          </w:tcPr>
          <w:p w14:paraId="65DC7C85"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r>
      <w:tr w:rsidR="00D26851" w:rsidRPr="00D26851" w14:paraId="212B729C" w14:textId="77777777" w:rsidTr="004C6CA2">
        <w:trPr>
          <w:trHeight w:val="63"/>
        </w:trPr>
        <w:tc>
          <w:tcPr>
            <w:tcW w:w="2136" w:type="dxa"/>
            <w:tcBorders>
              <w:bottom w:val="single" w:sz="4" w:space="0" w:color="auto"/>
            </w:tcBorders>
            <w:vAlign w:val="center"/>
          </w:tcPr>
          <w:p w14:paraId="1B48FDB4"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Climate extreme covariates</w:t>
            </w:r>
          </w:p>
        </w:tc>
        <w:tc>
          <w:tcPr>
            <w:tcW w:w="1269" w:type="dxa"/>
            <w:tcBorders>
              <w:bottom w:val="single" w:sz="4" w:space="0" w:color="auto"/>
            </w:tcBorders>
            <w:vAlign w:val="center"/>
          </w:tcPr>
          <w:p w14:paraId="5A39A141"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1185" w:type="dxa"/>
            <w:tcBorders>
              <w:bottom w:val="single" w:sz="4" w:space="0" w:color="auto"/>
            </w:tcBorders>
            <w:vAlign w:val="center"/>
          </w:tcPr>
          <w:p w14:paraId="6FEC23A9"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1269" w:type="dxa"/>
            <w:tcBorders>
              <w:bottom w:val="single" w:sz="4" w:space="0" w:color="auto"/>
            </w:tcBorders>
            <w:vAlign w:val="center"/>
          </w:tcPr>
          <w:p w14:paraId="5120FD8F"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1116" w:type="dxa"/>
            <w:tcBorders>
              <w:bottom w:val="single" w:sz="4" w:space="0" w:color="auto"/>
            </w:tcBorders>
            <w:vAlign w:val="center"/>
          </w:tcPr>
          <w:p w14:paraId="79AC37D4"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1269" w:type="dxa"/>
            <w:tcBorders>
              <w:bottom w:val="single" w:sz="4" w:space="0" w:color="auto"/>
            </w:tcBorders>
            <w:vAlign w:val="center"/>
          </w:tcPr>
          <w:p w14:paraId="5EE6BAE5"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1116" w:type="dxa"/>
            <w:tcBorders>
              <w:bottom w:val="single" w:sz="4" w:space="0" w:color="auto"/>
            </w:tcBorders>
            <w:vAlign w:val="center"/>
          </w:tcPr>
          <w:p w14:paraId="549CDF32" w14:textId="77777777" w:rsidR="00106124" w:rsidRPr="00D26851" w:rsidRDefault="00106124" w:rsidP="004C6CA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r>
    </w:tbl>
    <w:p w14:paraId="1AD87E4D" w14:textId="6804E66F" w:rsidR="00106124" w:rsidRPr="00D26851" w:rsidRDefault="00106124" w:rsidP="00106124">
      <w:pPr>
        <w:spacing w:after="0" w:line="240" w:lineRule="auto"/>
        <w:contextualSpacing/>
        <w:jc w:val="both"/>
        <w:rPr>
          <w:rFonts w:ascii="Times New Roman" w:hAnsi="Times New Roman" w:cs="Times New Roman"/>
          <w:sz w:val="24"/>
          <w:szCs w:val="24"/>
        </w:rPr>
      </w:pPr>
      <w:r w:rsidRPr="00D26851">
        <w:rPr>
          <w:rFonts w:ascii="Times New Roman" w:hAnsi="Times New Roman" w:cs="Times New Roman"/>
          <w:sz w:val="24"/>
          <w:szCs w:val="24"/>
        </w:rPr>
        <w:t xml:space="preserve">Notes: </w:t>
      </w:r>
      <w:bookmarkStart w:id="3" w:name="_Hlk152602406"/>
      <w:r w:rsidRPr="00D26851">
        <w:rPr>
          <w:rFonts w:ascii="Times New Roman" w:hAnsi="Times New Roman" w:cs="Times New Roman" w:hint="eastAsia"/>
          <w:sz w:val="24"/>
          <w:szCs w:val="24"/>
        </w:rPr>
        <w:t>M</w:t>
      </w:r>
      <w:r w:rsidRPr="00D26851">
        <w:rPr>
          <w:rFonts w:ascii="Times New Roman" w:hAnsi="Times New Roman" w:cs="Times New Roman"/>
          <w:sz w:val="24"/>
          <w:szCs w:val="24"/>
        </w:rPr>
        <w:t>onth-fixed effects control for temporal variation using a set of indicators for month</w:t>
      </w:r>
      <w:r w:rsidRPr="00D26851">
        <w:rPr>
          <w:rFonts w:ascii="Times New Roman" w:hAnsi="Times New Roman" w:cs="Times New Roman" w:hint="eastAsia"/>
          <w:sz w:val="24"/>
          <w:szCs w:val="24"/>
        </w:rPr>
        <w:t>s</w:t>
      </w:r>
      <w:r w:rsidRPr="00D26851">
        <w:rPr>
          <w:rFonts w:ascii="Times New Roman" w:hAnsi="Times New Roman" w:cs="Times New Roman"/>
          <w:sz w:val="24"/>
          <w:szCs w:val="24"/>
        </w:rPr>
        <w:t>. County</w:t>
      </w:r>
      <w:r w:rsidRPr="00D26851">
        <w:rPr>
          <w:rFonts w:ascii="Times New Roman" w:hAnsi="Times New Roman" w:cs="Times New Roman" w:hint="eastAsia"/>
          <w:sz w:val="24"/>
          <w:szCs w:val="24"/>
        </w:rPr>
        <w:t>-by</w:t>
      </w:r>
      <w:r w:rsidRPr="00D26851">
        <w:rPr>
          <w:rFonts w:ascii="Times New Roman" w:hAnsi="Times New Roman" w:cs="Times New Roman"/>
          <w:sz w:val="24"/>
          <w:szCs w:val="24"/>
        </w:rPr>
        <w:t>-</w:t>
      </w:r>
      <w:r w:rsidRPr="00D26851">
        <w:rPr>
          <w:rFonts w:ascii="Times New Roman" w:hAnsi="Times New Roman" w:cs="Times New Roman" w:hint="eastAsia"/>
          <w:sz w:val="24"/>
          <w:szCs w:val="24"/>
        </w:rPr>
        <w:t xml:space="preserve">year </w:t>
      </w:r>
      <w:r w:rsidRPr="00D26851">
        <w:rPr>
          <w:rFonts w:ascii="Times New Roman" w:hAnsi="Times New Roman" w:cs="Times New Roman"/>
          <w:sz w:val="24"/>
          <w:szCs w:val="24"/>
        </w:rPr>
        <w:t>fixed effects control for the county-specific unobserved factors</w:t>
      </w:r>
      <w:r w:rsidRPr="00D26851">
        <w:rPr>
          <w:rFonts w:ascii="Times New Roman" w:hAnsi="Times New Roman" w:cs="Times New Roman" w:hint="eastAsia"/>
          <w:sz w:val="24"/>
          <w:szCs w:val="24"/>
        </w:rPr>
        <w:t xml:space="preserve"> </w:t>
      </w:r>
      <w:r w:rsidRPr="00D26851">
        <w:rPr>
          <w:rFonts w:ascii="Times New Roman" w:hAnsi="Times New Roman" w:cs="Times New Roman"/>
          <w:sz w:val="24"/>
          <w:szCs w:val="24"/>
        </w:rPr>
        <w:t>across</w:t>
      </w:r>
      <w:r w:rsidRPr="00D26851">
        <w:rPr>
          <w:rFonts w:ascii="Times New Roman" w:hAnsi="Times New Roman" w:cs="Times New Roman" w:hint="eastAsia"/>
          <w:sz w:val="24"/>
          <w:szCs w:val="24"/>
        </w:rPr>
        <w:t xml:space="preserve"> different years</w:t>
      </w:r>
      <w:r w:rsidRPr="00D26851">
        <w:rPr>
          <w:rFonts w:ascii="Times New Roman" w:hAnsi="Times New Roman" w:cs="Times New Roman"/>
          <w:sz w:val="24"/>
          <w:szCs w:val="24"/>
        </w:rPr>
        <w:t>. Clustered at the city gives cluster-robust standard errors that reflect the clustering of data in a city. The cities are divided into three equal groups based on their percentage of secondary industry production to total gross production (China City Statistical Yearbook, 2020</w:t>
      </w:r>
      <w:r w:rsidR="0039599E" w:rsidRPr="00D26851">
        <w:rPr>
          <w:rFonts w:ascii="Times New Roman" w:hAnsi="Times New Roman" w:cs="Times New Roman"/>
          <w:sz w:val="24"/>
          <w:szCs w:val="24"/>
        </w:rPr>
        <w:t>–</w:t>
      </w:r>
      <w:r w:rsidRPr="00D26851">
        <w:rPr>
          <w:rFonts w:ascii="Times New Roman" w:hAnsi="Times New Roman" w:cs="Times New Roman"/>
          <w:sz w:val="24"/>
          <w:szCs w:val="24"/>
        </w:rPr>
        <w:t xml:space="preserve">2022). </w:t>
      </w:r>
      <w:bookmarkEnd w:id="3"/>
      <w:r w:rsidRPr="00D26851">
        <w:rPr>
          <w:rFonts w:ascii="Times New Roman" w:hAnsi="Times New Roman" w:cs="Times New Roman"/>
          <w:sz w:val="24"/>
          <w:szCs w:val="24"/>
        </w:rPr>
        <w:t>The dependent variable is the log of residential outages. Standard errors in the parentheses are clustered at the county level. *p&lt;0.10, **p&lt;0.05, *** p&lt;0.01.</w:t>
      </w:r>
    </w:p>
    <w:p w14:paraId="6CC787FD" w14:textId="77777777" w:rsidR="00106124" w:rsidRPr="00D26851" w:rsidRDefault="00106124" w:rsidP="00A06772">
      <w:pPr>
        <w:rPr>
          <w:rFonts w:ascii="Times New Roman" w:hAnsi="Times New Roman" w:cs="Times New Roman"/>
          <w:sz w:val="24"/>
          <w:szCs w:val="24"/>
        </w:rPr>
      </w:pPr>
    </w:p>
    <w:p w14:paraId="1CBCB6A0" w14:textId="32B5333D" w:rsidR="00A06772" w:rsidRPr="00D26851" w:rsidRDefault="003E03A2" w:rsidP="00A06772">
      <w:pPr>
        <w:spacing w:line="240" w:lineRule="auto"/>
        <w:contextualSpacing/>
        <w:jc w:val="both"/>
        <w:rPr>
          <w:rFonts w:ascii="Times New Roman" w:hAnsi="Times New Roman" w:cs="Times New Roman"/>
          <w:sz w:val="24"/>
          <w:szCs w:val="24"/>
        </w:rPr>
      </w:pPr>
      <w:r w:rsidRPr="00D26851">
        <w:rPr>
          <w:rFonts w:ascii="Times New Roman" w:hAnsi="Times New Roman" w:cs="Times New Roman"/>
          <w:sz w:val="24"/>
          <w:szCs w:val="24"/>
        </w:rPr>
        <w:t xml:space="preserve">Supplementary </w:t>
      </w:r>
      <w:r w:rsidR="00A06772" w:rsidRPr="00D26851">
        <w:rPr>
          <w:rFonts w:ascii="Times New Roman" w:hAnsi="Times New Roman" w:cs="Times New Roman"/>
          <w:sz w:val="24"/>
          <w:szCs w:val="24"/>
        </w:rPr>
        <w:t xml:space="preserve">Table </w:t>
      </w:r>
      <w:r w:rsidR="009A347E" w:rsidRPr="00D26851">
        <w:rPr>
          <w:rFonts w:ascii="Times New Roman" w:hAnsi="Times New Roman" w:cs="Times New Roman" w:hint="eastAsia"/>
          <w:sz w:val="24"/>
          <w:szCs w:val="24"/>
        </w:rPr>
        <w:t>9</w:t>
      </w:r>
      <w:r w:rsidR="00A06772" w:rsidRPr="00D26851">
        <w:rPr>
          <w:rFonts w:ascii="Times New Roman" w:hAnsi="Times New Roman" w:cs="Times New Roman"/>
          <w:sz w:val="24"/>
          <w:szCs w:val="24"/>
        </w:rPr>
        <w:t xml:space="preserve"> Impact of heatwaves on the number of household outages</w:t>
      </w:r>
    </w:p>
    <w:tbl>
      <w:tblPr>
        <w:tblStyle w:val="TableGrid"/>
        <w:tblW w:w="6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1360"/>
        <w:gridCol w:w="1360"/>
      </w:tblGrid>
      <w:tr w:rsidR="00D26851" w:rsidRPr="00D26851" w14:paraId="220AD3CE" w14:textId="77777777" w:rsidTr="001E3C62">
        <w:trPr>
          <w:trHeight w:val="19"/>
        </w:trPr>
        <w:tc>
          <w:tcPr>
            <w:tcW w:w="0" w:type="auto"/>
            <w:tcBorders>
              <w:top w:val="single" w:sz="4" w:space="0" w:color="auto"/>
            </w:tcBorders>
          </w:tcPr>
          <w:p w14:paraId="0EB6CC47" w14:textId="77777777" w:rsidR="00A06772" w:rsidRPr="00D26851" w:rsidRDefault="00A06772" w:rsidP="001E3C62">
            <w:pPr>
              <w:contextualSpacing/>
              <w:rPr>
                <w:rFonts w:ascii="Times New Roman" w:hAnsi="Times New Roman" w:cs="Times New Roman"/>
                <w:sz w:val="24"/>
                <w:szCs w:val="24"/>
              </w:rPr>
            </w:pPr>
          </w:p>
        </w:tc>
        <w:tc>
          <w:tcPr>
            <w:tcW w:w="0" w:type="auto"/>
            <w:gridSpan w:val="2"/>
            <w:tcBorders>
              <w:top w:val="single" w:sz="4" w:space="0" w:color="auto"/>
            </w:tcBorders>
          </w:tcPr>
          <w:p w14:paraId="15C78375"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Outage occurrence</w:t>
            </w:r>
          </w:p>
        </w:tc>
      </w:tr>
      <w:tr w:rsidR="00D26851" w:rsidRPr="00D26851" w14:paraId="73D6CBAC" w14:textId="77777777" w:rsidTr="001E3C62">
        <w:trPr>
          <w:trHeight w:val="19"/>
        </w:trPr>
        <w:tc>
          <w:tcPr>
            <w:tcW w:w="0" w:type="auto"/>
            <w:tcBorders>
              <w:top w:val="single" w:sz="4" w:space="0" w:color="auto"/>
            </w:tcBorders>
          </w:tcPr>
          <w:p w14:paraId="146C5770"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Heatwave</w:t>
            </w:r>
          </w:p>
        </w:tc>
        <w:tc>
          <w:tcPr>
            <w:tcW w:w="0" w:type="auto"/>
            <w:tcBorders>
              <w:top w:val="single" w:sz="4" w:space="0" w:color="auto"/>
            </w:tcBorders>
          </w:tcPr>
          <w:p w14:paraId="1B630FBF"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0.015***</w:t>
            </w:r>
          </w:p>
        </w:tc>
        <w:tc>
          <w:tcPr>
            <w:tcW w:w="0" w:type="auto"/>
            <w:tcBorders>
              <w:top w:val="single" w:sz="4" w:space="0" w:color="auto"/>
            </w:tcBorders>
          </w:tcPr>
          <w:p w14:paraId="425FE4BC"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0.015***</w:t>
            </w:r>
          </w:p>
        </w:tc>
      </w:tr>
      <w:tr w:rsidR="00D26851" w:rsidRPr="00D26851" w14:paraId="316485F3" w14:textId="77777777" w:rsidTr="001E3C62">
        <w:trPr>
          <w:trHeight w:val="19"/>
        </w:trPr>
        <w:tc>
          <w:tcPr>
            <w:tcW w:w="0" w:type="auto"/>
          </w:tcPr>
          <w:p w14:paraId="12507B5A" w14:textId="77777777" w:rsidR="00A06772" w:rsidRPr="00D26851" w:rsidRDefault="00A06772" w:rsidP="001E3C62">
            <w:pPr>
              <w:contextualSpacing/>
              <w:rPr>
                <w:rFonts w:ascii="Times New Roman" w:hAnsi="Times New Roman" w:cs="Times New Roman"/>
                <w:sz w:val="24"/>
                <w:szCs w:val="24"/>
              </w:rPr>
            </w:pPr>
          </w:p>
        </w:tc>
        <w:tc>
          <w:tcPr>
            <w:tcW w:w="0" w:type="auto"/>
          </w:tcPr>
          <w:p w14:paraId="3498D488"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(0.005)</w:t>
            </w:r>
          </w:p>
        </w:tc>
        <w:tc>
          <w:tcPr>
            <w:tcW w:w="0" w:type="auto"/>
          </w:tcPr>
          <w:p w14:paraId="661E3F05"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 xml:space="preserve">(0.005)  </w:t>
            </w:r>
          </w:p>
        </w:tc>
      </w:tr>
      <w:tr w:rsidR="00D26851" w:rsidRPr="00D26851" w14:paraId="4070DD7B" w14:textId="77777777" w:rsidTr="001E3C62">
        <w:trPr>
          <w:trHeight w:val="19"/>
        </w:trPr>
        <w:tc>
          <w:tcPr>
            <w:tcW w:w="0" w:type="auto"/>
          </w:tcPr>
          <w:p w14:paraId="78737AAA"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County fixed effects</w:t>
            </w:r>
          </w:p>
        </w:tc>
        <w:tc>
          <w:tcPr>
            <w:tcW w:w="0" w:type="auto"/>
          </w:tcPr>
          <w:p w14:paraId="0135BF3A"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0" w:type="auto"/>
          </w:tcPr>
          <w:p w14:paraId="05F5C41A"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No</w:t>
            </w:r>
          </w:p>
        </w:tc>
      </w:tr>
      <w:tr w:rsidR="00D26851" w:rsidRPr="00D26851" w14:paraId="7FBBCF1E" w14:textId="77777777" w:rsidTr="001E3C62">
        <w:trPr>
          <w:trHeight w:val="19"/>
        </w:trPr>
        <w:tc>
          <w:tcPr>
            <w:tcW w:w="0" w:type="auto"/>
          </w:tcPr>
          <w:p w14:paraId="44ED9A52"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Year fixed effects</w:t>
            </w:r>
          </w:p>
        </w:tc>
        <w:tc>
          <w:tcPr>
            <w:tcW w:w="0" w:type="auto"/>
          </w:tcPr>
          <w:p w14:paraId="6A46262F"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0" w:type="auto"/>
          </w:tcPr>
          <w:p w14:paraId="2033D695"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No</w:t>
            </w:r>
          </w:p>
        </w:tc>
      </w:tr>
      <w:tr w:rsidR="00D26851" w:rsidRPr="00D26851" w14:paraId="2D0330C1" w14:textId="77777777" w:rsidTr="001E3C62">
        <w:trPr>
          <w:trHeight w:val="19"/>
        </w:trPr>
        <w:tc>
          <w:tcPr>
            <w:tcW w:w="0" w:type="auto"/>
          </w:tcPr>
          <w:p w14:paraId="35865C0F" w14:textId="4AC02F6C" w:rsidR="00A519C6" w:rsidRPr="00D26851" w:rsidRDefault="00A519C6" w:rsidP="001E3C62">
            <w:pPr>
              <w:contextualSpacing/>
              <w:rPr>
                <w:rFonts w:ascii="Times New Roman" w:hAnsi="Times New Roman" w:cs="Times New Roman"/>
                <w:sz w:val="24"/>
                <w:szCs w:val="24"/>
              </w:rPr>
            </w:pPr>
            <w:r w:rsidRPr="00D26851">
              <w:rPr>
                <w:rFonts w:ascii="Times New Roman" w:hAnsi="Times New Roman" w:cs="Times New Roman" w:hint="eastAsia"/>
                <w:sz w:val="24"/>
                <w:szCs w:val="24"/>
              </w:rPr>
              <w:t>M</w:t>
            </w:r>
            <w:r w:rsidRPr="00D26851">
              <w:rPr>
                <w:rFonts w:ascii="Times New Roman" w:hAnsi="Times New Roman" w:cs="Times New Roman"/>
                <w:sz w:val="24"/>
                <w:szCs w:val="24"/>
              </w:rPr>
              <w:t>o</w:t>
            </w:r>
            <w:r w:rsidRPr="00D26851">
              <w:rPr>
                <w:rFonts w:ascii="Times New Roman" w:hAnsi="Times New Roman" w:cs="Times New Roman" w:hint="eastAsia"/>
                <w:sz w:val="24"/>
                <w:szCs w:val="24"/>
              </w:rPr>
              <w:t>nth fixed effects</w:t>
            </w:r>
          </w:p>
        </w:tc>
        <w:tc>
          <w:tcPr>
            <w:tcW w:w="0" w:type="auto"/>
          </w:tcPr>
          <w:p w14:paraId="7E8680A4" w14:textId="031FD454" w:rsidR="00A519C6" w:rsidRPr="00D26851" w:rsidRDefault="00A519C6" w:rsidP="001E3C62">
            <w:pPr>
              <w:contextualSpacing/>
              <w:rPr>
                <w:rFonts w:ascii="Times New Roman" w:hAnsi="Times New Roman" w:cs="Times New Roman"/>
                <w:sz w:val="24"/>
                <w:szCs w:val="24"/>
              </w:rPr>
            </w:pPr>
            <w:r w:rsidRPr="00D26851">
              <w:rPr>
                <w:rFonts w:ascii="Times New Roman" w:hAnsi="Times New Roman" w:cs="Times New Roman" w:hint="eastAsia"/>
                <w:sz w:val="24"/>
                <w:szCs w:val="24"/>
              </w:rPr>
              <w:t>Yes</w:t>
            </w:r>
          </w:p>
        </w:tc>
        <w:tc>
          <w:tcPr>
            <w:tcW w:w="0" w:type="auto"/>
          </w:tcPr>
          <w:p w14:paraId="09020194" w14:textId="302E54E9" w:rsidR="00A519C6" w:rsidRPr="00D26851" w:rsidRDefault="00A519C6" w:rsidP="001E3C62">
            <w:pPr>
              <w:contextualSpacing/>
              <w:rPr>
                <w:rFonts w:ascii="Times New Roman" w:hAnsi="Times New Roman" w:cs="Times New Roman"/>
                <w:sz w:val="24"/>
                <w:szCs w:val="24"/>
              </w:rPr>
            </w:pPr>
            <w:r w:rsidRPr="00D26851">
              <w:rPr>
                <w:rFonts w:ascii="Times New Roman" w:hAnsi="Times New Roman" w:cs="Times New Roman" w:hint="eastAsia"/>
                <w:sz w:val="24"/>
                <w:szCs w:val="24"/>
              </w:rPr>
              <w:t>Yes</w:t>
            </w:r>
          </w:p>
        </w:tc>
      </w:tr>
      <w:tr w:rsidR="00D26851" w:rsidRPr="00D26851" w14:paraId="361340FF" w14:textId="77777777" w:rsidTr="001E3C62">
        <w:trPr>
          <w:trHeight w:val="19"/>
        </w:trPr>
        <w:tc>
          <w:tcPr>
            <w:tcW w:w="0" w:type="auto"/>
          </w:tcPr>
          <w:p w14:paraId="6305AC8E"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 xml:space="preserve">Weather covariates </w:t>
            </w:r>
          </w:p>
        </w:tc>
        <w:tc>
          <w:tcPr>
            <w:tcW w:w="0" w:type="auto"/>
          </w:tcPr>
          <w:p w14:paraId="6BB9AAC3"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0" w:type="auto"/>
          </w:tcPr>
          <w:p w14:paraId="4CD8D940"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r>
      <w:tr w:rsidR="00D26851" w:rsidRPr="00D26851" w14:paraId="3AEA9362" w14:textId="77777777" w:rsidTr="001E3C62">
        <w:trPr>
          <w:trHeight w:val="19"/>
        </w:trPr>
        <w:tc>
          <w:tcPr>
            <w:tcW w:w="0" w:type="auto"/>
          </w:tcPr>
          <w:p w14:paraId="1BB13AD3"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Climate extreme covariates</w:t>
            </w:r>
          </w:p>
        </w:tc>
        <w:tc>
          <w:tcPr>
            <w:tcW w:w="0" w:type="auto"/>
          </w:tcPr>
          <w:p w14:paraId="792A6F5D"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c>
          <w:tcPr>
            <w:tcW w:w="0" w:type="auto"/>
          </w:tcPr>
          <w:p w14:paraId="6BFF4442"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r>
      <w:tr w:rsidR="00D26851" w:rsidRPr="00D26851" w14:paraId="64EB86D6" w14:textId="77777777" w:rsidTr="00046183">
        <w:trPr>
          <w:trHeight w:val="19"/>
        </w:trPr>
        <w:tc>
          <w:tcPr>
            <w:tcW w:w="0" w:type="auto"/>
          </w:tcPr>
          <w:p w14:paraId="5424F6BC" w14:textId="24F72BFE"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County-</w:t>
            </w:r>
            <w:r w:rsidR="00292F8E" w:rsidRPr="00D26851">
              <w:rPr>
                <w:rFonts w:ascii="Times New Roman" w:hAnsi="Times New Roman" w:cs="Times New Roman" w:hint="eastAsia"/>
                <w:sz w:val="24"/>
                <w:szCs w:val="24"/>
              </w:rPr>
              <w:t>by-</w:t>
            </w:r>
            <w:r w:rsidRPr="00D26851">
              <w:rPr>
                <w:rFonts w:ascii="Times New Roman" w:hAnsi="Times New Roman" w:cs="Times New Roman"/>
                <w:sz w:val="24"/>
                <w:szCs w:val="24"/>
              </w:rPr>
              <w:t>year fixed effects</w:t>
            </w:r>
          </w:p>
        </w:tc>
        <w:tc>
          <w:tcPr>
            <w:tcW w:w="0" w:type="auto"/>
          </w:tcPr>
          <w:p w14:paraId="291A65DC"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No</w:t>
            </w:r>
          </w:p>
        </w:tc>
        <w:tc>
          <w:tcPr>
            <w:tcW w:w="0" w:type="auto"/>
          </w:tcPr>
          <w:p w14:paraId="74C28169"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Yes</w:t>
            </w:r>
          </w:p>
        </w:tc>
      </w:tr>
      <w:tr w:rsidR="00D26851" w:rsidRPr="00D26851" w14:paraId="19CF8338" w14:textId="77777777" w:rsidTr="00046183">
        <w:trPr>
          <w:trHeight w:val="19"/>
        </w:trPr>
        <w:tc>
          <w:tcPr>
            <w:tcW w:w="0" w:type="auto"/>
            <w:tcBorders>
              <w:bottom w:val="single" w:sz="4" w:space="0" w:color="auto"/>
            </w:tcBorders>
          </w:tcPr>
          <w:p w14:paraId="3AA0BCF3"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N</w:t>
            </w:r>
          </w:p>
        </w:tc>
        <w:tc>
          <w:tcPr>
            <w:tcW w:w="0" w:type="auto"/>
            <w:tcBorders>
              <w:bottom w:val="single" w:sz="4" w:space="0" w:color="auto"/>
            </w:tcBorders>
          </w:tcPr>
          <w:p w14:paraId="437D7DC2"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25,251</w:t>
            </w:r>
          </w:p>
        </w:tc>
        <w:tc>
          <w:tcPr>
            <w:tcW w:w="0" w:type="auto"/>
            <w:tcBorders>
              <w:bottom w:val="single" w:sz="4" w:space="0" w:color="auto"/>
            </w:tcBorders>
          </w:tcPr>
          <w:p w14:paraId="404E6041" w14:textId="77777777" w:rsidR="00A06772" w:rsidRPr="00D26851" w:rsidRDefault="00A06772" w:rsidP="001E3C62">
            <w:pPr>
              <w:contextualSpacing/>
              <w:rPr>
                <w:rFonts w:ascii="Times New Roman" w:hAnsi="Times New Roman" w:cs="Times New Roman"/>
                <w:sz w:val="24"/>
                <w:szCs w:val="24"/>
              </w:rPr>
            </w:pPr>
            <w:r w:rsidRPr="00D26851">
              <w:rPr>
                <w:rFonts w:ascii="Times New Roman" w:hAnsi="Times New Roman" w:cs="Times New Roman"/>
                <w:sz w:val="24"/>
                <w:szCs w:val="24"/>
              </w:rPr>
              <w:t>25,251</w:t>
            </w:r>
          </w:p>
        </w:tc>
      </w:tr>
    </w:tbl>
    <w:p w14:paraId="29B5C3B5" w14:textId="4F0635CB" w:rsidR="00A06772" w:rsidRPr="00D26851" w:rsidRDefault="00A06772" w:rsidP="00046183">
      <w:pPr>
        <w:spacing w:line="240" w:lineRule="auto"/>
        <w:contextualSpacing/>
        <w:jc w:val="both"/>
        <w:rPr>
          <w:rFonts w:ascii="Times New Roman" w:hAnsi="Times New Roman" w:cs="Times New Roman"/>
          <w:sz w:val="24"/>
          <w:szCs w:val="24"/>
        </w:rPr>
      </w:pPr>
      <w:r w:rsidRPr="00D26851">
        <w:rPr>
          <w:rFonts w:ascii="Times New Roman" w:hAnsi="Times New Roman" w:cs="Times New Roman"/>
          <w:sz w:val="24"/>
          <w:szCs w:val="24"/>
        </w:rPr>
        <w:t xml:space="preserve">Notes: The dependent variable is the log of residential outages in a thousand households. *p&lt;0.10, **p&lt;0.05, *** p&lt;0.01. Standard errors in </w:t>
      </w:r>
      <w:r w:rsidR="004C1EBC" w:rsidRPr="00D26851">
        <w:rPr>
          <w:rFonts w:ascii="Times New Roman" w:hAnsi="Times New Roman" w:cs="Times New Roman"/>
          <w:sz w:val="24"/>
          <w:szCs w:val="24"/>
        </w:rPr>
        <w:t xml:space="preserve">the </w:t>
      </w:r>
      <w:r w:rsidRPr="00D26851">
        <w:rPr>
          <w:rFonts w:ascii="Times New Roman" w:hAnsi="Times New Roman" w:cs="Times New Roman"/>
          <w:sz w:val="24"/>
          <w:szCs w:val="24"/>
        </w:rPr>
        <w:t xml:space="preserve">parentheses are clustered at the county level. </w:t>
      </w:r>
    </w:p>
    <w:p w14:paraId="3D21CAD3" w14:textId="77777777" w:rsidR="00A06772" w:rsidRPr="00D26851" w:rsidRDefault="00A06772" w:rsidP="00A06772">
      <w:pPr>
        <w:spacing w:line="240" w:lineRule="auto"/>
        <w:contextualSpacing/>
        <w:rPr>
          <w:rFonts w:ascii="Times New Roman" w:hAnsi="Times New Roman" w:cs="Times New Roman"/>
          <w:sz w:val="24"/>
          <w:szCs w:val="24"/>
        </w:rPr>
      </w:pPr>
    </w:p>
    <w:p w14:paraId="30B937BD" w14:textId="77777777" w:rsidR="0021446C" w:rsidRPr="00D26851" w:rsidRDefault="0021446C" w:rsidP="00A06772">
      <w:pPr>
        <w:spacing w:line="240" w:lineRule="auto"/>
        <w:contextualSpacing/>
        <w:rPr>
          <w:rFonts w:ascii="Times New Roman" w:hAnsi="Times New Roman" w:cs="Times New Roman"/>
          <w:sz w:val="24"/>
          <w:szCs w:val="24"/>
        </w:rPr>
      </w:pPr>
    </w:p>
    <w:p w14:paraId="308F1855" w14:textId="77777777" w:rsidR="00D92225" w:rsidRPr="00D26851" w:rsidRDefault="00D92225" w:rsidP="00A06772">
      <w:pPr>
        <w:spacing w:line="240" w:lineRule="auto"/>
        <w:contextualSpacing/>
        <w:rPr>
          <w:rFonts w:ascii="Times New Roman" w:hAnsi="Times New Roman" w:cs="Times New Roman"/>
          <w:sz w:val="24"/>
          <w:szCs w:val="24"/>
        </w:rPr>
      </w:pPr>
    </w:p>
    <w:p w14:paraId="7804DDDA" w14:textId="77777777" w:rsidR="00062A9C" w:rsidRPr="00D26851" w:rsidRDefault="00062A9C" w:rsidP="00A06772">
      <w:pPr>
        <w:spacing w:line="240" w:lineRule="auto"/>
        <w:contextualSpacing/>
        <w:rPr>
          <w:rFonts w:ascii="Times New Roman" w:hAnsi="Times New Roman" w:cs="Times New Roman"/>
          <w:sz w:val="24"/>
          <w:szCs w:val="24"/>
        </w:rPr>
      </w:pPr>
    </w:p>
    <w:p w14:paraId="3B7E196B" w14:textId="57F00EE4" w:rsidR="00062A9C" w:rsidRPr="00D26851" w:rsidRDefault="00062A9C" w:rsidP="00062A9C">
      <w:pPr>
        <w:spacing w:after="0" w:line="240" w:lineRule="auto"/>
        <w:contextualSpacing/>
        <w:jc w:val="both"/>
        <w:rPr>
          <w:rFonts w:ascii="Times New Roman" w:eastAsia="等线" w:hAnsi="Times New Roman" w:cs="Times New Roman"/>
          <w:sz w:val="24"/>
          <w:szCs w:val="24"/>
        </w:rPr>
      </w:pPr>
      <w:r w:rsidRPr="00D26851">
        <w:rPr>
          <w:rFonts w:ascii="Times New Roman" w:eastAsia="等线" w:hAnsi="Times New Roman" w:cs="Times New Roman"/>
          <w:sz w:val="24"/>
          <w:szCs w:val="24"/>
        </w:rPr>
        <w:t>Supp</w:t>
      </w:r>
      <w:r w:rsidR="001617CE" w:rsidRPr="00D26851">
        <w:rPr>
          <w:rFonts w:ascii="Times New Roman" w:eastAsia="等线" w:hAnsi="Times New Roman" w:cs="Times New Roman"/>
          <w:sz w:val="24"/>
          <w:szCs w:val="24"/>
        </w:rPr>
        <w:t>lementary</w:t>
      </w:r>
      <w:r w:rsidRPr="00D26851">
        <w:rPr>
          <w:rFonts w:ascii="Times New Roman" w:eastAsia="等线" w:hAnsi="Times New Roman" w:cs="Times New Roman"/>
          <w:sz w:val="24"/>
          <w:szCs w:val="24"/>
        </w:rPr>
        <w:t xml:space="preserve"> Table </w:t>
      </w:r>
      <w:r w:rsidR="009A347E" w:rsidRPr="00D26851">
        <w:rPr>
          <w:rFonts w:ascii="Times New Roman" w:eastAsia="等线" w:hAnsi="Times New Roman" w:cs="Times New Roman" w:hint="eastAsia"/>
          <w:sz w:val="24"/>
          <w:szCs w:val="24"/>
        </w:rPr>
        <w:t>10</w:t>
      </w:r>
      <w:r w:rsidRPr="00D26851">
        <w:rPr>
          <w:rFonts w:ascii="Times New Roman" w:eastAsia="等线" w:hAnsi="Times New Roman" w:cs="Times New Roman"/>
          <w:sz w:val="24"/>
          <w:szCs w:val="24"/>
        </w:rPr>
        <w:t xml:space="preserve"> Impacts of heatwaves on residential power outages </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426"/>
        <w:gridCol w:w="1426"/>
        <w:gridCol w:w="1426"/>
        <w:gridCol w:w="1426"/>
      </w:tblGrid>
      <w:tr w:rsidR="00D26851" w:rsidRPr="00D26851" w14:paraId="26D7898A" w14:textId="77777777" w:rsidTr="00F41039">
        <w:trPr>
          <w:trHeight w:val="17"/>
        </w:trPr>
        <w:tc>
          <w:tcPr>
            <w:tcW w:w="3510" w:type="dxa"/>
            <w:tcBorders>
              <w:top w:val="single" w:sz="4" w:space="0" w:color="auto"/>
              <w:bottom w:val="single" w:sz="4" w:space="0" w:color="auto"/>
            </w:tcBorders>
          </w:tcPr>
          <w:p w14:paraId="6FA1F4A3" w14:textId="77777777" w:rsidR="00062A9C" w:rsidRPr="00D26851" w:rsidRDefault="00062A9C" w:rsidP="00F41039">
            <w:pPr>
              <w:contextualSpacing/>
              <w:jc w:val="both"/>
              <w:rPr>
                <w:rFonts w:ascii="Times New Roman" w:eastAsia="等线" w:hAnsi="Times New Roman" w:cs="Times New Roman"/>
                <w:sz w:val="24"/>
                <w:szCs w:val="24"/>
              </w:rPr>
            </w:pPr>
            <w:bookmarkStart w:id="4" w:name="_Hlk152078528"/>
          </w:p>
        </w:tc>
        <w:tc>
          <w:tcPr>
            <w:tcW w:w="1426" w:type="dxa"/>
            <w:tcBorders>
              <w:top w:val="single" w:sz="4" w:space="0" w:color="auto"/>
              <w:bottom w:val="single" w:sz="4" w:space="0" w:color="auto"/>
            </w:tcBorders>
          </w:tcPr>
          <w:p w14:paraId="3332F818" w14:textId="77777777" w:rsidR="00062A9C" w:rsidRPr="00D26851" w:rsidRDefault="00062A9C" w:rsidP="00F41039">
            <w:pPr>
              <w:contextualSpacing/>
              <w:jc w:val="both"/>
              <w:rPr>
                <w:rFonts w:ascii="Times New Roman" w:eastAsia="等线" w:hAnsi="Times New Roman" w:cs="Times New Roman"/>
                <w:sz w:val="24"/>
                <w:szCs w:val="24"/>
              </w:rPr>
            </w:pPr>
            <w:r w:rsidRPr="00D26851">
              <w:rPr>
                <w:rFonts w:ascii="Times New Roman" w:eastAsia="等线" w:hAnsi="Times New Roman" w:cs="Times New Roman"/>
                <w:sz w:val="24"/>
                <w:szCs w:val="24"/>
              </w:rPr>
              <w:t xml:space="preserve">Outage Occurrence </w:t>
            </w:r>
          </w:p>
        </w:tc>
        <w:tc>
          <w:tcPr>
            <w:tcW w:w="1426" w:type="dxa"/>
            <w:tcBorders>
              <w:top w:val="single" w:sz="4" w:space="0" w:color="auto"/>
              <w:bottom w:val="single" w:sz="4" w:space="0" w:color="auto"/>
            </w:tcBorders>
          </w:tcPr>
          <w:p w14:paraId="45647354" w14:textId="77777777" w:rsidR="00062A9C" w:rsidRPr="00D26851" w:rsidRDefault="00062A9C" w:rsidP="00F41039">
            <w:pPr>
              <w:contextualSpacing/>
              <w:jc w:val="both"/>
              <w:rPr>
                <w:rFonts w:ascii="Times New Roman" w:eastAsia="等线" w:hAnsi="Times New Roman" w:cs="Times New Roman"/>
                <w:sz w:val="24"/>
                <w:szCs w:val="24"/>
              </w:rPr>
            </w:pPr>
            <w:r w:rsidRPr="00D26851">
              <w:rPr>
                <w:rFonts w:ascii="Times New Roman" w:eastAsia="等线" w:hAnsi="Times New Roman" w:cs="Times New Roman"/>
                <w:sz w:val="24"/>
                <w:szCs w:val="24"/>
              </w:rPr>
              <w:t>Outage length</w:t>
            </w:r>
          </w:p>
        </w:tc>
        <w:tc>
          <w:tcPr>
            <w:tcW w:w="1426" w:type="dxa"/>
            <w:tcBorders>
              <w:top w:val="single" w:sz="4" w:space="0" w:color="auto"/>
              <w:bottom w:val="single" w:sz="4" w:space="0" w:color="auto"/>
            </w:tcBorders>
          </w:tcPr>
          <w:p w14:paraId="39A949B6" w14:textId="77777777" w:rsidR="00062A9C" w:rsidRPr="00D26851" w:rsidRDefault="00062A9C" w:rsidP="00F41039">
            <w:pPr>
              <w:contextualSpacing/>
              <w:jc w:val="both"/>
              <w:rPr>
                <w:rFonts w:ascii="Times New Roman" w:eastAsia="等线" w:hAnsi="Times New Roman" w:cs="Times New Roman"/>
                <w:sz w:val="24"/>
                <w:szCs w:val="24"/>
              </w:rPr>
            </w:pPr>
            <w:r w:rsidRPr="00D26851">
              <w:rPr>
                <w:rFonts w:ascii="Times New Roman" w:eastAsia="等线" w:hAnsi="Times New Roman" w:cs="Times New Roman"/>
                <w:sz w:val="24"/>
                <w:szCs w:val="24"/>
              </w:rPr>
              <w:t xml:space="preserve">Outage Occurrence </w:t>
            </w:r>
          </w:p>
        </w:tc>
        <w:tc>
          <w:tcPr>
            <w:tcW w:w="1426" w:type="dxa"/>
            <w:tcBorders>
              <w:top w:val="single" w:sz="4" w:space="0" w:color="auto"/>
              <w:bottom w:val="single" w:sz="4" w:space="0" w:color="auto"/>
            </w:tcBorders>
          </w:tcPr>
          <w:p w14:paraId="2E7DB00C" w14:textId="77777777" w:rsidR="00062A9C" w:rsidRPr="00D26851" w:rsidRDefault="00062A9C" w:rsidP="00F41039">
            <w:pPr>
              <w:contextualSpacing/>
              <w:jc w:val="both"/>
              <w:rPr>
                <w:rFonts w:ascii="Times New Roman" w:eastAsia="等线" w:hAnsi="Times New Roman" w:cs="Times New Roman"/>
                <w:sz w:val="24"/>
                <w:szCs w:val="24"/>
              </w:rPr>
            </w:pPr>
            <w:r w:rsidRPr="00D26851">
              <w:rPr>
                <w:rFonts w:ascii="Times New Roman" w:eastAsia="等线" w:hAnsi="Times New Roman" w:cs="Times New Roman"/>
                <w:sz w:val="24"/>
                <w:szCs w:val="24"/>
              </w:rPr>
              <w:t>Outage length</w:t>
            </w:r>
          </w:p>
        </w:tc>
      </w:tr>
      <w:tr w:rsidR="00D26851" w:rsidRPr="00D26851" w14:paraId="0CB64920" w14:textId="77777777" w:rsidTr="00F41039">
        <w:trPr>
          <w:trHeight w:val="17"/>
        </w:trPr>
        <w:tc>
          <w:tcPr>
            <w:tcW w:w="3510" w:type="dxa"/>
            <w:tcBorders>
              <w:top w:val="single" w:sz="4" w:space="0" w:color="auto"/>
            </w:tcBorders>
          </w:tcPr>
          <w:p w14:paraId="35C42A0E" w14:textId="77777777" w:rsidR="00062A9C" w:rsidRPr="00D26851" w:rsidRDefault="00062A9C" w:rsidP="00F41039">
            <w:pPr>
              <w:contextualSpacing/>
              <w:rPr>
                <w:rFonts w:ascii="Times New Roman" w:eastAsia="等线" w:hAnsi="Times New Roman" w:cs="Times New Roman"/>
                <w:sz w:val="24"/>
                <w:szCs w:val="24"/>
              </w:rPr>
            </w:pPr>
            <w:r w:rsidRPr="00D26851">
              <w:rPr>
                <w:rFonts w:ascii="Times New Roman" w:eastAsia="等线" w:hAnsi="Times New Roman" w:cs="Times New Roman"/>
                <w:sz w:val="24"/>
                <w:szCs w:val="24"/>
              </w:rPr>
              <w:t xml:space="preserve">Heatwave </w:t>
            </w:r>
          </w:p>
        </w:tc>
        <w:tc>
          <w:tcPr>
            <w:tcW w:w="1426" w:type="dxa"/>
            <w:tcBorders>
              <w:top w:val="single" w:sz="4" w:space="0" w:color="auto"/>
            </w:tcBorders>
          </w:tcPr>
          <w:p w14:paraId="418E3A65" w14:textId="77777777" w:rsidR="00062A9C" w:rsidRPr="00D26851" w:rsidRDefault="00062A9C" w:rsidP="00F41039">
            <w:pPr>
              <w:contextualSpacing/>
              <w:jc w:val="both"/>
              <w:rPr>
                <w:rFonts w:ascii="Times New Roman" w:eastAsia="等线" w:hAnsi="Times New Roman" w:cs="Times New Roman"/>
                <w:sz w:val="24"/>
                <w:szCs w:val="24"/>
              </w:rPr>
            </w:pPr>
            <w:r w:rsidRPr="00D26851">
              <w:rPr>
                <w:rFonts w:ascii="Times New Roman" w:hAnsi="Times New Roman" w:cs="Times New Roman"/>
                <w:sz w:val="24"/>
                <w:szCs w:val="24"/>
              </w:rPr>
              <w:t>0.039***</w:t>
            </w:r>
          </w:p>
        </w:tc>
        <w:tc>
          <w:tcPr>
            <w:tcW w:w="1426" w:type="dxa"/>
            <w:tcBorders>
              <w:top w:val="single" w:sz="4" w:space="0" w:color="auto"/>
            </w:tcBorders>
          </w:tcPr>
          <w:p w14:paraId="08631055" w14:textId="42334C0C" w:rsidR="00062A9C" w:rsidRPr="00D26851" w:rsidRDefault="00062A9C" w:rsidP="00F41039">
            <w:pPr>
              <w:contextualSpacing/>
              <w:jc w:val="both"/>
              <w:rPr>
                <w:rFonts w:ascii="Times New Roman" w:eastAsia="等线" w:hAnsi="Times New Roman" w:cs="Times New Roman"/>
                <w:sz w:val="24"/>
                <w:szCs w:val="24"/>
              </w:rPr>
            </w:pPr>
            <w:r w:rsidRPr="00D26851">
              <w:rPr>
                <w:rFonts w:ascii="Times New Roman" w:hAnsi="Times New Roman" w:cs="Times New Roman"/>
                <w:sz w:val="24"/>
                <w:szCs w:val="24"/>
              </w:rPr>
              <w:t>0.0</w:t>
            </w:r>
            <w:r w:rsidR="00655383" w:rsidRPr="00D26851">
              <w:rPr>
                <w:rFonts w:ascii="Times New Roman" w:hAnsi="Times New Roman" w:cs="Times New Roman" w:hint="eastAsia"/>
                <w:sz w:val="24"/>
                <w:szCs w:val="24"/>
              </w:rPr>
              <w:t>79</w:t>
            </w:r>
            <w:r w:rsidRPr="00D26851">
              <w:rPr>
                <w:rFonts w:ascii="Times New Roman" w:hAnsi="Times New Roman" w:cs="Times New Roman"/>
                <w:sz w:val="24"/>
                <w:szCs w:val="24"/>
              </w:rPr>
              <w:t>***</w:t>
            </w:r>
          </w:p>
        </w:tc>
        <w:tc>
          <w:tcPr>
            <w:tcW w:w="1426" w:type="dxa"/>
            <w:tcBorders>
              <w:top w:val="single" w:sz="4" w:space="0" w:color="auto"/>
            </w:tcBorders>
          </w:tcPr>
          <w:p w14:paraId="5B7645F9" w14:textId="77777777" w:rsidR="00062A9C" w:rsidRPr="00D26851" w:rsidRDefault="00062A9C" w:rsidP="00F41039">
            <w:pPr>
              <w:contextualSpacing/>
              <w:jc w:val="both"/>
              <w:rPr>
                <w:rFonts w:ascii="Times New Roman" w:hAnsi="Times New Roman" w:cs="Times New Roman"/>
                <w:sz w:val="24"/>
                <w:szCs w:val="24"/>
              </w:rPr>
            </w:pPr>
          </w:p>
        </w:tc>
        <w:tc>
          <w:tcPr>
            <w:tcW w:w="1426" w:type="dxa"/>
            <w:tcBorders>
              <w:top w:val="single" w:sz="4" w:space="0" w:color="auto"/>
            </w:tcBorders>
          </w:tcPr>
          <w:p w14:paraId="63674B07" w14:textId="77777777" w:rsidR="00062A9C" w:rsidRPr="00D26851" w:rsidRDefault="00062A9C" w:rsidP="00F41039">
            <w:pPr>
              <w:contextualSpacing/>
              <w:jc w:val="both"/>
              <w:rPr>
                <w:rFonts w:ascii="Times New Roman" w:hAnsi="Times New Roman" w:cs="Times New Roman"/>
                <w:sz w:val="24"/>
                <w:szCs w:val="24"/>
              </w:rPr>
            </w:pPr>
          </w:p>
        </w:tc>
      </w:tr>
      <w:tr w:rsidR="00D26851" w:rsidRPr="00D26851" w14:paraId="4190587E" w14:textId="77777777" w:rsidTr="00F41039">
        <w:trPr>
          <w:trHeight w:val="17"/>
        </w:trPr>
        <w:tc>
          <w:tcPr>
            <w:tcW w:w="3510" w:type="dxa"/>
          </w:tcPr>
          <w:p w14:paraId="48201496" w14:textId="77777777" w:rsidR="00062A9C" w:rsidRPr="00D26851" w:rsidRDefault="00062A9C" w:rsidP="00F41039">
            <w:pPr>
              <w:contextualSpacing/>
              <w:rPr>
                <w:rFonts w:ascii="Times New Roman" w:eastAsia="等线" w:hAnsi="Times New Roman" w:cs="Times New Roman"/>
                <w:sz w:val="24"/>
                <w:szCs w:val="24"/>
              </w:rPr>
            </w:pPr>
          </w:p>
        </w:tc>
        <w:tc>
          <w:tcPr>
            <w:tcW w:w="1426" w:type="dxa"/>
          </w:tcPr>
          <w:p w14:paraId="11C28EAB" w14:textId="77777777" w:rsidR="00062A9C" w:rsidRPr="00D26851" w:rsidRDefault="00062A9C" w:rsidP="00F41039">
            <w:pPr>
              <w:contextualSpacing/>
              <w:jc w:val="both"/>
              <w:rPr>
                <w:rFonts w:ascii="Times New Roman" w:eastAsia="等线" w:hAnsi="Times New Roman" w:cs="Times New Roman"/>
                <w:sz w:val="24"/>
                <w:szCs w:val="24"/>
              </w:rPr>
            </w:pPr>
            <w:r w:rsidRPr="00D26851">
              <w:rPr>
                <w:rFonts w:ascii="Times New Roman" w:hAnsi="Times New Roman" w:cs="Times New Roman"/>
                <w:sz w:val="24"/>
                <w:szCs w:val="24"/>
              </w:rPr>
              <w:t>(0.002)</w:t>
            </w:r>
          </w:p>
        </w:tc>
        <w:tc>
          <w:tcPr>
            <w:tcW w:w="1426" w:type="dxa"/>
          </w:tcPr>
          <w:p w14:paraId="6FE7F73B" w14:textId="77777777" w:rsidR="00062A9C" w:rsidRPr="00D26851" w:rsidRDefault="00062A9C" w:rsidP="00F41039">
            <w:pPr>
              <w:contextualSpacing/>
              <w:jc w:val="both"/>
              <w:rPr>
                <w:rFonts w:ascii="Times New Roman" w:eastAsia="等线" w:hAnsi="Times New Roman" w:cs="Times New Roman"/>
                <w:sz w:val="24"/>
                <w:szCs w:val="24"/>
              </w:rPr>
            </w:pPr>
            <w:r w:rsidRPr="00D26851">
              <w:rPr>
                <w:rFonts w:ascii="Times New Roman" w:hAnsi="Times New Roman" w:cs="Times New Roman"/>
                <w:sz w:val="24"/>
                <w:szCs w:val="24"/>
              </w:rPr>
              <w:t xml:space="preserve">(0.006)   </w:t>
            </w:r>
          </w:p>
        </w:tc>
        <w:tc>
          <w:tcPr>
            <w:tcW w:w="1426" w:type="dxa"/>
          </w:tcPr>
          <w:p w14:paraId="31048CB8" w14:textId="77777777" w:rsidR="00062A9C" w:rsidRPr="00D26851" w:rsidRDefault="00062A9C" w:rsidP="00F41039">
            <w:pPr>
              <w:contextualSpacing/>
              <w:jc w:val="both"/>
              <w:rPr>
                <w:rFonts w:ascii="Times New Roman" w:hAnsi="Times New Roman" w:cs="Times New Roman"/>
                <w:sz w:val="24"/>
                <w:szCs w:val="24"/>
              </w:rPr>
            </w:pPr>
          </w:p>
        </w:tc>
        <w:tc>
          <w:tcPr>
            <w:tcW w:w="1426" w:type="dxa"/>
          </w:tcPr>
          <w:p w14:paraId="1697331B" w14:textId="77777777" w:rsidR="00062A9C" w:rsidRPr="00D26851" w:rsidRDefault="00062A9C" w:rsidP="00F41039">
            <w:pPr>
              <w:contextualSpacing/>
              <w:jc w:val="both"/>
              <w:rPr>
                <w:rFonts w:ascii="Times New Roman" w:hAnsi="Times New Roman" w:cs="Times New Roman"/>
                <w:sz w:val="24"/>
                <w:szCs w:val="24"/>
              </w:rPr>
            </w:pPr>
          </w:p>
        </w:tc>
      </w:tr>
      <w:tr w:rsidR="00D26851" w:rsidRPr="00D26851" w14:paraId="50A49AE8" w14:textId="77777777" w:rsidTr="00F41039">
        <w:trPr>
          <w:trHeight w:val="43"/>
        </w:trPr>
        <w:tc>
          <w:tcPr>
            <w:tcW w:w="3510" w:type="dxa"/>
          </w:tcPr>
          <w:p w14:paraId="599FB0C4" w14:textId="77777777" w:rsidR="00062A9C" w:rsidRPr="00D26851" w:rsidRDefault="00062A9C" w:rsidP="00F41039">
            <w:pPr>
              <w:contextualSpacing/>
              <w:rPr>
                <w:rFonts w:ascii="Times New Roman" w:eastAsia="等线" w:hAnsi="Times New Roman" w:cs="Times New Roman"/>
                <w:sz w:val="24"/>
                <w:szCs w:val="24"/>
              </w:rPr>
            </w:pPr>
            <w:r w:rsidRPr="00D26851">
              <w:rPr>
                <w:rFonts w:ascii="Times New Roman" w:eastAsia="等线" w:hAnsi="Times New Roman" w:cs="Times New Roman"/>
                <w:sz w:val="24"/>
                <w:szCs w:val="24"/>
              </w:rPr>
              <w:t>Lag of heatwave</w:t>
            </w:r>
          </w:p>
        </w:tc>
        <w:tc>
          <w:tcPr>
            <w:tcW w:w="1426" w:type="dxa"/>
          </w:tcPr>
          <w:p w14:paraId="5E4D249F" w14:textId="77777777" w:rsidR="00062A9C" w:rsidRPr="00D26851" w:rsidRDefault="00062A9C" w:rsidP="00F41039">
            <w:pPr>
              <w:contextualSpacing/>
              <w:jc w:val="both"/>
              <w:rPr>
                <w:rFonts w:ascii="Times New Roman" w:hAnsi="Times New Roman" w:cs="Times New Roman"/>
                <w:sz w:val="24"/>
                <w:szCs w:val="24"/>
              </w:rPr>
            </w:pPr>
          </w:p>
        </w:tc>
        <w:tc>
          <w:tcPr>
            <w:tcW w:w="1426" w:type="dxa"/>
          </w:tcPr>
          <w:p w14:paraId="5082C44C" w14:textId="77777777" w:rsidR="00062A9C" w:rsidRPr="00D26851" w:rsidRDefault="00062A9C" w:rsidP="00F41039">
            <w:pPr>
              <w:contextualSpacing/>
              <w:jc w:val="both"/>
              <w:rPr>
                <w:rFonts w:ascii="Times New Roman" w:hAnsi="Times New Roman" w:cs="Times New Roman"/>
                <w:sz w:val="24"/>
                <w:szCs w:val="24"/>
              </w:rPr>
            </w:pPr>
          </w:p>
        </w:tc>
        <w:tc>
          <w:tcPr>
            <w:tcW w:w="1426" w:type="dxa"/>
          </w:tcPr>
          <w:p w14:paraId="43B17DF6" w14:textId="5D63D48E" w:rsidR="00062A9C" w:rsidRPr="00D26851" w:rsidRDefault="002F5D18"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0.040***</w:t>
            </w:r>
          </w:p>
        </w:tc>
        <w:tc>
          <w:tcPr>
            <w:tcW w:w="1426" w:type="dxa"/>
          </w:tcPr>
          <w:p w14:paraId="0B3A24DB" w14:textId="218A3B9C" w:rsidR="00062A9C" w:rsidRPr="00D26851" w:rsidRDefault="00835265"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0.087***</w:t>
            </w:r>
          </w:p>
        </w:tc>
      </w:tr>
      <w:tr w:rsidR="00D26851" w:rsidRPr="00D26851" w14:paraId="7AF10DFC" w14:textId="77777777" w:rsidTr="00F41039">
        <w:trPr>
          <w:trHeight w:val="17"/>
        </w:trPr>
        <w:tc>
          <w:tcPr>
            <w:tcW w:w="3510" w:type="dxa"/>
          </w:tcPr>
          <w:p w14:paraId="55D79CB5" w14:textId="77777777" w:rsidR="00062A9C" w:rsidRPr="00D26851" w:rsidRDefault="00062A9C" w:rsidP="00F41039">
            <w:pPr>
              <w:contextualSpacing/>
              <w:rPr>
                <w:rFonts w:ascii="Times New Roman" w:eastAsia="等线" w:hAnsi="Times New Roman" w:cs="Times New Roman"/>
                <w:sz w:val="24"/>
                <w:szCs w:val="24"/>
              </w:rPr>
            </w:pPr>
          </w:p>
        </w:tc>
        <w:tc>
          <w:tcPr>
            <w:tcW w:w="1426" w:type="dxa"/>
          </w:tcPr>
          <w:p w14:paraId="4BA3B135" w14:textId="77777777" w:rsidR="00062A9C" w:rsidRPr="00D26851" w:rsidRDefault="00062A9C" w:rsidP="00F41039">
            <w:pPr>
              <w:contextualSpacing/>
              <w:jc w:val="both"/>
              <w:rPr>
                <w:rFonts w:ascii="Times New Roman" w:hAnsi="Times New Roman" w:cs="Times New Roman"/>
                <w:sz w:val="24"/>
                <w:szCs w:val="24"/>
              </w:rPr>
            </w:pPr>
          </w:p>
        </w:tc>
        <w:tc>
          <w:tcPr>
            <w:tcW w:w="1426" w:type="dxa"/>
          </w:tcPr>
          <w:p w14:paraId="61D215D8" w14:textId="77777777" w:rsidR="00062A9C" w:rsidRPr="00D26851" w:rsidRDefault="00062A9C" w:rsidP="00F41039">
            <w:pPr>
              <w:contextualSpacing/>
              <w:jc w:val="both"/>
              <w:rPr>
                <w:rFonts w:ascii="Times New Roman" w:hAnsi="Times New Roman" w:cs="Times New Roman"/>
                <w:sz w:val="24"/>
                <w:szCs w:val="24"/>
              </w:rPr>
            </w:pPr>
          </w:p>
        </w:tc>
        <w:tc>
          <w:tcPr>
            <w:tcW w:w="1426" w:type="dxa"/>
          </w:tcPr>
          <w:p w14:paraId="539CE645" w14:textId="77777777" w:rsidR="00062A9C" w:rsidRPr="00D26851" w:rsidRDefault="00062A9C"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(0.002)</w:t>
            </w:r>
          </w:p>
        </w:tc>
        <w:tc>
          <w:tcPr>
            <w:tcW w:w="1426" w:type="dxa"/>
          </w:tcPr>
          <w:p w14:paraId="453AC6FF" w14:textId="3D4AF74D" w:rsidR="00062A9C" w:rsidRPr="00D26851" w:rsidRDefault="00062A9C"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(0.00</w:t>
            </w:r>
            <w:r w:rsidR="00835265" w:rsidRPr="00D26851">
              <w:rPr>
                <w:rFonts w:ascii="Times New Roman" w:hAnsi="Times New Roman" w:cs="Times New Roman" w:hint="eastAsia"/>
                <w:sz w:val="24"/>
                <w:szCs w:val="24"/>
              </w:rPr>
              <w:t>6</w:t>
            </w:r>
            <w:r w:rsidRPr="00D26851">
              <w:rPr>
                <w:rFonts w:ascii="Times New Roman" w:hAnsi="Times New Roman" w:cs="Times New Roman"/>
                <w:sz w:val="24"/>
                <w:szCs w:val="24"/>
              </w:rPr>
              <w:t>)</w:t>
            </w:r>
          </w:p>
        </w:tc>
      </w:tr>
      <w:tr w:rsidR="00D26851" w:rsidRPr="00D26851" w14:paraId="75E93980" w14:textId="77777777" w:rsidTr="00F41039">
        <w:trPr>
          <w:trHeight w:val="17"/>
        </w:trPr>
        <w:tc>
          <w:tcPr>
            <w:tcW w:w="3510" w:type="dxa"/>
          </w:tcPr>
          <w:p w14:paraId="0CB2653A" w14:textId="2BE7976E" w:rsidR="00062A9C" w:rsidRPr="00D26851" w:rsidRDefault="00062A9C" w:rsidP="00F41039">
            <w:pPr>
              <w:contextualSpacing/>
              <w:rPr>
                <w:rFonts w:ascii="Times New Roman" w:eastAsia="等线" w:hAnsi="Times New Roman" w:cs="Times New Roman"/>
                <w:sz w:val="24"/>
                <w:szCs w:val="24"/>
              </w:rPr>
            </w:pPr>
            <w:r w:rsidRPr="00D26851">
              <w:rPr>
                <w:rFonts w:ascii="Times New Roman" w:eastAsia="等线" w:hAnsi="Times New Roman" w:cs="Times New Roman"/>
                <w:sz w:val="24"/>
                <w:szCs w:val="24"/>
              </w:rPr>
              <w:lastRenderedPageBreak/>
              <w:t>Count</w:t>
            </w:r>
            <w:r w:rsidR="00FF58D7" w:rsidRPr="00D26851">
              <w:rPr>
                <w:rFonts w:ascii="Times New Roman" w:eastAsia="等线" w:hAnsi="Times New Roman" w:cs="Times New Roman" w:hint="eastAsia"/>
                <w:sz w:val="24"/>
                <w:szCs w:val="24"/>
              </w:rPr>
              <w:t>y</w:t>
            </w:r>
            <w:r w:rsidR="00A362D7" w:rsidRPr="00D26851">
              <w:rPr>
                <w:rFonts w:ascii="Times New Roman" w:eastAsia="等线" w:hAnsi="Times New Roman" w:cs="Times New Roman" w:hint="eastAsia"/>
                <w:sz w:val="24"/>
                <w:szCs w:val="24"/>
              </w:rPr>
              <w:t>-by-year</w:t>
            </w:r>
            <w:r w:rsidRPr="00D26851">
              <w:rPr>
                <w:rFonts w:ascii="Times New Roman" w:eastAsia="等线" w:hAnsi="Times New Roman" w:cs="Times New Roman"/>
                <w:sz w:val="24"/>
                <w:szCs w:val="24"/>
              </w:rPr>
              <w:t xml:space="preserve"> fixed effects</w:t>
            </w:r>
          </w:p>
        </w:tc>
        <w:tc>
          <w:tcPr>
            <w:tcW w:w="1426" w:type="dxa"/>
          </w:tcPr>
          <w:p w14:paraId="32E20C1B" w14:textId="77777777" w:rsidR="00062A9C" w:rsidRPr="00D26851" w:rsidRDefault="00062A9C" w:rsidP="00655383">
            <w:pPr>
              <w:contextualSpacing/>
              <w:rPr>
                <w:rFonts w:ascii="Times New Roman" w:eastAsia="等线" w:hAnsi="Times New Roman" w:cs="Times New Roman"/>
                <w:sz w:val="24"/>
                <w:szCs w:val="24"/>
              </w:rPr>
            </w:pPr>
            <w:r w:rsidRPr="00D26851">
              <w:rPr>
                <w:rFonts w:ascii="Times New Roman" w:eastAsia="等线" w:hAnsi="Times New Roman" w:cs="Times New Roman"/>
                <w:sz w:val="24"/>
                <w:szCs w:val="24"/>
              </w:rPr>
              <w:t>Yes</w:t>
            </w:r>
          </w:p>
        </w:tc>
        <w:tc>
          <w:tcPr>
            <w:tcW w:w="1426" w:type="dxa"/>
          </w:tcPr>
          <w:p w14:paraId="24F73DD4" w14:textId="77777777" w:rsidR="00062A9C" w:rsidRPr="00D26851" w:rsidRDefault="00062A9C" w:rsidP="00655383">
            <w:pPr>
              <w:contextualSpacing/>
              <w:rPr>
                <w:rFonts w:ascii="Times New Roman" w:eastAsia="等线" w:hAnsi="Times New Roman" w:cs="Times New Roman"/>
                <w:sz w:val="24"/>
                <w:szCs w:val="24"/>
              </w:rPr>
            </w:pPr>
            <w:r w:rsidRPr="00D26851">
              <w:rPr>
                <w:rFonts w:ascii="Times New Roman" w:eastAsia="等线" w:hAnsi="Times New Roman" w:cs="Times New Roman"/>
                <w:sz w:val="24"/>
                <w:szCs w:val="24"/>
              </w:rPr>
              <w:t>Yes</w:t>
            </w:r>
          </w:p>
        </w:tc>
        <w:tc>
          <w:tcPr>
            <w:tcW w:w="1426" w:type="dxa"/>
          </w:tcPr>
          <w:p w14:paraId="3C0BB593" w14:textId="77777777" w:rsidR="00062A9C" w:rsidRPr="00D26851" w:rsidRDefault="00062A9C" w:rsidP="00655383">
            <w:pPr>
              <w:contextualSpacing/>
              <w:rPr>
                <w:rFonts w:ascii="Times New Roman" w:eastAsia="等线" w:hAnsi="Times New Roman" w:cs="Times New Roman"/>
                <w:sz w:val="24"/>
                <w:szCs w:val="24"/>
              </w:rPr>
            </w:pPr>
            <w:r w:rsidRPr="00D26851">
              <w:rPr>
                <w:rFonts w:ascii="Times New Roman" w:eastAsia="等线" w:hAnsi="Times New Roman" w:cs="Times New Roman"/>
                <w:sz w:val="24"/>
                <w:szCs w:val="24"/>
              </w:rPr>
              <w:t>Yes</w:t>
            </w:r>
          </w:p>
        </w:tc>
        <w:tc>
          <w:tcPr>
            <w:tcW w:w="1426" w:type="dxa"/>
          </w:tcPr>
          <w:p w14:paraId="28418DCA" w14:textId="77777777" w:rsidR="00062A9C" w:rsidRPr="00D26851" w:rsidRDefault="00062A9C" w:rsidP="00655383">
            <w:pPr>
              <w:contextualSpacing/>
              <w:rPr>
                <w:rFonts w:ascii="Times New Roman" w:eastAsia="等线" w:hAnsi="Times New Roman" w:cs="Times New Roman"/>
                <w:sz w:val="24"/>
                <w:szCs w:val="24"/>
              </w:rPr>
            </w:pPr>
            <w:r w:rsidRPr="00D26851">
              <w:rPr>
                <w:rFonts w:ascii="Times New Roman" w:eastAsia="等线" w:hAnsi="Times New Roman" w:cs="Times New Roman"/>
                <w:sz w:val="24"/>
                <w:szCs w:val="24"/>
              </w:rPr>
              <w:t>Yes</w:t>
            </w:r>
          </w:p>
        </w:tc>
      </w:tr>
      <w:tr w:rsidR="00D26851" w:rsidRPr="00D26851" w14:paraId="6FC98C2D" w14:textId="77777777" w:rsidTr="00F41039">
        <w:trPr>
          <w:trHeight w:val="17"/>
        </w:trPr>
        <w:tc>
          <w:tcPr>
            <w:tcW w:w="3510" w:type="dxa"/>
          </w:tcPr>
          <w:p w14:paraId="06A1E848" w14:textId="61C1AFFC" w:rsidR="00A519C6" w:rsidRPr="00D26851" w:rsidRDefault="00A519C6" w:rsidP="00A519C6">
            <w:pPr>
              <w:contextualSpacing/>
              <w:rPr>
                <w:rFonts w:ascii="Times New Roman" w:eastAsia="等线" w:hAnsi="Times New Roman" w:cs="Times New Roman"/>
                <w:sz w:val="24"/>
                <w:szCs w:val="24"/>
              </w:rPr>
            </w:pPr>
            <w:r w:rsidRPr="00D26851">
              <w:rPr>
                <w:rFonts w:ascii="Times New Roman" w:eastAsia="等线" w:hAnsi="Times New Roman" w:cs="Times New Roman" w:hint="eastAsia"/>
                <w:sz w:val="24"/>
                <w:szCs w:val="24"/>
              </w:rPr>
              <w:t>Month</w:t>
            </w:r>
            <w:r w:rsidRPr="00D26851">
              <w:rPr>
                <w:rFonts w:ascii="Times New Roman" w:eastAsia="等线" w:hAnsi="Times New Roman" w:cs="Times New Roman"/>
                <w:sz w:val="24"/>
                <w:szCs w:val="24"/>
              </w:rPr>
              <w:t xml:space="preserve"> fixed effects</w:t>
            </w:r>
          </w:p>
        </w:tc>
        <w:tc>
          <w:tcPr>
            <w:tcW w:w="1426" w:type="dxa"/>
          </w:tcPr>
          <w:p w14:paraId="0C58B97F" w14:textId="26A3D4CB" w:rsidR="00A519C6" w:rsidRPr="00D26851" w:rsidRDefault="00A519C6" w:rsidP="00655383">
            <w:pPr>
              <w:contextualSpacing/>
              <w:rPr>
                <w:rFonts w:ascii="Times New Roman" w:eastAsia="等线" w:hAnsi="Times New Roman" w:cs="Times New Roman"/>
                <w:sz w:val="24"/>
                <w:szCs w:val="24"/>
              </w:rPr>
            </w:pPr>
            <w:r w:rsidRPr="00D26851">
              <w:rPr>
                <w:rFonts w:ascii="Times New Roman" w:eastAsia="等线" w:hAnsi="Times New Roman" w:cs="Times New Roman"/>
                <w:sz w:val="24"/>
                <w:szCs w:val="24"/>
              </w:rPr>
              <w:t>Yes</w:t>
            </w:r>
          </w:p>
        </w:tc>
        <w:tc>
          <w:tcPr>
            <w:tcW w:w="1426" w:type="dxa"/>
          </w:tcPr>
          <w:p w14:paraId="42D0FE79" w14:textId="76273A99" w:rsidR="00A519C6" w:rsidRPr="00D26851" w:rsidRDefault="00A519C6" w:rsidP="00655383">
            <w:pPr>
              <w:contextualSpacing/>
              <w:rPr>
                <w:rFonts w:ascii="Times New Roman" w:eastAsia="等线" w:hAnsi="Times New Roman" w:cs="Times New Roman"/>
                <w:sz w:val="24"/>
                <w:szCs w:val="24"/>
              </w:rPr>
            </w:pPr>
            <w:r w:rsidRPr="00D26851">
              <w:rPr>
                <w:rFonts w:ascii="Times New Roman" w:eastAsia="等线" w:hAnsi="Times New Roman" w:cs="Times New Roman"/>
                <w:sz w:val="24"/>
                <w:szCs w:val="24"/>
              </w:rPr>
              <w:t>Yes</w:t>
            </w:r>
          </w:p>
        </w:tc>
        <w:tc>
          <w:tcPr>
            <w:tcW w:w="1426" w:type="dxa"/>
          </w:tcPr>
          <w:p w14:paraId="66BF50C8" w14:textId="59FFEB07" w:rsidR="00A519C6" w:rsidRPr="00D26851" w:rsidRDefault="00A519C6" w:rsidP="00655383">
            <w:pPr>
              <w:contextualSpacing/>
              <w:rPr>
                <w:rFonts w:ascii="Times New Roman" w:eastAsia="等线" w:hAnsi="Times New Roman" w:cs="Times New Roman"/>
                <w:sz w:val="24"/>
                <w:szCs w:val="24"/>
              </w:rPr>
            </w:pPr>
            <w:r w:rsidRPr="00D26851">
              <w:rPr>
                <w:rFonts w:ascii="Times New Roman" w:eastAsia="等线" w:hAnsi="Times New Roman" w:cs="Times New Roman"/>
                <w:sz w:val="24"/>
                <w:szCs w:val="24"/>
              </w:rPr>
              <w:t>Yes</w:t>
            </w:r>
          </w:p>
        </w:tc>
        <w:tc>
          <w:tcPr>
            <w:tcW w:w="1426" w:type="dxa"/>
          </w:tcPr>
          <w:p w14:paraId="548AE6EA" w14:textId="49E857AA" w:rsidR="00A519C6" w:rsidRPr="00D26851" w:rsidRDefault="00A519C6" w:rsidP="00655383">
            <w:pPr>
              <w:contextualSpacing/>
              <w:rPr>
                <w:rFonts w:ascii="Times New Roman" w:eastAsia="等线" w:hAnsi="Times New Roman" w:cs="Times New Roman"/>
                <w:sz w:val="24"/>
                <w:szCs w:val="24"/>
              </w:rPr>
            </w:pPr>
            <w:r w:rsidRPr="00D26851">
              <w:rPr>
                <w:rFonts w:ascii="Times New Roman" w:eastAsia="等线" w:hAnsi="Times New Roman" w:cs="Times New Roman"/>
                <w:sz w:val="24"/>
                <w:szCs w:val="24"/>
              </w:rPr>
              <w:t>Yes</w:t>
            </w:r>
          </w:p>
        </w:tc>
      </w:tr>
      <w:tr w:rsidR="00D26851" w:rsidRPr="00D26851" w14:paraId="5B0FBD41" w14:textId="77777777" w:rsidTr="00F41039">
        <w:trPr>
          <w:trHeight w:val="17"/>
        </w:trPr>
        <w:tc>
          <w:tcPr>
            <w:tcW w:w="3510" w:type="dxa"/>
          </w:tcPr>
          <w:p w14:paraId="3F5B99D4" w14:textId="5548380A" w:rsidR="00062A9C" w:rsidRPr="00D26851" w:rsidRDefault="00062A9C" w:rsidP="00F41039">
            <w:pPr>
              <w:contextualSpacing/>
              <w:rPr>
                <w:rFonts w:ascii="Times New Roman" w:eastAsia="等线" w:hAnsi="Times New Roman" w:cs="Times New Roman"/>
                <w:sz w:val="24"/>
                <w:szCs w:val="24"/>
              </w:rPr>
            </w:pPr>
            <w:r w:rsidRPr="00D26851">
              <w:rPr>
                <w:rFonts w:ascii="Times New Roman" w:eastAsia="等线" w:hAnsi="Times New Roman" w:cs="Times New Roman"/>
                <w:sz w:val="24"/>
                <w:szCs w:val="24"/>
              </w:rPr>
              <w:t xml:space="preserve">Weather covariates </w:t>
            </w:r>
          </w:p>
        </w:tc>
        <w:tc>
          <w:tcPr>
            <w:tcW w:w="1426" w:type="dxa"/>
          </w:tcPr>
          <w:p w14:paraId="3829308F" w14:textId="77777777" w:rsidR="00062A9C" w:rsidRPr="00D26851" w:rsidRDefault="00062A9C" w:rsidP="00655383">
            <w:pPr>
              <w:contextualSpacing/>
              <w:rPr>
                <w:rFonts w:ascii="Times New Roman" w:eastAsia="等线" w:hAnsi="Times New Roman" w:cs="Times New Roman"/>
                <w:sz w:val="24"/>
                <w:szCs w:val="24"/>
              </w:rPr>
            </w:pPr>
            <w:r w:rsidRPr="00D26851">
              <w:rPr>
                <w:rFonts w:ascii="Times New Roman" w:eastAsia="等线" w:hAnsi="Times New Roman" w:cs="Times New Roman"/>
                <w:sz w:val="24"/>
                <w:szCs w:val="24"/>
              </w:rPr>
              <w:t>Yes</w:t>
            </w:r>
          </w:p>
        </w:tc>
        <w:tc>
          <w:tcPr>
            <w:tcW w:w="1426" w:type="dxa"/>
          </w:tcPr>
          <w:p w14:paraId="1F38AFEC" w14:textId="77777777" w:rsidR="00062A9C" w:rsidRPr="00D26851" w:rsidRDefault="00062A9C" w:rsidP="00655383">
            <w:pPr>
              <w:contextualSpacing/>
              <w:rPr>
                <w:rFonts w:ascii="Times New Roman" w:eastAsia="等线" w:hAnsi="Times New Roman" w:cs="Times New Roman"/>
                <w:sz w:val="24"/>
                <w:szCs w:val="24"/>
              </w:rPr>
            </w:pPr>
            <w:r w:rsidRPr="00D26851">
              <w:rPr>
                <w:rFonts w:ascii="Times New Roman" w:eastAsia="等线" w:hAnsi="Times New Roman" w:cs="Times New Roman"/>
                <w:sz w:val="24"/>
                <w:szCs w:val="24"/>
              </w:rPr>
              <w:t>Yes</w:t>
            </w:r>
          </w:p>
        </w:tc>
        <w:tc>
          <w:tcPr>
            <w:tcW w:w="1426" w:type="dxa"/>
          </w:tcPr>
          <w:p w14:paraId="5CC1BFA2" w14:textId="5264319C" w:rsidR="00062A9C" w:rsidRPr="00D26851" w:rsidRDefault="00655383" w:rsidP="00655383">
            <w:pPr>
              <w:contextualSpacing/>
              <w:rPr>
                <w:rFonts w:ascii="Times New Roman" w:eastAsia="等线" w:hAnsi="Times New Roman" w:cs="Times New Roman"/>
                <w:sz w:val="24"/>
                <w:szCs w:val="24"/>
              </w:rPr>
            </w:pPr>
            <w:r w:rsidRPr="00D26851">
              <w:rPr>
                <w:rFonts w:ascii="Times New Roman" w:eastAsia="等线" w:hAnsi="Times New Roman" w:cs="Times New Roman" w:hint="eastAsia"/>
                <w:sz w:val="24"/>
                <w:szCs w:val="24"/>
              </w:rPr>
              <w:t>Yes</w:t>
            </w:r>
          </w:p>
        </w:tc>
        <w:tc>
          <w:tcPr>
            <w:tcW w:w="1426" w:type="dxa"/>
          </w:tcPr>
          <w:p w14:paraId="0FE18DF6" w14:textId="2C9F2B4F" w:rsidR="00062A9C" w:rsidRPr="00D26851" w:rsidRDefault="00655383" w:rsidP="00655383">
            <w:pPr>
              <w:contextualSpacing/>
              <w:rPr>
                <w:rFonts w:ascii="Times New Roman" w:eastAsia="等线" w:hAnsi="Times New Roman" w:cs="Times New Roman"/>
                <w:sz w:val="24"/>
                <w:szCs w:val="24"/>
              </w:rPr>
            </w:pPr>
            <w:r w:rsidRPr="00D26851">
              <w:rPr>
                <w:rFonts w:ascii="Times New Roman" w:eastAsia="等线" w:hAnsi="Times New Roman" w:cs="Times New Roman" w:hint="eastAsia"/>
                <w:sz w:val="24"/>
                <w:szCs w:val="24"/>
              </w:rPr>
              <w:t>Yes</w:t>
            </w:r>
          </w:p>
        </w:tc>
      </w:tr>
      <w:tr w:rsidR="00D26851" w:rsidRPr="00D26851" w14:paraId="1A71D752" w14:textId="77777777" w:rsidTr="00F41039">
        <w:trPr>
          <w:trHeight w:val="17"/>
        </w:trPr>
        <w:tc>
          <w:tcPr>
            <w:tcW w:w="3510" w:type="dxa"/>
          </w:tcPr>
          <w:p w14:paraId="3B25BD9D" w14:textId="380F5004" w:rsidR="00655383" w:rsidRPr="00D26851" w:rsidRDefault="00655383" w:rsidP="00F41039">
            <w:pPr>
              <w:contextualSpacing/>
              <w:rPr>
                <w:rFonts w:ascii="Times New Roman" w:eastAsia="等线" w:hAnsi="Times New Roman" w:cs="Times New Roman"/>
                <w:i/>
                <w:iCs/>
                <w:sz w:val="24"/>
                <w:szCs w:val="24"/>
              </w:rPr>
            </w:pPr>
            <w:r w:rsidRPr="00D26851">
              <w:rPr>
                <w:rFonts w:ascii="Times New Roman" w:eastAsia="等线" w:hAnsi="Times New Roman" w:cs="Times New Roman" w:hint="eastAsia"/>
                <w:i/>
                <w:iCs/>
                <w:sz w:val="24"/>
                <w:szCs w:val="24"/>
              </w:rPr>
              <w:t>E</w:t>
            </w:r>
            <w:r w:rsidRPr="00D26851">
              <w:rPr>
                <w:rFonts w:ascii="Times New Roman" w:eastAsia="等线" w:hAnsi="Times New Roman" w:cs="Times New Roman"/>
                <w:i/>
                <w:iCs/>
                <w:sz w:val="24"/>
                <w:szCs w:val="24"/>
              </w:rPr>
              <w:t>xcluding relative humidity</w:t>
            </w:r>
          </w:p>
        </w:tc>
        <w:tc>
          <w:tcPr>
            <w:tcW w:w="1426" w:type="dxa"/>
          </w:tcPr>
          <w:p w14:paraId="31E7FD70" w14:textId="31CE1B69" w:rsidR="00655383" w:rsidRPr="00D26851" w:rsidRDefault="00655383" w:rsidP="00655383">
            <w:pPr>
              <w:contextualSpacing/>
              <w:rPr>
                <w:rFonts w:ascii="Times New Roman" w:eastAsia="等线" w:hAnsi="Times New Roman" w:cs="Times New Roman"/>
                <w:sz w:val="24"/>
                <w:szCs w:val="24"/>
              </w:rPr>
            </w:pPr>
            <w:r w:rsidRPr="00D26851">
              <w:rPr>
                <w:rFonts w:ascii="Times New Roman" w:eastAsia="等线" w:hAnsi="Times New Roman" w:cs="Times New Roman" w:hint="eastAsia"/>
                <w:sz w:val="24"/>
                <w:szCs w:val="24"/>
              </w:rPr>
              <w:t>Yes</w:t>
            </w:r>
          </w:p>
        </w:tc>
        <w:tc>
          <w:tcPr>
            <w:tcW w:w="1426" w:type="dxa"/>
          </w:tcPr>
          <w:p w14:paraId="2BF27D84" w14:textId="1B223FDB" w:rsidR="00655383" w:rsidRPr="00D26851" w:rsidRDefault="00655383" w:rsidP="00655383">
            <w:pPr>
              <w:contextualSpacing/>
              <w:rPr>
                <w:rFonts w:ascii="Times New Roman" w:eastAsia="等线" w:hAnsi="Times New Roman" w:cs="Times New Roman"/>
                <w:sz w:val="24"/>
                <w:szCs w:val="24"/>
              </w:rPr>
            </w:pPr>
            <w:r w:rsidRPr="00D26851">
              <w:rPr>
                <w:rFonts w:ascii="Times New Roman" w:eastAsia="等线" w:hAnsi="Times New Roman" w:cs="Times New Roman" w:hint="eastAsia"/>
                <w:sz w:val="24"/>
                <w:szCs w:val="24"/>
              </w:rPr>
              <w:t>Yes</w:t>
            </w:r>
          </w:p>
        </w:tc>
        <w:tc>
          <w:tcPr>
            <w:tcW w:w="1426" w:type="dxa"/>
          </w:tcPr>
          <w:p w14:paraId="10C603E7" w14:textId="0BF87C32" w:rsidR="00655383" w:rsidRPr="00D26851" w:rsidRDefault="00655383" w:rsidP="00655383">
            <w:pPr>
              <w:contextualSpacing/>
              <w:rPr>
                <w:rFonts w:ascii="Times New Roman" w:eastAsia="等线" w:hAnsi="Times New Roman" w:cs="Times New Roman"/>
                <w:sz w:val="24"/>
                <w:szCs w:val="24"/>
              </w:rPr>
            </w:pPr>
            <w:r w:rsidRPr="00D26851">
              <w:rPr>
                <w:rFonts w:ascii="Times New Roman" w:eastAsia="等线" w:hAnsi="Times New Roman" w:cs="Times New Roman" w:hint="eastAsia"/>
                <w:sz w:val="24"/>
                <w:szCs w:val="24"/>
              </w:rPr>
              <w:t>No</w:t>
            </w:r>
          </w:p>
        </w:tc>
        <w:tc>
          <w:tcPr>
            <w:tcW w:w="1426" w:type="dxa"/>
          </w:tcPr>
          <w:p w14:paraId="17906B52" w14:textId="56C13027" w:rsidR="00655383" w:rsidRPr="00D26851" w:rsidRDefault="00655383" w:rsidP="00655383">
            <w:pPr>
              <w:contextualSpacing/>
              <w:rPr>
                <w:rFonts w:ascii="Times New Roman" w:eastAsia="等线" w:hAnsi="Times New Roman" w:cs="Times New Roman"/>
                <w:sz w:val="24"/>
                <w:szCs w:val="24"/>
              </w:rPr>
            </w:pPr>
            <w:r w:rsidRPr="00D26851">
              <w:rPr>
                <w:rFonts w:ascii="Times New Roman" w:eastAsia="等线" w:hAnsi="Times New Roman" w:cs="Times New Roman" w:hint="eastAsia"/>
                <w:sz w:val="24"/>
                <w:szCs w:val="24"/>
              </w:rPr>
              <w:t>No</w:t>
            </w:r>
          </w:p>
        </w:tc>
      </w:tr>
      <w:tr w:rsidR="00D26851" w:rsidRPr="00D26851" w14:paraId="1BF72465" w14:textId="77777777" w:rsidTr="00F41039">
        <w:trPr>
          <w:trHeight w:val="17"/>
        </w:trPr>
        <w:tc>
          <w:tcPr>
            <w:tcW w:w="3510" w:type="dxa"/>
          </w:tcPr>
          <w:p w14:paraId="05DC4ADF" w14:textId="77777777" w:rsidR="00062A9C" w:rsidRPr="00D26851" w:rsidRDefault="00062A9C" w:rsidP="00F41039">
            <w:pPr>
              <w:contextualSpacing/>
              <w:rPr>
                <w:rFonts w:ascii="Times New Roman" w:eastAsia="等线" w:hAnsi="Times New Roman" w:cs="Times New Roman"/>
                <w:sz w:val="24"/>
                <w:szCs w:val="24"/>
              </w:rPr>
            </w:pPr>
            <w:r w:rsidRPr="00D26851">
              <w:rPr>
                <w:rFonts w:ascii="Times New Roman" w:eastAsia="等线" w:hAnsi="Times New Roman" w:cs="Times New Roman"/>
                <w:sz w:val="24"/>
                <w:szCs w:val="24"/>
              </w:rPr>
              <w:t>Climate extreme covariates</w:t>
            </w:r>
          </w:p>
        </w:tc>
        <w:tc>
          <w:tcPr>
            <w:tcW w:w="1426" w:type="dxa"/>
          </w:tcPr>
          <w:p w14:paraId="6F3101D5" w14:textId="77777777" w:rsidR="00062A9C" w:rsidRPr="00D26851" w:rsidRDefault="00062A9C" w:rsidP="00655383">
            <w:pPr>
              <w:contextualSpacing/>
              <w:rPr>
                <w:rFonts w:ascii="Times New Roman" w:eastAsia="等线" w:hAnsi="Times New Roman" w:cs="Times New Roman"/>
                <w:sz w:val="24"/>
                <w:szCs w:val="24"/>
              </w:rPr>
            </w:pPr>
            <w:r w:rsidRPr="00D26851">
              <w:rPr>
                <w:rFonts w:ascii="Times New Roman" w:eastAsia="等线" w:hAnsi="Times New Roman" w:cs="Times New Roman"/>
                <w:sz w:val="24"/>
                <w:szCs w:val="24"/>
              </w:rPr>
              <w:t>Yes</w:t>
            </w:r>
          </w:p>
        </w:tc>
        <w:tc>
          <w:tcPr>
            <w:tcW w:w="1426" w:type="dxa"/>
          </w:tcPr>
          <w:p w14:paraId="46204AC1" w14:textId="77777777" w:rsidR="00062A9C" w:rsidRPr="00D26851" w:rsidRDefault="00062A9C" w:rsidP="00655383">
            <w:pPr>
              <w:contextualSpacing/>
              <w:rPr>
                <w:rFonts w:ascii="Times New Roman" w:eastAsia="等线" w:hAnsi="Times New Roman" w:cs="Times New Roman"/>
                <w:sz w:val="24"/>
                <w:szCs w:val="24"/>
              </w:rPr>
            </w:pPr>
            <w:r w:rsidRPr="00D26851">
              <w:rPr>
                <w:rFonts w:ascii="Times New Roman" w:eastAsia="等线" w:hAnsi="Times New Roman" w:cs="Times New Roman"/>
                <w:sz w:val="24"/>
                <w:szCs w:val="24"/>
              </w:rPr>
              <w:t>Yes</w:t>
            </w:r>
          </w:p>
        </w:tc>
        <w:tc>
          <w:tcPr>
            <w:tcW w:w="1426" w:type="dxa"/>
          </w:tcPr>
          <w:p w14:paraId="5FE0AA0C" w14:textId="77777777" w:rsidR="00062A9C" w:rsidRPr="00D26851" w:rsidRDefault="00062A9C" w:rsidP="00655383">
            <w:pPr>
              <w:contextualSpacing/>
              <w:rPr>
                <w:rFonts w:ascii="Times New Roman" w:eastAsia="等线" w:hAnsi="Times New Roman" w:cs="Times New Roman"/>
                <w:sz w:val="24"/>
                <w:szCs w:val="24"/>
              </w:rPr>
            </w:pPr>
            <w:r w:rsidRPr="00D26851">
              <w:rPr>
                <w:rFonts w:ascii="Times New Roman" w:eastAsia="等线" w:hAnsi="Times New Roman" w:cs="Times New Roman"/>
                <w:sz w:val="24"/>
                <w:szCs w:val="24"/>
              </w:rPr>
              <w:t>Yes</w:t>
            </w:r>
          </w:p>
        </w:tc>
        <w:tc>
          <w:tcPr>
            <w:tcW w:w="1426" w:type="dxa"/>
          </w:tcPr>
          <w:p w14:paraId="48E889B1" w14:textId="77777777" w:rsidR="00062A9C" w:rsidRPr="00D26851" w:rsidRDefault="00062A9C" w:rsidP="00655383">
            <w:pPr>
              <w:contextualSpacing/>
              <w:rPr>
                <w:rFonts w:ascii="Times New Roman" w:eastAsia="等线" w:hAnsi="Times New Roman" w:cs="Times New Roman"/>
                <w:sz w:val="24"/>
                <w:szCs w:val="24"/>
              </w:rPr>
            </w:pPr>
            <w:r w:rsidRPr="00D26851">
              <w:rPr>
                <w:rFonts w:ascii="Times New Roman" w:eastAsia="等线" w:hAnsi="Times New Roman" w:cs="Times New Roman"/>
                <w:sz w:val="24"/>
                <w:szCs w:val="24"/>
              </w:rPr>
              <w:t>Yes</w:t>
            </w:r>
          </w:p>
        </w:tc>
      </w:tr>
      <w:tr w:rsidR="00D26851" w:rsidRPr="00D26851" w14:paraId="6553B76B" w14:textId="77777777" w:rsidTr="00F41039">
        <w:trPr>
          <w:trHeight w:val="17"/>
        </w:trPr>
        <w:tc>
          <w:tcPr>
            <w:tcW w:w="3510" w:type="dxa"/>
            <w:tcBorders>
              <w:bottom w:val="single" w:sz="4" w:space="0" w:color="auto"/>
            </w:tcBorders>
          </w:tcPr>
          <w:p w14:paraId="733BE90A" w14:textId="77777777" w:rsidR="00062A9C" w:rsidRPr="00D26851" w:rsidRDefault="00062A9C" w:rsidP="00F41039">
            <w:pPr>
              <w:contextualSpacing/>
              <w:rPr>
                <w:rFonts w:ascii="Times New Roman" w:eastAsia="等线" w:hAnsi="Times New Roman" w:cs="Times New Roman"/>
                <w:sz w:val="24"/>
                <w:szCs w:val="24"/>
              </w:rPr>
            </w:pPr>
            <w:r w:rsidRPr="00D26851">
              <w:rPr>
                <w:rFonts w:ascii="Times New Roman" w:hAnsi="Times New Roman" w:cs="Times New Roman"/>
                <w:sz w:val="24"/>
                <w:szCs w:val="24"/>
              </w:rPr>
              <w:t>N</w:t>
            </w:r>
          </w:p>
        </w:tc>
        <w:tc>
          <w:tcPr>
            <w:tcW w:w="1426" w:type="dxa"/>
            <w:tcBorders>
              <w:bottom w:val="single" w:sz="4" w:space="0" w:color="auto"/>
            </w:tcBorders>
          </w:tcPr>
          <w:p w14:paraId="5C68273B" w14:textId="77777777" w:rsidR="00062A9C" w:rsidRPr="00D26851" w:rsidRDefault="00062A9C" w:rsidP="00655383">
            <w:pPr>
              <w:contextualSpacing/>
              <w:rPr>
                <w:rFonts w:ascii="Times New Roman" w:eastAsia="等线" w:hAnsi="Times New Roman" w:cs="Times New Roman"/>
                <w:sz w:val="24"/>
                <w:szCs w:val="24"/>
              </w:rPr>
            </w:pPr>
            <w:r w:rsidRPr="00D26851">
              <w:rPr>
                <w:rFonts w:ascii="Times New Roman" w:hAnsi="Times New Roman" w:cs="Times New Roman"/>
                <w:sz w:val="24"/>
                <w:szCs w:val="24"/>
              </w:rPr>
              <w:t>803,746</w:t>
            </w:r>
          </w:p>
        </w:tc>
        <w:tc>
          <w:tcPr>
            <w:tcW w:w="1426" w:type="dxa"/>
            <w:tcBorders>
              <w:bottom w:val="single" w:sz="4" w:space="0" w:color="auto"/>
            </w:tcBorders>
          </w:tcPr>
          <w:p w14:paraId="22B5F35A" w14:textId="77777777" w:rsidR="00062A9C" w:rsidRPr="00D26851" w:rsidRDefault="00062A9C" w:rsidP="00655383">
            <w:pPr>
              <w:contextualSpacing/>
              <w:rPr>
                <w:rFonts w:ascii="Times New Roman" w:eastAsia="等线" w:hAnsi="Times New Roman" w:cs="Times New Roman"/>
                <w:sz w:val="24"/>
                <w:szCs w:val="24"/>
              </w:rPr>
            </w:pPr>
            <w:r w:rsidRPr="00D26851">
              <w:rPr>
                <w:rFonts w:ascii="Times New Roman" w:hAnsi="Times New Roman" w:cs="Times New Roman"/>
                <w:sz w:val="24"/>
                <w:szCs w:val="24"/>
              </w:rPr>
              <w:t>803,746</w:t>
            </w:r>
          </w:p>
        </w:tc>
        <w:tc>
          <w:tcPr>
            <w:tcW w:w="1426" w:type="dxa"/>
            <w:tcBorders>
              <w:bottom w:val="single" w:sz="4" w:space="0" w:color="auto"/>
            </w:tcBorders>
          </w:tcPr>
          <w:p w14:paraId="39459345" w14:textId="77777777" w:rsidR="00062A9C" w:rsidRPr="00D26851" w:rsidRDefault="00062A9C" w:rsidP="00655383">
            <w:pPr>
              <w:contextualSpacing/>
              <w:rPr>
                <w:rFonts w:ascii="Times New Roman" w:hAnsi="Times New Roman" w:cs="Times New Roman"/>
                <w:sz w:val="24"/>
                <w:szCs w:val="24"/>
              </w:rPr>
            </w:pPr>
            <w:r w:rsidRPr="00D26851">
              <w:rPr>
                <w:rFonts w:ascii="Times New Roman" w:hAnsi="Times New Roman" w:cs="Times New Roman"/>
                <w:sz w:val="24"/>
                <w:szCs w:val="24"/>
              </w:rPr>
              <w:t>801,024</w:t>
            </w:r>
          </w:p>
        </w:tc>
        <w:tc>
          <w:tcPr>
            <w:tcW w:w="1426" w:type="dxa"/>
            <w:tcBorders>
              <w:bottom w:val="single" w:sz="4" w:space="0" w:color="auto"/>
            </w:tcBorders>
          </w:tcPr>
          <w:p w14:paraId="3D2F9429" w14:textId="68D00171" w:rsidR="00062A9C" w:rsidRPr="00D26851" w:rsidRDefault="00062A9C" w:rsidP="00655383">
            <w:pPr>
              <w:contextualSpacing/>
              <w:rPr>
                <w:rFonts w:ascii="Times New Roman" w:hAnsi="Times New Roman" w:cs="Times New Roman"/>
                <w:sz w:val="24"/>
                <w:szCs w:val="24"/>
              </w:rPr>
            </w:pPr>
            <w:r w:rsidRPr="00D26851">
              <w:rPr>
                <w:rFonts w:ascii="Times New Roman" w:hAnsi="Times New Roman" w:cs="Times New Roman"/>
                <w:sz w:val="24"/>
                <w:szCs w:val="24"/>
              </w:rPr>
              <w:t>801,024</w:t>
            </w:r>
          </w:p>
        </w:tc>
      </w:tr>
    </w:tbl>
    <w:bookmarkEnd w:id="4"/>
    <w:p w14:paraId="57B06B7F" w14:textId="620E31C2" w:rsidR="00062A9C" w:rsidRPr="00D26851" w:rsidRDefault="00062A9C" w:rsidP="00062A9C">
      <w:pPr>
        <w:spacing w:after="0" w:line="240" w:lineRule="auto"/>
        <w:contextualSpacing/>
        <w:jc w:val="both"/>
        <w:rPr>
          <w:rFonts w:ascii="Times New Roman" w:hAnsi="Times New Roman" w:cs="Times New Roman"/>
          <w:sz w:val="24"/>
          <w:szCs w:val="24"/>
        </w:rPr>
      </w:pPr>
      <w:r w:rsidRPr="00D26851">
        <w:rPr>
          <w:rFonts w:ascii="Times New Roman" w:eastAsia="等线" w:hAnsi="Times New Roman" w:cs="Times New Roman"/>
          <w:sz w:val="24"/>
          <w:szCs w:val="24"/>
        </w:rPr>
        <w:t xml:space="preserve">Notes: The dependent variable is the log of residential outages. </w:t>
      </w:r>
      <w:r w:rsidRPr="00D26851">
        <w:rPr>
          <w:rFonts w:ascii="Times New Roman" w:hAnsi="Times New Roman" w:cs="Times New Roman"/>
          <w:sz w:val="24"/>
          <w:szCs w:val="24"/>
        </w:rPr>
        <w:t xml:space="preserve">Standard errors in </w:t>
      </w:r>
      <w:r w:rsidR="004C1EBC" w:rsidRPr="00D26851">
        <w:rPr>
          <w:rFonts w:ascii="Times New Roman" w:hAnsi="Times New Roman" w:cs="Times New Roman"/>
          <w:sz w:val="24"/>
          <w:szCs w:val="24"/>
        </w:rPr>
        <w:t xml:space="preserve">the </w:t>
      </w:r>
      <w:r w:rsidRPr="00D26851">
        <w:rPr>
          <w:rFonts w:ascii="Times New Roman" w:hAnsi="Times New Roman" w:cs="Times New Roman"/>
          <w:sz w:val="24"/>
          <w:szCs w:val="24"/>
        </w:rPr>
        <w:t>parentheses are clustered at the county level. *p&lt;0.10, **p&lt;0.05, *** p&lt;0.01.</w:t>
      </w:r>
    </w:p>
    <w:p w14:paraId="6D06534A" w14:textId="77777777" w:rsidR="00744E65" w:rsidRPr="00D26851" w:rsidRDefault="00744E65" w:rsidP="00062A9C">
      <w:pPr>
        <w:spacing w:after="0" w:line="240" w:lineRule="auto"/>
        <w:contextualSpacing/>
        <w:jc w:val="both"/>
        <w:rPr>
          <w:rFonts w:ascii="Times New Roman" w:hAnsi="Times New Roman" w:cs="Times New Roman"/>
          <w:sz w:val="24"/>
          <w:szCs w:val="24"/>
        </w:rPr>
      </w:pPr>
    </w:p>
    <w:p w14:paraId="37CC2B80" w14:textId="77777777" w:rsidR="00744E65" w:rsidRPr="00D26851" w:rsidRDefault="00744E65" w:rsidP="00062A9C">
      <w:pPr>
        <w:spacing w:after="0" w:line="240" w:lineRule="auto"/>
        <w:contextualSpacing/>
        <w:jc w:val="both"/>
        <w:rPr>
          <w:rFonts w:ascii="Times New Roman" w:hAnsi="Times New Roman" w:cs="Times New Roman"/>
          <w:sz w:val="24"/>
          <w:szCs w:val="24"/>
        </w:rPr>
      </w:pPr>
    </w:p>
    <w:p w14:paraId="21450702" w14:textId="77777777" w:rsidR="00744E65" w:rsidRPr="00D26851" w:rsidRDefault="00744E65" w:rsidP="00744E65">
      <w:pPr>
        <w:spacing w:after="0" w:line="240" w:lineRule="auto"/>
        <w:contextualSpacing/>
        <w:jc w:val="both"/>
        <w:rPr>
          <w:rFonts w:ascii="Times New Roman" w:eastAsia="等线" w:hAnsi="Times New Roman" w:cs="Times New Roman"/>
          <w:kern w:val="2"/>
          <w:sz w:val="24"/>
          <w:szCs w:val="24"/>
        </w:rPr>
      </w:pPr>
    </w:p>
    <w:p w14:paraId="6148C05A" w14:textId="77777777" w:rsidR="00744E65" w:rsidRPr="00D26851" w:rsidRDefault="00744E65" w:rsidP="00062A9C">
      <w:pPr>
        <w:spacing w:after="0" w:line="240" w:lineRule="auto"/>
        <w:contextualSpacing/>
        <w:jc w:val="both"/>
        <w:rPr>
          <w:rFonts w:ascii="Times New Roman" w:hAnsi="Times New Roman" w:cs="Times New Roman"/>
          <w:sz w:val="24"/>
          <w:szCs w:val="24"/>
        </w:rPr>
      </w:pPr>
    </w:p>
    <w:p w14:paraId="609580D9" w14:textId="3314247C" w:rsidR="00744E65" w:rsidRPr="00D26851" w:rsidRDefault="00744E65" w:rsidP="00744E65">
      <w:pPr>
        <w:adjustRightInd w:val="0"/>
        <w:snapToGrid w:val="0"/>
        <w:spacing w:after="0"/>
        <w:jc w:val="center"/>
        <w:rPr>
          <w:rFonts w:ascii="Times New Roman" w:hAnsi="Times New Roman" w:cs="Times New Roman"/>
          <w:sz w:val="24"/>
          <w:szCs w:val="24"/>
        </w:rPr>
      </w:pPr>
      <w:r w:rsidRPr="00D26851">
        <w:rPr>
          <w:rFonts w:ascii="Times New Roman" w:hAnsi="Times New Roman" w:cs="Times New Roman" w:hint="eastAsia"/>
          <w:sz w:val="24"/>
          <w:szCs w:val="24"/>
        </w:rPr>
        <w:t xml:space="preserve">Supplementary </w:t>
      </w:r>
      <w:r w:rsidRPr="00D26851">
        <w:rPr>
          <w:rFonts w:ascii="Times New Roman" w:hAnsi="Times New Roman" w:cs="Times New Roman"/>
          <w:sz w:val="24"/>
          <w:szCs w:val="24"/>
        </w:rPr>
        <w:t xml:space="preserve">Table </w:t>
      </w:r>
      <w:r w:rsidR="00CC7A1F" w:rsidRPr="00D26851">
        <w:rPr>
          <w:rFonts w:ascii="Times New Roman" w:hAnsi="Times New Roman" w:cs="Times New Roman" w:hint="eastAsia"/>
          <w:sz w:val="24"/>
          <w:szCs w:val="24"/>
        </w:rPr>
        <w:t>11</w:t>
      </w:r>
      <w:r w:rsidRPr="00D26851">
        <w:rPr>
          <w:rFonts w:ascii="Times New Roman" w:hAnsi="Times New Roman" w:cs="Times New Roman"/>
          <w:sz w:val="24"/>
          <w:szCs w:val="24"/>
        </w:rPr>
        <w:t xml:space="preserve"> Average SAIDI and SAIFI in China</w:t>
      </w:r>
    </w:p>
    <w:tbl>
      <w:tblPr>
        <w:tblStyle w:val="TableGrid"/>
        <w:tblW w:w="0" w:type="auto"/>
        <w:tblInd w:w="2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9"/>
        <w:gridCol w:w="756"/>
        <w:gridCol w:w="756"/>
        <w:gridCol w:w="756"/>
        <w:gridCol w:w="756"/>
      </w:tblGrid>
      <w:tr w:rsidR="00D26851" w:rsidRPr="00D26851" w14:paraId="701C2564" w14:textId="77777777" w:rsidTr="002A598A">
        <w:tc>
          <w:tcPr>
            <w:tcW w:w="0" w:type="auto"/>
            <w:tcBorders>
              <w:top w:val="single" w:sz="4" w:space="0" w:color="auto"/>
              <w:bottom w:val="single" w:sz="4" w:space="0" w:color="auto"/>
            </w:tcBorders>
          </w:tcPr>
          <w:p w14:paraId="1817740D" w14:textId="77777777" w:rsidR="002A598A" w:rsidRPr="00D26851" w:rsidRDefault="002A598A" w:rsidP="00A200DF">
            <w:pPr>
              <w:adjustRightInd w:val="0"/>
              <w:snapToGrid w:val="0"/>
              <w:jc w:val="both"/>
              <w:rPr>
                <w:rFonts w:ascii="Times New Roman" w:hAnsi="Times New Roman" w:cs="Times New Roman"/>
                <w:i/>
                <w:sz w:val="24"/>
                <w:szCs w:val="24"/>
                <w14:ligatures w14:val="none"/>
              </w:rPr>
            </w:pPr>
          </w:p>
        </w:tc>
        <w:tc>
          <w:tcPr>
            <w:tcW w:w="0" w:type="auto"/>
            <w:tcBorders>
              <w:top w:val="single" w:sz="4" w:space="0" w:color="auto"/>
              <w:bottom w:val="single" w:sz="4" w:space="0" w:color="auto"/>
            </w:tcBorders>
          </w:tcPr>
          <w:p w14:paraId="56CBDF54" w14:textId="77777777" w:rsidR="002A598A" w:rsidRPr="00D26851" w:rsidRDefault="002A598A" w:rsidP="00A200DF">
            <w:pPr>
              <w:adjustRightInd w:val="0"/>
              <w:snapToGrid w:val="0"/>
              <w:jc w:val="both"/>
              <w:rPr>
                <w:rFonts w:ascii="Times New Roman" w:hAnsi="Times New Roman" w:cs="Times New Roman"/>
                <w:iCs/>
                <w:sz w:val="24"/>
                <w:szCs w:val="24"/>
                <w14:ligatures w14:val="none"/>
              </w:rPr>
            </w:pPr>
            <w:r w:rsidRPr="00D26851">
              <w:rPr>
                <w:rFonts w:ascii="Times New Roman" w:hAnsi="Times New Roman" w:cs="Times New Roman"/>
                <w:iCs/>
                <w:sz w:val="24"/>
                <w:szCs w:val="24"/>
                <w14:ligatures w14:val="none"/>
              </w:rPr>
              <w:t>2018</w:t>
            </w:r>
          </w:p>
        </w:tc>
        <w:tc>
          <w:tcPr>
            <w:tcW w:w="0" w:type="auto"/>
            <w:tcBorders>
              <w:top w:val="single" w:sz="4" w:space="0" w:color="auto"/>
              <w:bottom w:val="single" w:sz="4" w:space="0" w:color="auto"/>
            </w:tcBorders>
          </w:tcPr>
          <w:p w14:paraId="664373BA" w14:textId="77777777" w:rsidR="002A598A" w:rsidRPr="00D26851" w:rsidRDefault="002A598A" w:rsidP="00A200DF">
            <w:pPr>
              <w:adjustRightInd w:val="0"/>
              <w:snapToGrid w:val="0"/>
              <w:jc w:val="both"/>
              <w:rPr>
                <w:rFonts w:ascii="Times New Roman" w:hAnsi="Times New Roman" w:cs="Times New Roman"/>
                <w:iCs/>
                <w:sz w:val="24"/>
                <w:szCs w:val="24"/>
                <w14:ligatures w14:val="none"/>
              </w:rPr>
            </w:pPr>
            <w:r w:rsidRPr="00D26851">
              <w:rPr>
                <w:rFonts w:ascii="Times New Roman" w:hAnsi="Times New Roman" w:cs="Times New Roman"/>
                <w:iCs/>
                <w:sz w:val="24"/>
                <w:szCs w:val="24"/>
                <w14:ligatures w14:val="none"/>
              </w:rPr>
              <w:t>2019</w:t>
            </w:r>
          </w:p>
        </w:tc>
        <w:tc>
          <w:tcPr>
            <w:tcW w:w="0" w:type="auto"/>
            <w:tcBorders>
              <w:top w:val="single" w:sz="4" w:space="0" w:color="auto"/>
              <w:bottom w:val="single" w:sz="4" w:space="0" w:color="auto"/>
            </w:tcBorders>
          </w:tcPr>
          <w:p w14:paraId="44BB9B15" w14:textId="77777777" w:rsidR="002A598A" w:rsidRPr="00D26851" w:rsidRDefault="002A598A" w:rsidP="00A200DF">
            <w:pPr>
              <w:adjustRightInd w:val="0"/>
              <w:snapToGrid w:val="0"/>
              <w:jc w:val="both"/>
              <w:rPr>
                <w:rFonts w:ascii="Times New Roman" w:hAnsi="Times New Roman" w:cs="Times New Roman"/>
                <w:iCs/>
                <w:sz w:val="24"/>
                <w:szCs w:val="24"/>
                <w14:ligatures w14:val="none"/>
              </w:rPr>
            </w:pPr>
            <w:r w:rsidRPr="00D26851">
              <w:rPr>
                <w:rFonts w:ascii="Times New Roman" w:hAnsi="Times New Roman" w:cs="Times New Roman"/>
                <w:iCs/>
                <w:sz w:val="24"/>
                <w:szCs w:val="24"/>
                <w14:ligatures w14:val="none"/>
              </w:rPr>
              <w:t>2020</w:t>
            </w:r>
          </w:p>
        </w:tc>
        <w:tc>
          <w:tcPr>
            <w:tcW w:w="0" w:type="auto"/>
            <w:tcBorders>
              <w:top w:val="single" w:sz="4" w:space="0" w:color="auto"/>
              <w:bottom w:val="single" w:sz="4" w:space="0" w:color="auto"/>
            </w:tcBorders>
          </w:tcPr>
          <w:p w14:paraId="6C395FC6" w14:textId="77777777" w:rsidR="002A598A" w:rsidRPr="00D26851" w:rsidRDefault="002A598A" w:rsidP="00A200DF">
            <w:pPr>
              <w:adjustRightInd w:val="0"/>
              <w:snapToGrid w:val="0"/>
              <w:jc w:val="both"/>
              <w:rPr>
                <w:rFonts w:ascii="Times New Roman" w:hAnsi="Times New Roman" w:cs="Times New Roman"/>
                <w:iCs/>
                <w:sz w:val="24"/>
                <w:szCs w:val="24"/>
                <w14:ligatures w14:val="none"/>
              </w:rPr>
            </w:pPr>
            <w:r w:rsidRPr="00D26851">
              <w:rPr>
                <w:rFonts w:ascii="Times New Roman" w:hAnsi="Times New Roman" w:cs="Times New Roman"/>
                <w:iCs/>
                <w:sz w:val="24"/>
                <w:szCs w:val="24"/>
                <w14:ligatures w14:val="none"/>
              </w:rPr>
              <w:t>2021</w:t>
            </w:r>
          </w:p>
        </w:tc>
      </w:tr>
      <w:tr w:rsidR="00D26851" w:rsidRPr="00D26851" w14:paraId="14BE2F17" w14:textId="77777777" w:rsidTr="002A598A">
        <w:tc>
          <w:tcPr>
            <w:tcW w:w="0" w:type="auto"/>
            <w:tcBorders>
              <w:top w:val="single" w:sz="4" w:space="0" w:color="auto"/>
            </w:tcBorders>
          </w:tcPr>
          <w:p w14:paraId="02D34DEA" w14:textId="77777777" w:rsidR="002A598A" w:rsidRPr="00D26851" w:rsidRDefault="002A598A" w:rsidP="00A200DF">
            <w:pPr>
              <w:kinsoku w:val="0"/>
              <w:overflowPunct w:val="0"/>
              <w:autoSpaceDE w:val="0"/>
              <w:autoSpaceDN w:val="0"/>
              <w:adjustRightInd w:val="0"/>
              <w:snapToGrid w:val="0"/>
              <w:jc w:val="both"/>
              <w:rPr>
                <w:rFonts w:ascii="Times New Roman" w:hAnsi="Times New Roman" w:cs="Times New Roman"/>
                <w:iCs/>
                <w:sz w:val="24"/>
                <w:szCs w:val="24"/>
                <w14:ligatures w14:val="none"/>
              </w:rPr>
            </w:pPr>
            <w:r w:rsidRPr="00D26851">
              <w:rPr>
                <w:rFonts w:ascii="Times New Roman" w:hAnsi="Times New Roman" w:cs="Times New Roman"/>
                <w:iCs/>
                <w:sz w:val="24"/>
                <w:szCs w:val="24"/>
                <w14:ligatures w14:val="none"/>
              </w:rPr>
              <w:t xml:space="preserve">Average SAIDI </w:t>
            </w:r>
          </w:p>
        </w:tc>
        <w:tc>
          <w:tcPr>
            <w:tcW w:w="0" w:type="auto"/>
            <w:tcBorders>
              <w:top w:val="single" w:sz="4" w:space="0" w:color="auto"/>
            </w:tcBorders>
          </w:tcPr>
          <w:p w14:paraId="7F60C2BA" w14:textId="77777777" w:rsidR="002A598A" w:rsidRPr="00D26851" w:rsidRDefault="002A598A" w:rsidP="00A200DF">
            <w:pPr>
              <w:adjustRightInd w:val="0"/>
              <w:snapToGrid w:val="0"/>
              <w:jc w:val="both"/>
              <w:rPr>
                <w:rFonts w:ascii="Times New Roman" w:hAnsi="Times New Roman" w:cs="Times New Roman"/>
                <w:i/>
                <w:sz w:val="24"/>
                <w:szCs w:val="24"/>
                <w14:ligatures w14:val="none"/>
              </w:rPr>
            </w:pPr>
            <w:r w:rsidRPr="00D26851">
              <w:rPr>
                <w:rFonts w:ascii="Times New Roman" w:eastAsia="微软雅黑" w:hAnsi="Times New Roman" w:cs="Times New Roman"/>
                <w:sz w:val="24"/>
                <w:szCs w:val="24"/>
              </w:rPr>
              <w:t>15.26</w:t>
            </w:r>
          </w:p>
        </w:tc>
        <w:tc>
          <w:tcPr>
            <w:tcW w:w="0" w:type="auto"/>
            <w:tcBorders>
              <w:top w:val="single" w:sz="4" w:space="0" w:color="auto"/>
            </w:tcBorders>
          </w:tcPr>
          <w:p w14:paraId="3E1B46AB" w14:textId="77777777" w:rsidR="002A598A" w:rsidRPr="00D26851" w:rsidRDefault="002A598A" w:rsidP="00A200DF">
            <w:pPr>
              <w:adjustRightInd w:val="0"/>
              <w:snapToGrid w:val="0"/>
              <w:jc w:val="both"/>
              <w:rPr>
                <w:rFonts w:ascii="Times New Roman" w:hAnsi="Times New Roman" w:cs="Times New Roman"/>
                <w:i/>
                <w:sz w:val="24"/>
                <w:szCs w:val="24"/>
                <w14:ligatures w14:val="none"/>
              </w:rPr>
            </w:pPr>
            <w:r w:rsidRPr="00D26851">
              <w:rPr>
                <w:rFonts w:ascii="Times New Roman" w:hAnsi="Times New Roman" w:cs="Times New Roman"/>
                <w:sz w:val="24"/>
                <w:szCs w:val="24"/>
              </w:rPr>
              <w:t>13.72</w:t>
            </w:r>
          </w:p>
        </w:tc>
        <w:tc>
          <w:tcPr>
            <w:tcW w:w="0" w:type="auto"/>
            <w:tcBorders>
              <w:top w:val="single" w:sz="4" w:space="0" w:color="auto"/>
            </w:tcBorders>
          </w:tcPr>
          <w:p w14:paraId="3772EAA9" w14:textId="77777777" w:rsidR="002A598A" w:rsidRPr="00D26851" w:rsidRDefault="002A598A" w:rsidP="00A200DF">
            <w:pPr>
              <w:adjustRightInd w:val="0"/>
              <w:snapToGrid w:val="0"/>
              <w:jc w:val="both"/>
              <w:rPr>
                <w:rFonts w:ascii="Times New Roman" w:hAnsi="Times New Roman" w:cs="Times New Roman"/>
                <w:i/>
                <w:sz w:val="24"/>
                <w:szCs w:val="24"/>
                <w14:ligatures w14:val="none"/>
              </w:rPr>
            </w:pPr>
            <w:r w:rsidRPr="00D26851">
              <w:rPr>
                <w:rFonts w:ascii="Times New Roman" w:hAnsi="Times New Roman" w:cs="Times New Roman"/>
                <w:sz w:val="24"/>
                <w:szCs w:val="24"/>
              </w:rPr>
              <w:t>11.87</w:t>
            </w:r>
          </w:p>
        </w:tc>
        <w:tc>
          <w:tcPr>
            <w:tcW w:w="0" w:type="auto"/>
            <w:tcBorders>
              <w:top w:val="single" w:sz="4" w:space="0" w:color="auto"/>
            </w:tcBorders>
          </w:tcPr>
          <w:p w14:paraId="4EA11562" w14:textId="77777777" w:rsidR="002A598A" w:rsidRPr="00D26851" w:rsidRDefault="002A598A" w:rsidP="00A200DF">
            <w:pPr>
              <w:adjustRightInd w:val="0"/>
              <w:snapToGrid w:val="0"/>
              <w:jc w:val="both"/>
              <w:rPr>
                <w:rFonts w:ascii="Times New Roman" w:hAnsi="Times New Roman" w:cs="Times New Roman"/>
                <w:i/>
                <w:sz w:val="24"/>
                <w:szCs w:val="24"/>
                <w14:ligatures w14:val="none"/>
              </w:rPr>
            </w:pPr>
            <w:r w:rsidRPr="00D26851">
              <w:rPr>
                <w:rFonts w:ascii="Times New Roman" w:hAnsi="Times New Roman" w:cs="Times New Roman"/>
                <w:sz w:val="24"/>
                <w:szCs w:val="24"/>
              </w:rPr>
              <w:t>11.26</w:t>
            </w:r>
          </w:p>
        </w:tc>
      </w:tr>
      <w:tr w:rsidR="00D26851" w:rsidRPr="00D26851" w14:paraId="1C9C86DC" w14:textId="77777777" w:rsidTr="002A598A">
        <w:tc>
          <w:tcPr>
            <w:tcW w:w="0" w:type="auto"/>
          </w:tcPr>
          <w:p w14:paraId="5F213AB4" w14:textId="77777777" w:rsidR="002A598A" w:rsidRPr="00D26851" w:rsidRDefault="002A598A" w:rsidP="00A200DF">
            <w:pPr>
              <w:kinsoku w:val="0"/>
              <w:overflowPunct w:val="0"/>
              <w:autoSpaceDE w:val="0"/>
              <w:autoSpaceDN w:val="0"/>
              <w:adjustRightInd w:val="0"/>
              <w:snapToGrid w:val="0"/>
              <w:jc w:val="both"/>
              <w:rPr>
                <w:rFonts w:ascii="Times New Roman" w:hAnsi="Times New Roman" w:cs="Times New Roman"/>
                <w:i/>
                <w:sz w:val="24"/>
                <w:szCs w:val="24"/>
                <w14:ligatures w14:val="none"/>
              </w:rPr>
            </w:pPr>
            <w:r w:rsidRPr="00D26851">
              <w:rPr>
                <w:rFonts w:ascii="Times New Roman" w:hAnsi="Times New Roman" w:cs="Times New Roman"/>
                <w:i/>
                <w:sz w:val="24"/>
                <w:szCs w:val="24"/>
                <w14:ligatures w14:val="none"/>
              </w:rPr>
              <w:t>Urban</w:t>
            </w:r>
          </w:p>
        </w:tc>
        <w:tc>
          <w:tcPr>
            <w:tcW w:w="0" w:type="auto"/>
          </w:tcPr>
          <w:p w14:paraId="18D5F1D2" w14:textId="77777777" w:rsidR="002A598A" w:rsidRPr="00D26851" w:rsidRDefault="002A598A" w:rsidP="00A200DF">
            <w:pPr>
              <w:adjustRightInd w:val="0"/>
              <w:snapToGrid w:val="0"/>
              <w:jc w:val="both"/>
              <w:rPr>
                <w:rFonts w:ascii="Times New Roman" w:eastAsia="微软雅黑" w:hAnsi="Times New Roman" w:cs="Times New Roman"/>
                <w:sz w:val="24"/>
                <w:szCs w:val="24"/>
              </w:rPr>
            </w:pPr>
            <w:r w:rsidRPr="00D26851">
              <w:rPr>
                <w:rFonts w:ascii="Times New Roman" w:eastAsia="微软雅黑" w:hAnsi="Times New Roman" w:cs="Times New Roman"/>
                <w:sz w:val="24"/>
                <w:szCs w:val="24"/>
              </w:rPr>
              <w:t>4.72</w:t>
            </w:r>
          </w:p>
        </w:tc>
        <w:tc>
          <w:tcPr>
            <w:tcW w:w="0" w:type="auto"/>
          </w:tcPr>
          <w:p w14:paraId="62AAC460" w14:textId="77777777" w:rsidR="002A598A" w:rsidRPr="00D26851" w:rsidRDefault="002A598A" w:rsidP="00A200DF">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4.50</w:t>
            </w:r>
          </w:p>
        </w:tc>
        <w:tc>
          <w:tcPr>
            <w:tcW w:w="0" w:type="auto"/>
          </w:tcPr>
          <w:p w14:paraId="4C3C94D4" w14:textId="77777777" w:rsidR="002A598A" w:rsidRPr="00D26851" w:rsidRDefault="002A598A" w:rsidP="00A200DF">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4.82</w:t>
            </w:r>
          </w:p>
        </w:tc>
        <w:tc>
          <w:tcPr>
            <w:tcW w:w="0" w:type="auto"/>
          </w:tcPr>
          <w:p w14:paraId="4B266FD1" w14:textId="77777777" w:rsidR="002A598A" w:rsidRPr="00D26851" w:rsidRDefault="002A598A" w:rsidP="00A200DF">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4.89</w:t>
            </w:r>
          </w:p>
        </w:tc>
      </w:tr>
      <w:tr w:rsidR="00D26851" w:rsidRPr="00D26851" w14:paraId="16AFBA12" w14:textId="77777777" w:rsidTr="002A598A">
        <w:tc>
          <w:tcPr>
            <w:tcW w:w="0" w:type="auto"/>
          </w:tcPr>
          <w:p w14:paraId="3BEE68E9" w14:textId="77777777" w:rsidR="002A598A" w:rsidRPr="00D26851" w:rsidRDefault="002A598A" w:rsidP="00A200DF">
            <w:pPr>
              <w:kinsoku w:val="0"/>
              <w:overflowPunct w:val="0"/>
              <w:autoSpaceDE w:val="0"/>
              <w:autoSpaceDN w:val="0"/>
              <w:adjustRightInd w:val="0"/>
              <w:snapToGrid w:val="0"/>
              <w:jc w:val="both"/>
              <w:rPr>
                <w:rFonts w:ascii="Times New Roman" w:hAnsi="Times New Roman" w:cs="Times New Roman"/>
                <w:i/>
                <w:sz w:val="24"/>
                <w:szCs w:val="24"/>
                <w14:ligatures w14:val="none"/>
              </w:rPr>
            </w:pPr>
            <w:r w:rsidRPr="00D26851">
              <w:rPr>
                <w:rFonts w:ascii="Times New Roman" w:hAnsi="Times New Roman" w:cs="Times New Roman"/>
                <w:i/>
                <w:sz w:val="24"/>
                <w:szCs w:val="24"/>
                <w14:ligatures w14:val="none"/>
              </w:rPr>
              <w:t>Rural</w:t>
            </w:r>
          </w:p>
        </w:tc>
        <w:tc>
          <w:tcPr>
            <w:tcW w:w="0" w:type="auto"/>
          </w:tcPr>
          <w:p w14:paraId="443B74F5" w14:textId="77777777" w:rsidR="002A598A" w:rsidRPr="00D26851" w:rsidRDefault="002A598A" w:rsidP="00A200DF">
            <w:pPr>
              <w:adjustRightInd w:val="0"/>
              <w:snapToGrid w:val="0"/>
              <w:jc w:val="both"/>
              <w:rPr>
                <w:rFonts w:ascii="Times New Roman" w:eastAsia="微软雅黑" w:hAnsi="Times New Roman" w:cs="Times New Roman"/>
                <w:sz w:val="24"/>
                <w:szCs w:val="24"/>
              </w:rPr>
            </w:pPr>
            <w:r w:rsidRPr="00D26851">
              <w:rPr>
                <w:rFonts w:ascii="Times New Roman" w:eastAsia="微软雅黑" w:hAnsi="Times New Roman" w:cs="Times New Roman"/>
                <w:sz w:val="24"/>
                <w:szCs w:val="24"/>
              </w:rPr>
              <w:t>18.95</w:t>
            </w:r>
          </w:p>
        </w:tc>
        <w:tc>
          <w:tcPr>
            <w:tcW w:w="0" w:type="auto"/>
          </w:tcPr>
          <w:p w14:paraId="3802AB54" w14:textId="77777777" w:rsidR="002A598A" w:rsidRPr="00D26851" w:rsidRDefault="002A598A" w:rsidP="00A200DF">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17.03</w:t>
            </w:r>
          </w:p>
        </w:tc>
        <w:tc>
          <w:tcPr>
            <w:tcW w:w="0" w:type="auto"/>
          </w:tcPr>
          <w:p w14:paraId="59738490" w14:textId="77777777" w:rsidR="002A598A" w:rsidRPr="00D26851" w:rsidRDefault="002A598A" w:rsidP="00A200DF">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14.51</w:t>
            </w:r>
          </w:p>
        </w:tc>
        <w:tc>
          <w:tcPr>
            <w:tcW w:w="0" w:type="auto"/>
          </w:tcPr>
          <w:p w14:paraId="3FB17A5B" w14:textId="77777777" w:rsidR="002A598A" w:rsidRPr="00D26851" w:rsidRDefault="002A598A" w:rsidP="00A200DF">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14.06</w:t>
            </w:r>
          </w:p>
        </w:tc>
      </w:tr>
      <w:tr w:rsidR="00D26851" w:rsidRPr="00D26851" w14:paraId="5B5AC1F8" w14:textId="77777777" w:rsidTr="002A598A">
        <w:tc>
          <w:tcPr>
            <w:tcW w:w="0" w:type="auto"/>
          </w:tcPr>
          <w:p w14:paraId="6E82032D" w14:textId="77777777" w:rsidR="002A598A" w:rsidRPr="00D26851" w:rsidRDefault="002A598A" w:rsidP="00A200DF">
            <w:pPr>
              <w:adjustRightInd w:val="0"/>
              <w:snapToGrid w:val="0"/>
              <w:jc w:val="both"/>
              <w:rPr>
                <w:rFonts w:ascii="Times New Roman" w:hAnsi="Times New Roman" w:cs="Times New Roman"/>
                <w:iCs/>
                <w:sz w:val="24"/>
                <w:szCs w:val="24"/>
                <w14:ligatures w14:val="none"/>
              </w:rPr>
            </w:pPr>
            <w:r w:rsidRPr="00D26851">
              <w:rPr>
                <w:rFonts w:ascii="Times New Roman" w:hAnsi="Times New Roman" w:cs="Times New Roman"/>
                <w:iCs/>
                <w:sz w:val="24"/>
                <w:szCs w:val="24"/>
                <w14:ligatures w14:val="none"/>
              </w:rPr>
              <w:t>A</w:t>
            </w:r>
            <w:r w:rsidRPr="00D26851">
              <w:rPr>
                <w:rFonts w:ascii="Times New Roman" w:hAnsi="Times New Roman" w:cs="Times New Roman" w:hint="eastAsia"/>
                <w:iCs/>
                <w:sz w:val="24"/>
                <w:szCs w:val="24"/>
                <w14:ligatures w14:val="none"/>
              </w:rPr>
              <w:t xml:space="preserve">verage </w:t>
            </w:r>
            <w:r w:rsidRPr="00D26851">
              <w:rPr>
                <w:rFonts w:ascii="Times New Roman" w:hAnsi="Times New Roman" w:cs="Times New Roman"/>
                <w:iCs/>
                <w:sz w:val="24"/>
                <w:szCs w:val="24"/>
                <w14:ligatures w14:val="none"/>
              </w:rPr>
              <w:t xml:space="preserve">SAIFI </w:t>
            </w:r>
          </w:p>
        </w:tc>
        <w:tc>
          <w:tcPr>
            <w:tcW w:w="0" w:type="auto"/>
          </w:tcPr>
          <w:p w14:paraId="0CC0CFDC" w14:textId="77777777" w:rsidR="002A598A" w:rsidRPr="00D26851" w:rsidRDefault="002A598A" w:rsidP="00A200DF">
            <w:pPr>
              <w:adjustRightInd w:val="0"/>
              <w:snapToGrid w:val="0"/>
              <w:jc w:val="both"/>
              <w:rPr>
                <w:rFonts w:ascii="Times New Roman" w:hAnsi="Times New Roman" w:cs="Times New Roman"/>
                <w:i/>
                <w:sz w:val="24"/>
                <w:szCs w:val="24"/>
                <w14:ligatures w14:val="none"/>
              </w:rPr>
            </w:pPr>
            <w:r w:rsidRPr="00D26851">
              <w:rPr>
                <w:rFonts w:ascii="Times New Roman" w:eastAsia="微软雅黑" w:hAnsi="Times New Roman" w:cs="Times New Roman"/>
                <w:sz w:val="24"/>
                <w:szCs w:val="24"/>
              </w:rPr>
              <w:t>3.18</w:t>
            </w:r>
          </w:p>
        </w:tc>
        <w:tc>
          <w:tcPr>
            <w:tcW w:w="0" w:type="auto"/>
          </w:tcPr>
          <w:p w14:paraId="5BF2DDCC" w14:textId="77777777" w:rsidR="002A598A" w:rsidRPr="00D26851" w:rsidRDefault="002A598A" w:rsidP="00A200DF">
            <w:pPr>
              <w:adjustRightInd w:val="0"/>
              <w:snapToGrid w:val="0"/>
              <w:jc w:val="both"/>
              <w:rPr>
                <w:rFonts w:ascii="Times New Roman" w:hAnsi="Times New Roman" w:cs="Times New Roman"/>
                <w:i/>
                <w:sz w:val="24"/>
                <w:szCs w:val="24"/>
                <w14:ligatures w14:val="none"/>
              </w:rPr>
            </w:pPr>
            <w:r w:rsidRPr="00D26851">
              <w:rPr>
                <w:rFonts w:ascii="Times New Roman" w:hAnsi="Times New Roman" w:cs="Times New Roman"/>
                <w:sz w:val="24"/>
                <w:szCs w:val="24"/>
              </w:rPr>
              <w:t>2.99</w:t>
            </w:r>
          </w:p>
        </w:tc>
        <w:tc>
          <w:tcPr>
            <w:tcW w:w="0" w:type="auto"/>
          </w:tcPr>
          <w:p w14:paraId="0F33C1C4" w14:textId="77777777" w:rsidR="002A598A" w:rsidRPr="00D26851" w:rsidRDefault="002A598A" w:rsidP="00A200DF">
            <w:pPr>
              <w:adjustRightInd w:val="0"/>
              <w:snapToGrid w:val="0"/>
              <w:jc w:val="both"/>
              <w:rPr>
                <w:rFonts w:ascii="Times New Roman" w:hAnsi="Times New Roman" w:cs="Times New Roman"/>
                <w:i/>
                <w:sz w:val="24"/>
                <w:szCs w:val="24"/>
                <w14:ligatures w14:val="none"/>
              </w:rPr>
            </w:pPr>
            <w:r w:rsidRPr="00D26851">
              <w:rPr>
                <w:rFonts w:ascii="Times New Roman" w:hAnsi="Times New Roman" w:cs="Times New Roman"/>
                <w:sz w:val="24"/>
                <w:szCs w:val="24"/>
              </w:rPr>
              <w:t>2.69</w:t>
            </w:r>
          </w:p>
        </w:tc>
        <w:tc>
          <w:tcPr>
            <w:tcW w:w="0" w:type="auto"/>
          </w:tcPr>
          <w:p w14:paraId="4F9D29D5" w14:textId="77777777" w:rsidR="002A598A" w:rsidRPr="00D26851" w:rsidRDefault="002A598A" w:rsidP="00A200DF">
            <w:pPr>
              <w:adjustRightInd w:val="0"/>
              <w:snapToGrid w:val="0"/>
              <w:jc w:val="both"/>
              <w:rPr>
                <w:rFonts w:ascii="Times New Roman" w:hAnsi="Times New Roman" w:cs="Times New Roman"/>
                <w:i/>
                <w:sz w:val="24"/>
                <w:szCs w:val="24"/>
                <w14:ligatures w14:val="none"/>
              </w:rPr>
            </w:pPr>
            <w:r w:rsidRPr="00D26851">
              <w:rPr>
                <w:rFonts w:ascii="Times New Roman" w:hAnsi="Times New Roman" w:cs="Times New Roman"/>
                <w:sz w:val="24"/>
                <w:szCs w:val="24"/>
              </w:rPr>
              <w:t>2.77</w:t>
            </w:r>
          </w:p>
        </w:tc>
      </w:tr>
      <w:tr w:rsidR="00D26851" w:rsidRPr="00D26851" w14:paraId="39C518AE" w14:textId="77777777" w:rsidTr="002A598A">
        <w:tc>
          <w:tcPr>
            <w:tcW w:w="0" w:type="auto"/>
          </w:tcPr>
          <w:p w14:paraId="43D02F05" w14:textId="77777777" w:rsidR="002A598A" w:rsidRPr="00D26851" w:rsidRDefault="002A598A" w:rsidP="00A200DF">
            <w:pPr>
              <w:adjustRightInd w:val="0"/>
              <w:snapToGrid w:val="0"/>
              <w:jc w:val="both"/>
              <w:rPr>
                <w:rFonts w:ascii="Times New Roman" w:hAnsi="Times New Roman" w:cs="Times New Roman"/>
                <w:i/>
                <w:sz w:val="24"/>
                <w:szCs w:val="24"/>
                <w14:ligatures w14:val="none"/>
              </w:rPr>
            </w:pPr>
            <w:r w:rsidRPr="00D26851">
              <w:rPr>
                <w:rFonts w:ascii="Times New Roman" w:hAnsi="Times New Roman" w:cs="Times New Roman"/>
                <w:i/>
                <w:sz w:val="24"/>
                <w:szCs w:val="24"/>
                <w14:ligatures w14:val="none"/>
              </w:rPr>
              <w:t>Urban</w:t>
            </w:r>
          </w:p>
        </w:tc>
        <w:tc>
          <w:tcPr>
            <w:tcW w:w="0" w:type="auto"/>
          </w:tcPr>
          <w:p w14:paraId="24A8AA2F" w14:textId="77777777" w:rsidR="002A598A" w:rsidRPr="00D26851" w:rsidRDefault="002A598A" w:rsidP="00A200DF">
            <w:pPr>
              <w:adjustRightInd w:val="0"/>
              <w:snapToGrid w:val="0"/>
              <w:jc w:val="both"/>
              <w:rPr>
                <w:rFonts w:ascii="Times New Roman" w:eastAsia="微软雅黑" w:hAnsi="Times New Roman" w:cs="Times New Roman"/>
                <w:sz w:val="24"/>
                <w:szCs w:val="24"/>
              </w:rPr>
            </w:pPr>
            <w:r w:rsidRPr="00D26851">
              <w:rPr>
                <w:rFonts w:ascii="Times New Roman" w:eastAsia="微软雅黑" w:hAnsi="Times New Roman" w:cs="Times New Roman"/>
                <w:sz w:val="24"/>
                <w:szCs w:val="24"/>
              </w:rPr>
              <w:t>1.23</w:t>
            </w:r>
          </w:p>
        </w:tc>
        <w:tc>
          <w:tcPr>
            <w:tcW w:w="0" w:type="auto"/>
          </w:tcPr>
          <w:p w14:paraId="75959EF8" w14:textId="77777777" w:rsidR="002A598A" w:rsidRPr="00D26851" w:rsidRDefault="002A598A" w:rsidP="00A200DF">
            <w:pPr>
              <w:adjustRightInd w:val="0"/>
              <w:snapToGrid w:val="0"/>
              <w:jc w:val="both"/>
              <w:rPr>
                <w:rFonts w:ascii="Times New Roman" w:hAnsi="Times New Roman" w:cs="Times New Roman"/>
                <w:i/>
                <w:sz w:val="24"/>
                <w:szCs w:val="24"/>
                <w14:ligatures w14:val="none"/>
              </w:rPr>
            </w:pPr>
            <w:r w:rsidRPr="00D26851">
              <w:rPr>
                <w:rFonts w:ascii="Times New Roman" w:hAnsi="Times New Roman" w:cs="Times New Roman"/>
                <w:sz w:val="24"/>
                <w:szCs w:val="24"/>
              </w:rPr>
              <w:t>1.08</w:t>
            </w:r>
          </w:p>
        </w:tc>
        <w:tc>
          <w:tcPr>
            <w:tcW w:w="0" w:type="auto"/>
          </w:tcPr>
          <w:p w14:paraId="08007E64" w14:textId="77777777" w:rsidR="002A598A" w:rsidRPr="00D26851" w:rsidRDefault="002A598A" w:rsidP="00A200DF">
            <w:pPr>
              <w:adjustRightInd w:val="0"/>
              <w:snapToGrid w:val="0"/>
              <w:jc w:val="both"/>
              <w:rPr>
                <w:rFonts w:ascii="Times New Roman" w:hAnsi="Times New Roman" w:cs="Times New Roman"/>
                <w:i/>
                <w:sz w:val="24"/>
                <w:szCs w:val="24"/>
                <w14:ligatures w14:val="none"/>
              </w:rPr>
            </w:pPr>
            <w:r w:rsidRPr="00D26851">
              <w:rPr>
                <w:rFonts w:ascii="Times New Roman" w:hAnsi="Times New Roman" w:cs="Times New Roman"/>
                <w:sz w:val="24"/>
                <w:szCs w:val="24"/>
              </w:rPr>
              <w:t>1.17</w:t>
            </w:r>
          </w:p>
        </w:tc>
        <w:tc>
          <w:tcPr>
            <w:tcW w:w="0" w:type="auto"/>
          </w:tcPr>
          <w:p w14:paraId="15FD8431" w14:textId="77777777" w:rsidR="002A598A" w:rsidRPr="00D26851" w:rsidRDefault="002A598A" w:rsidP="00A200DF">
            <w:pPr>
              <w:adjustRightInd w:val="0"/>
              <w:snapToGrid w:val="0"/>
              <w:jc w:val="both"/>
              <w:rPr>
                <w:rFonts w:ascii="Times New Roman" w:hAnsi="Times New Roman" w:cs="Times New Roman"/>
                <w:i/>
                <w:sz w:val="24"/>
                <w:szCs w:val="24"/>
                <w14:ligatures w14:val="none"/>
              </w:rPr>
            </w:pPr>
            <w:r w:rsidRPr="00D26851">
              <w:rPr>
                <w:rFonts w:ascii="Times New Roman" w:hAnsi="Times New Roman" w:cs="Times New Roman"/>
                <w:sz w:val="24"/>
                <w:szCs w:val="24"/>
              </w:rPr>
              <w:t>1.24</w:t>
            </w:r>
          </w:p>
        </w:tc>
      </w:tr>
      <w:tr w:rsidR="002A598A" w:rsidRPr="00D26851" w14:paraId="134C72B6" w14:textId="77777777" w:rsidTr="002A598A">
        <w:tc>
          <w:tcPr>
            <w:tcW w:w="0" w:type="auto"/>
            <w:tcBorders>
              <w:bottom w:val="single" w:sz="4" w:space="0" w:color="auto"/>
            </w:tcBorders>
          </w:tcPr>
          <w:p w14:paraId="59508C9F" w14:textId="77777777" w:rsidR="002A598A" w:rsidRPr="00D26851" w:rsidRDefault="002A598A" w:rsidP="00A200DF">
            <w:pPr>
              <w:adjustRightInd w:val="0"/>
              <w:snapToGrid w:val="0"/>
              <w:jc w:val="both"/>
              <w:rPr>
                <w:rFonts w:ascii="Times New Roman" w:hAnsi="Times New Roman" w:cs="Times New Roman"/>
                <w:i/>
                <w:sz w:val="24"/>
                <w:szCs w:val="24"/>
                <w14:ligatures w14:val="none"/>
              </w:rPr>
            </w:pPr>
            <w:r w:rsidRPr="00D26851">
              <w:rPr>
                <w:rFonts w:ascii="Times New Roman" w:hAnsi="Times New Roman" w:cs="Times New Roman"/>
                <w:i/>
                <w:sz w:val="24"/>
                <w:szCs w:val="24"/>
                <w14:ligatures w14:val="none"/>
              </w:rPr>
              <w:t>Rural</w:t>
            </w:r>
          </w:p>
        </w:tc>
        <w:tc>
          <w:tcPr>
            <w:tcW w:w="0" w:type="auto"/>
            <w:tcBorders>
              <w:bottom w:val="single" w:sz="4" w:space="0" w:color="auto"/>
            </w:tcBorders>
          </w:tcPr>
          <w:p w14:paraId="022F9F8F" w14:textId="77777777" w:rsidR="002A598A" w:rsidRPr="00D26851" w:rsidRDefault="002A598A" w:rsidP="00A200DF">
            <w:pPr>
              <w:adjustRightInd w:val="0"/>
              <w:snapToGrid w:val="0"/>
              <w:jc w:val="both"/>
              <w:rPr>
                <w:rFonts w:ascii="Times New Roman" w:eastAsia="微软雅黑" w:hAnsi="Times New Roman" w:cs="Times New Roman"/>
                <w:sz w:val="24"/>
                <w:szCs w:val="24"/>
              </w:rPr>
            </w:pPr>
            <w:r w:rsidRPr="00D26851">
              <w:rPr>
                <w:rFonts w:ascii="Times New Roman" w:eastAsia="微软雅黑" w:hAnsi="Times New Roman" w:cs="Times New Roman"/>
                <w:sz w:val="24"/>
                <w:szCs w:val="24"/>
              </w:rPr>
              <w:t>3.99</w:t>
            </w:r>
          </w:p>
        </w:tc>
        <w:tc>
          <w:tcPr>
            <w:tcW w:w="0" w:type="auto"/>
            <w:tcBorders>
              <w:bottom w:val="single" w:sz="4" w:space="0" w:color="auto"/>
            </w:tcBorders>
          </w:tcPr>
          <w:p w14:paraId="7808E4B9" w14:textId="77777777" w:rsidR="002A598A" w:rsidRPr="00D26851" w:rsidRDefault="002A598A" w:rsidP="00A200DF">
            <w:pPr>
              <w:adjustRightInd w:val="0"/>
              <w:snapToGrid w:val="0"/>
              <w:jc w:val="both"/>
              <w:rPr>
                <w:rFonts w:ascii="Times New Roman" w:hAnsi="Times New Roman" w:cs="Times New Roman"/>
                <w:i/>
                <w:sz w:val="24"/>
                <w:szCs w:val="24"/>
                <w14:ligatures w14:val="none"/>
              </w:rPr>
            </w:pPr>
            <w:r w:rsidRPr="00D26851">
              <w:rPr>
                <w:rFonts w:ascii="Times New Roman" w:hAnsi="Times New Roman" w:cs="Times New Roman"/>
                <w:sz w:val="24"/>
                <w:szCs w:val="24"/>
              </w:rPr>
              <w:t>3.67</w:t>
            </w:r>
          </w:p>
        </w:tc>
        <w:tc>
          <w:tcPr>
            <w:tcW w:w="0" w:type="auto"/>
            <w:tcBorders>
              <w:bottom w:val="single" w:sz="4" w:space="0" w:color="auto"/>
            </w:tcBorders>
          </w:tcPr>
          <w:p w14:paraId="083B7AC2" w14:textId="77777777" w:rsidR="002A598A" w:rsidRPr="00D26851" w:rsidRDefault="002A598A" w:rsidP="00A200DF">
            <w:pPr>
              <w:adjustRightInd w:val="0"/>
              <w:snapToGrid w:val="0"/>
              <w:jc w:val="both"/>
              <w:rPr>
                <w:rFonts w:ascii="Times New Roman" w:hAnsi="Times New Roman" w:cs="Times New Roman"/>
                <w:i/>
                <w:sz w:val="24"/>
                <w:szCs w:val="24"/>
                <w14:ligatures w14:val="none"/>
              </w:rPr>
            </w:pPr>
            <w:r w:rsidRPr="00D26851">
              <w:rPr>
                <w:rFonts w:ascii="Times New Roman" w:hAnsi="Times New Roman" w:cs="Times New Roman"/>
                <w:sz w:val="24"/>
                <w:szCs w:val="24"/>
              </w:rPr>
              <w:t>3.25</w:t>
            </w:r>
          </w:p>
        </w:tc>
        <w:tc>
          <w:tcPr>
            <w:tcW w:w="0" w:type="auto"/>
            <w:tcBorders>
              <w:bottom w:val="single" w:sz="4" w:space="0" w:color="auto"/>
            </w:tcBorders>
          </w:tcPr>
          <w:p w14:paraId="6CE11E18" w14:textId="77777777" w:rsidR="002A598A" w:rsidRPr="00D26851" w:rsidRDefault="002A598A" w:rsidP="00A200DF">
            <w:pPr>
              <w:adjustRightInd w:val="0"/>
              <w:snapToGrid w:val="0"/>
              <w:jc w:val="both"/>
              <w:rPr>
                <w:rFonts w:ascii="Times New Roman" w:hAnsi="Times New Roman" w:cs="Times New Roman"/>
                <w:i/>
                <w:sz w:val="24"/>
                <w:szCs w:val="24"/>
                <w14:ligatures w14:val="none"/>
              </w:rPr>
            </w:pPr>
            <w:r w:rsidRPr="00D26851">
              <w:rPr>
                <w:rFonts w:ascii="Times New Roman" w:hAnsi="Times New Roman" w:cs="Times New Roman"/>
                <w:sz w:val="24"/>
                <w:szCs w:val="24"/>
              </w:rPr>
              <w:t>3.45</w:t>
            </w:r>
          </w:p>
        </w:tc>
      </w:tr>
    </w:tbl>
    <w:p w14:paraId="223ABC2A" w14:textId="77777777" w:rsidR="00744E65" w:rsidRPr="00D26851" w:rsidRDefault="00744E65" w:rsidP="00744E65">
      <w:pPr>
        <w:spacing w:after="0" w:line="240" w:lineRule="auto"/>
        <w:contextualSpacing/>
        <w:jc w:val="both"/>
        <w:rPr>
          <w:rFonts w:ascii="Times New Roman" w:hAnsi="Times New Roman" w:cs="Times New Roman"/>
          <w:sz w:val="24"/>
          <w:szCs w:val="24"/>
        </w:rPr>
      </w:pPr>
    </w:p>
    <w:p w14:paraId="61A35818" w14:textId="77777777" w:rsidR="002F71E0" w:rsidRPr="00D26851" w:rsidRDefault="002F71E0" w:rsidP="00744E65">
      <w:pPr>
        <w:spacing w:after="0" w:line="240" w:lineRule="auto"/>
        <w:contextualSpacing/>
        <w:jc w:val="both"/>
        <w:rPr>
          <w:rFonts w:ascii="Times New Roman" w:hAnsi="Times New Roman" w:cs="Times New Roman"/>
          <w:sz w:val="24"/>
          <w:szCs w:val="24"/>
        </w:rPr>
      </w:pPr>
    </w:p>
    <w:p w14:paraId="42515EF7" w14:textId="4CA92B65" w:rsidR="00744E65" w:rsidRPr="00D26851" w:rsidRDefault="00744E65" w:rsidP="00744E65">
      <w:pPr>
        <w:spacing w:line="240" w:lineRule="auto"/>
        <w:contextualSpacing/>
        <w:jc w:val="center"/>
        <w:rPr>
          <w:rFonts w:ascii="Times New Roman" w:eastAsia="等线" w:hAnsi="Times New Roman" w:cs="Times New Roman"/>
          <w:sz w:val="24"/>
          <w:szCs w:val="24"/>
        </w:rPr>
      </w:pPr>
      <w:r w:rsidRPr="00D26851">
        <w:rPr>
          <w:rFonts w:ascii="Times New Roman" w:eastAsia="等线" w:hAnsi="Times New Roman" w:cs="Times New Roman"/>
          <w:sz w:val="24"/>
          <w:szCs w:val="24"/>
        </w:rPr>
        <w:t xml:space="preserve">Supplementary Table </w:t>
      </w:r>
      <w:r w:rsidR="00011F4A" w:rsidRPr="00D26851">
        <w:rPr>
          <w:rFonts w:ascii="Times New Roman" w:eastAsia="等线" w:hAnsi="Times New Roman" w:cs="Times New Roman" w:hint="eastAsia"/>
          <w:sz w:val="24"/>
          <w:szCs w:val="24"/>
        </w:rPr>
        <w:t>12</w:t>
      </w:r>
      <w:r w:rsidRPr="00D26851">
        <w:rPr>
          <w:rFonts w:ascii="Times New Roman" w:eastAsia="等线" w:hAnsi="Times New Roman" w:cs="Times New Roman"/>
          <w:sz w:val="24"/>
          <w:szCs w:val="24"/>
        </w:rPr>
        <w:t xml:space="preserve"> Impacts of heatwaves on residential power outages</w:t>
      </w:r>
    </w:p>
    <w:tbl>
      <w:tblPr>
        <w:tblW w:w="0" w:type="auto"/>
        <w:jc w:val="center"/>
        <w:tblCellMar>
          <w:left w:w="75" w:type="dxa"/>
          <w:right w:w="75" w:type="dxa"/>
        </w:tblCellMar>
        <w:tblLook w:val="0000" w:firstRow="0" w:lastRow="0" w:firstColumn="0" w:lastColumn="0" w:noHBand="0" w:noVBand="0"/>
      </w:tblPr>
      <w:tblGrid>
        <w:gridCol w:w="2776"/>
        <w:gridCol w:w="1090"/>
        <w:gridCol w:w="1090"/>
      </w:tblGrid>
      <w:tr w:rsidR="00D26851" w:rsidRPr="00D26851" w14:paraId="4CE71BD0" w14:textId="77777777" w:rsidTr="002A598A">
        <w:trPr>
          <w:jc w:val="center"/>
        </w:trPr>
        <w:tc>
          <w:tcPr>
            <w:tcW w:w="0" w:type="auto"/>
            <w:tcBorders>
              <w:top w:val="single" w:sz="6" w:space="0" w:color="auto"/>
              <w:left w:val="nil"/>
              <w:bottom w:val="nil"/>
              <w:right w:val="nil"/>
            </w:tcBorders>
          </w:tcPr>
          <w:p w14:paraId="46B4FD0D" w14:textId="77777777" w:rsidR="00744E65" w:rsidRPr="00D26851" w:rsidRDefault="00744E65" w:rsidP="00565F68">
            <w:pPr>
              <w:widowControl w:val="0"/>
              <w:autoSpaceDE w:val="0"/>
              <w:autoSpaceDN w:val="0"/>
              <w:adjustRightInd w:val="0"/>
              <w:spacing w:after="0" w:line="240" w:lineRule="auto"/>
              <w:rPr>
                <w:rFonts w:ascii="Times New Roman" w:hAnsi="Times New Roman" w:cs="Times New Roman"/>
                <w:sz w:val="24"/>
                <w:szCs w:val="24"/>
              </w:rPr>
            </w:pPr>
          </w:p>
        </w:tc>
        <w:tc>
          <w:tcPr>
            <w:tcW w:w="0" w:type="auto"/>
            <w:tcBorders>
              <w:top w:val="single" w:sz="6" w:space="0" w:color="auto"/>
              <w:left w:val="nil"/>
              <w:bottom w:val="single" w:sz="4" w:space="0" w:color="auto"/>
              <w:right w:val="nil"/>
            </w:tcBorders>
          </w:tcPr>
          <w:p w14:paraId="285CB4F7"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(1)</w:t>
            </w:r>
          </w:p>
        </w:tc>
        <w:tc>
          <w:tcPr>
            <w:tcW w:w="0" w:type="auto"/>
            <w:tcBorders>
              <w:top w:val="single" w:sz="6" w:space="0" w:color="auto"/>
              <w:left w:val="nil"/>
              <w:bottom w:val="single" w:sz="4" w:space="0" w:color="auto"/>
              <w:right w:val="nil"/>
            </w:tcBorders>
          </w:tcPr>
          <w:p w14:paraId="07972806"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(2)</w:t>
            </w:r>
          </w:p>
        </w:tc>
      </w:tr>
      <w:tr w:rsidR="00D26851" w:rsidRPr="00D26851" w14:paraId="2B8FC213" w14:textId="77777777" w:rsidTr="002A598A">
        <w:trPr>
          <w:jc w:val="center"/>
        </w:trPr>
        <w:tc>
          <w:tcPr>
            <w:tcW w:w="0" w:type="auto"/>
            <w:tcBorders>
              <w:top w:val="nil"/>
              <w:left w:val="nil"/>
              <w:bottom w:val="single" w:sz="6" w:space="0" w:color="auto"/>
              <w:right w:val="nil"/>
            </w:tcBorders>
          </w:tcPr>
          <w:p w14:paraId="5922C5CA" w14:textId="1C31259B" w:rsidR="00744E65" w:rsidRPr="00D26851" w:rsidRDefault="00744E65" w:rsidP="00565F68">
            <w:pPr>
              <w:widowControl w:val="0"/>
              <w:autoSpaceDE w:val="0"/>
              <w:autoSpaceDN w:val="0"/>
              <w:adjustRightInd w:val="0"/>
              <w:spacing w:after="0" w:line="240" w:lineRule="auto"/>
              <w:rPr>
                <w:rFonts w:ascii="Times New Roman" w:hAnsi="Times New Roman" w:cs="Times New Roman"/>
                <w:sz w:val="24"/>
                <w:szCs w:val="24"/>
              </w:rPr>
            </w:pPr>
          </w:p>
        </w:tc>
        <w:tc>
          <w:tcPr>
            <w:tcW w:w="0" w:type="auto"/>
            <w:tcBorders>
              <w:top w:val="single" w:sz="4" w:space="0" w:color="auto"/>
              <w:left w:val="nil"/>
              <w:bottom w:val="single" w:sz="6" w:space="0" w:color="auto"/>
              <w:right w:val="nil"/>
            </w:tcBorders>
          </w:tcPr>
          <w:p w14:paraId="260ABE4F"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SAIDI</w:t>
            </w:r>
          </w:p>
        </w:tc>
        <w:tc>
          <w:tcPr>
            <w:tcW w:w="0" w:type="auto"/>
            <w:tcBorders>
              <w:top w:val="single" w:sz="4" w:space="0" w:color="auto"/>
              <w:left w:val="nil"/>
              <w:bottom w:val="single" w:sz="6" w:space="0" w:color="auto"/>
              <w:right w:val="nil"/>
            </w:tcBorders>
          </w:tcPr>
          <w:p w14:paraId="0533B412"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SAIDI</w:t>
            </w:r>
          </w:p>
        </w:tc>
      </w:tr>
      <w:tr w:rsidR="00D26851" w:rsidRPr="00D26851" w14:paraId="6EE6AAD9" w14:textId="77777777" w:rsidTr="00565F68">
        <w:trPr>
          <w:jc w:val="center"/>
        </w:trPr>
        <w:tc>
          <w:tcPr>
            <w:tcW w:w="0" w:type="auto"/>
            <w:tcBorders>
              <w:top w:val="nil"/>
              <w:left w:val="nil"/>
              <w:bottom w:val="nil"/>
              <w:right w:val="nil"/>
            </w:tcBorders>
          </w:tcPr>
          <w:p w14:paraId="45151AD5" w14:textId="77777777" w:rsidR="00744E65" w:rsidRPr="00D26851" w:rsidRDefault="00744E65" w:rsidP="00565F68">
            <w:pPr>
              <w:widowControl w:val="0"/>
              <w:autoSpaceDE w:val="0"/>
              <w:autoSpaceDN w:val="0"/>
              <w:adjustRightInd w:val="0"/>
              <w:spacing w:after="0" w:line="240" w:lineRule="auto"/>
              <w:rPr>
                <w:rFonts w:ascii="Times New Roman" w:hAnsi="Times New Roman" w:cs="Times New Roman"/>
                <w:sz w:val="24"/>
                <w:szCs w:val="24"/>
              </w:rPr>
            </w:pPr>
            <w:r w:rsidRPr="00D26851">
              <w:rPr>
                <w:rFonts w:ascii="Times New Roman" w:hAnsi="Times New Roman" w:cs="Times New Roman"/>
                <w:sz w:val="24"/>
                <w:szCs w:val="24"/>
              </w:rPr>
              <w:t xml:space="preserve">Heatwave </w:t>
            </w:r>
          </w:p>
        </w:tc>
        <w:tc>
          <w:tcPr>
            <w:tcW w:w="0" w:type="auto"/>
            <w:tcBorders>
              <w:top w:val="nil"/>
              <w:left w:val="nil"/>
              <w:bottom w:val="nil"/>
              <w:right w:val="nil"/>
            </w:tcBorders>
          </w:tcPr>
          <w:p w14:paraId="55B3459A"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0.00109</w:t>
            </w:r>
          </w:p>
        </w:tc>
        <w:tc>
          <w:tcPr>
            <w:tcW w:w="0" w:type="auto"/>
            <w:tcBorders>
              <w:top w:val="nil"/>
              <w:left w:val="nil"/>
              <w:bottom w:val="nil"/>
              <w:right w:val="nil"/>
            </w:tcBorders>
          </w:tcPr>
          <w:p w14:paraId="5982182F"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0.000187</w:t>
            </w:r>
          </w:p>
        </w:tc>
      </w:tr>
      <w:tr w:rsidR="00D26851" w:rsidRPr="00D26851" w14:paraId="46D90A85" w14:textId="77777777" w:rsidTr="00565F68">
        <w:trPr>
          <w:jc w:val="center"/>
        </w:trPr>
        <w:tc>
          <w:tcPr>
            <w:tcW w:w="0" w:type="auto"/>
            <w:tcBorders>
              <w:top w:val="nil"/>
              <w:left w:val="nil"/>
              <w:bottom w:val="nil"/>
              <w:right w:val="nil"/>
            </w:tcBorders>
          </w:tcPr>
          <w:p w14:paraId="223536A1" w14:textId="77777777" w:rsidR="00744E65" w:rsidRPr="00D26851" w:rsidRDefault="00744E65" w:rsidP="00565F68">
            <w:pPr>
              <w:widowControl w:val="0"/>
              <w:autoSpaceDE w:val="0"/>
              <w:autoSpaceDN w:val="0"/>
              <w:adjustRightInd w:val="0"/>
              <w:spacing w:after="0" w:line="240" w:lineRule="auto"/>
              <w:rPr>
                <w:rFonts w:ascii="Times New Roman" w:hAnsi="Times New Roman" w:cs="Times New Roman"/>
                <w:sz w:val="24"/>
                <w:szCs w:val="24"/>
              </w:rPr>
            </w:pPr>
          </w:p>
        </w:tc>
        <w:tc>
          <w:tcPr>
            <w:tcW w:w="0" w:type="auto"/>
            <w:tcBorders>
              <w:top w:val="nil"/>
              <w:left w:val="nil"/>
              <w:bottom w:val="nil"/>
              <w:right w:val="nil"/>
            </w:tcBorders>
          </w:tcPr>
          <w:p w14:paraId="6E7D7243"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(0.00301)</w:t>
            </w:r>
          </w:p>
        </w:tc>
        <w:tc>
          <w:tcPr>
            <w:tcW w:w="0" w:type="auto"/>
            <w:tcBorders>
              <w:top w:val="nil"/>
              <w:left w:val="nil"/>
              <w:bottom w:val="nil"/>
              <w:right w:val="nil"/>
            </w:tcBorders>
          </w:tcPr>
          <w:p w14:paraId="5D9561E2"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(0.00326)</w:t>
            </w:r>
          </w:p>
        </w:tc>
      </w:tr>
      <w:tr w:rsidR="00D26851" w:rsidRPr="00D26851" w14:paraId="659388B8" w14:textId="77777777" w:rsidTr="00565F68">
        <w:trPr>
          <w:jc w:val="center"/>
        </w:trPr>
        <w:tc>
          <w:tcPr>
            <w:tcW w:w="0" w:type="auto"/>
            <w:tcBorders>
              <w:top w:val="nil"/>
              <w:left w:val="nil"/>
              <w:bottom w:val="nil"/>
              <w:right w:val="nil"/>
            </w:tcBorders>
          </w:tcPr>
          <w:p w14:paraId="0F756DFB" w14:textId="77777777" w:rsidR="00744E65" w:rsidRPr="00D26851" w:rsidRDefault="00744E65" w:rsidP="00565F68">
            <w:pPr>
              <w:widowControl w:val="0"/>
              <w:autoSpaceDE w:val="0"/>
              <w:autoSpaceDN w:val="0"/>
              <w:adjustRightInd w:val="0"/>
              <w:spacing w:after="0" w:line="240" w:lineRule="auto"/>
              <w:rPr>
                <w:rFonts w:ascii="Times New Roman" w:hAnsi="Times New Roman" w:cs="Times New Roman"/>
                <w:sz w:val="24"/>
                <w:szCs w:val="24"/>
              </w:rPr>
            </w:pPr>
            <w:r w:rsidRPr="00D26851">
              <w:rPr>
                <w:rFonts w:ascii="Times New Roman" w:hAnsi="Times New Roman" w:cs="Times New Roman"/>
                <w:sz w:val="24"/>
                <w:szCs w:val="24"/>
              </w:rPr>
              <w:t>2020.year</w:t>
            </w:r>
          </w:p>
        </w:tc>
        <w:tc>
          <w:tcPr>
            <w:tcW w:w="0" w:type="auto"/>
            <w:tcBorders>
              <w:top w:val="nil"/>
              <w:left w:val="nil"/>
              <w:bottom w:val="nil"/>
              <w:right w:val="nil"/>
            </w:tcBorders>
          </w:tcPr>
          <w:p w14:paraId="2708EB9C"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0.0348</w:t>
            </w:r>
          </w:p>
        </w:tc>
        <w:tc>
          <w:tcPr>
            <w:tcW w:w="0" w:type="auto"/>
            <w:tcBorders>
              <w:top w:val="nil"/>
              <w:left w:val="nil"/>
              <w:bottom w:val="nil"/>
              <w:right w:val="nil"/>
            </w:tcBorders>
          </w:tcPr>
          <w:p w14:paraId="1C4386B5"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0.00854</w:t>
            </w:r>
          </w:p>
        </w:tc>
      </w:tr>
      <w:tr w:rsidR="00D26851" w:rsidRPr="00D26851" w14:paraId="4A73ADC4" w14:textId="77777777" w:rsidTr="00565F68">
        <w:trPr>
          <w:jc w:val="center"/>
        </w:trPr>
        <w:tc>
          <w:tcPr>
            <w:tcW w:w="0" w:type="auto"/>
            <w:tcBorders>
              <w:top w:val="nil"/>
              <w:left w:val="nil"/>
              <w:bottom w:val="nil"/>
              <w:right w:val="nil"/>
            </w:tcBorders>
          </w:tcPr>
          <w:p w14:paraId="67F0F92C" w14:textId="77777777" w:rsidR="00744E65" w:rsidRPr="00D26851" w:rsidRDefault="00744E65" w:rsidP="00565F68">
            <w:pPr>
              <w:widowControl w:val="0"/>
              <w:autoSpaceDE w:val="0"/>
              <w:autoSpaceDN w:val="0"/>
              <w:adjustRightInd w:val="0"/>
              <w:spacing w:after="0" w:line="240" w:lineRule="auto"/>
              <w:rPr>
                <w:rFonts w:ascii="Times New Roman" w:hAnsi="Times New Roman" w:cs="Times New Roman"/>
                <w:sz w:val="24"/>
                <w:szCs w:val="24"/>
              </w:rPr>
            </w:pPr>
          </w:p>
        </w:tc>
        <w:tc>
          <w:tcPr>
            <w:tcW w:w="0" w:type="auto"/>
            <w:tcBorders>
              <w:top w:val="nil"/>
              <w:left w:val="nil"/>
              <w:bottom w:val="nil"/>
              <w:right w:val="nil"/>
            </w:tcBorders>
          </w:tcPr>
          <w:p w14:paraId="2293F044"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(0.0338)</w:t>
            </w:r>
          </w:p>
        </w:tc>
        <w:tc>
          <w:tcPr>
            <w:tcW w:w="0" w:type="auto"/>
            <w:tcBorders>
              <w:top w:val="nil"/>
              <w:left w:val="nil"/>
              <w:bottom w:val="nil"/>
              <w:right w:val="nil"/>
            </w:tcBorders>
          </w:tcPr>
          <w:p w14:paraId="20752E08"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(0.0626)</w:t>
            </w:r>
          </w:p>
        </w:tc>
      </w:tr>
      <w:tr w:rsidR="00D26851" w:rsidRPr="00D26851" w14:paraId="5BA59650" w14:textId="77777777" w:rsidTr="00565F68">
        <w:trPr>
          <w:jc w:val="center"/>
        </w:trPr>
        <w:tc>
          <w:tcPr>
            <w:tcW w:w="0" w:type="auto"/>
            <w:tcBorders>
              <w:top w:val="nil"/>
              <w:left w:val="nil"/>
              <w:bottom w:val="nil"/>
              <w:right w:val="nil"/>
            </w:tcBorders>
          </w:tcPr>
          <w:p w14:paraId="52DE0F45" w14:textId="77777777" w:rsidR="00744E65" w:rsidRPr="00D26851" w:rsidRDefault="00744E65" w:rsidP="00565F68">
            <w:pPr>
              <w:widowControl w:val="0"/>
              <w:autoSpaceDE w:val="0"/>
              <w:autoSpaceDN w:val="0"/>
              <w:adjustRightInd w:val="0"/>
              <w:spacing w:after="0" w:line="240" w:lineRule="auto"/>
              <w:rPr>
                <w:rFonts w:ascii="Times New Roman" w:hAnsi="Times New Roman" w:cs="Times New Roman"/>
                <w:sz w:val="24"/>
                <w:szCs w:val="24"/>
              </w:rPr>
            </w:pPr>
            <w:r w:rsidRPr="00D26851">
              <w:rPr>
                <w:rFonts w:ascii="Times New Roman" w:hAnsi="Times New Roman" w:cs="Times New Roman"/>
                <w:sz w:val="24"/>
                <w:szCs w:val="24"/>
              </w:rPr>
              <w:t>2021.year</w:t>
            </w:r>
          </w:p>
        </w:tc>
        <w:tc>
          <w:tcPr>
            <w:tcW w:w="0" w:type="auto"/>
            <w:tcBorders>
              <w:top w:val="nil"/>
              <w:left w:val="nil"/>
              <w:bottom w:val="nil"/>
              <w:right w:val="nil"/>
            </w:tcBorders>
          </w:tcPr>
          <w:p w14:paraId="2BFCA674"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0.229***</w:t>
            </w:r>
          </w:p>
        </w:tc>
        <w:tc>
          <w:tcPr>
            <w:tcW w:w="0" w:type="auto"/>
            <w:tcBorders>
              <w:top w:val="nil"/>
              <w:left w:val="nil"/>
              <w:bottom w:val="nil"/>
              <w:right w:val="nil"/>
            </w:tcBorders>
          </w:tcPr>
          <w:p w14:paraId="168A888F"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0.156**</w:t>
            </w:r>
          </w:p>
        </w:tc>
      </w:tr>
      <w:tr w:rsidR="00D26851" w:rsidRPr="00D26851" w14:paraId="1CF7EF07" w14:textId="77777777" w:rsidTr="00565F68">
        <w:trPr>
          <w:jc w:val="center"/>
        </w:trPr>
        <w:tc>
          <w:tcPr>
            <w:tcW w:w="0" w:type="auto"/>
            <w:tcBorders>
              <w:top w:val="nil"/>
              <w:left w:val="nil"/>
              <w:bottom w:val="nil"/>
              <w:right w:val="nil"/>
            </w:tcBorders>
          </w:tcPr>
          <w:p w14:paraId="7A845606" w14:textId="77777777" w:rsidR="00744E65" w:rsidRPr="00D26851" w:rsidRDefault="00744E65" w:rsidP="00565F68">
            <w:pPr>
              <w:widowControl w:val="0"/>
              <w:autoSpaceDE w:val="0"/>
              <w:autoSpaceDN w:val="0"/>
              <w:adjustRightInd w:val="0"/>
              <w:spacing w:after="0" w:line="240" w:lineRule="auto"/>
              <w:rPr>
                <w:rFonts w:ascii="Times New Roman" w:hAnsi="Times New Roman" w:cs="Times New Roman"/>
                <w:sz w:val="24"/>
                <w:szCs w:val="24"/>
              </w:rPr>
            </w:pPr>
          </w:p>
        </w:tc>
        <w:tc>
          <w:tcPr>
            <w:tcW w:w="0" w:type="auto"/>
            <w:tcBorders>
              <w:top w:val="nil"/>
              <w:left w:val="nil"/>
              <w:bottom w:val="nil"/>
              <w:right w:val="nil"/>
            </w:tcBorders>
          </w:tcPr>
          <w:p w14:paraId="41E511A6"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(0.0461)</w:t>
            </w:r>
          </w:p>
        </w:tc>
        <w:tc>
          <w:tcPr>
            <w:tcW w:w="0" w:type="auto"/>
            <w:tcBorders>
              <w:top w:val="nil"/>
              <w:left w:val="nil"/>
              <w:bottom w:val="nil"/>
              <w:right w:val="nil"/>
            </w:tcBorders>
          </w:tcPr>
          <w:p w14:paraId="0BE2F5AF"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(0.0698)</w:t>
            </w:r>
          </w:p>
        </w:tc>
      </w:tr>
      <w:tr w:rsidR="00D26851" w:rsidRPr="00D26851" w14:paraId="5DD591D9" w14:textId="77777777" w:rsidTr="00565F68">
        <w:trPr>
          <w:jc w:val="center"/>
        </w:trPr>
        <w:tc>
          <w:tcPr>
            <w:tcW w:w="0" w:type="auto"/>
            <w:tcBorders>
              <w:top w:val="nil"/>
              <w:left w:val="nil"/>
              <w:bottom w:val="nil"/>
              <w:right w:val="nil"/>
            </w:tcBorders>
          </w:tcPr>
          <w:p w14:paraId="6E9998B6" w14:textId="77777777" w:rsidR="00744E65" w:rsidRPr="00D26851" w:rsidRDefault="00744E65" w:rsidP="00565F68">
            <w:pPr>
              <w:widowControl w:val="0"/>
              <w:autoSpaceDE w:val="0"/>
              <w:autoSpaceDN w:val="0"/>
              <w:adjustRightInd w:val="0"/>
              <w:spacing w:after="0" w:line="240" w:lineRule="auto"/>
              <w:rPr>
                <w:rFonts w:ascii="Times New Roman" w:hAnsi="Times New Roman" w:cs="Times New Roman"/>
                <w:sz w:val="24"/>
                <w:szCs w:val="24"/>
              </w:rPr>
            </w:pPr>
            <w:r w:rsidRPr="00D26851">
              <w:rPr>
                <w:rFonts w:ascii="Times New Roman" w:eastAsia="等线" w:hAnsi="Times New Roman" w:cs="Times New Roman"/>
                <w:sz w:val="24"/>
                <w:szCs w:val="24"/>
              </w:rPr>
              <w:t>City fixed effects</w:t>
            </w:r>
          </w:p>
        </w:tc>
        <w:tc>
          <w:tcPr>
            <w:tcW w:w="0" w:type="auto"/>
            <w:tcBorders>
              <w:top w:val="nil"/>
              <w:left w:val="nil"/>
              <w:bottom w:val="nil"/>
              <w:right w:val="nil"/>
            </w:tcBorders>
          </w:tcPr>
          <w:p w14:paraId="15846EAA"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eastAsia="等线" w:hAnsi="Times New Roman" w:cs="Times New Roman"/>
                <w:sz w:val="24"/>
                <w:szCs w:val="24"/>
              </w:rPr>
              <w:t>Yes</w:t>
            </w:r>
          </w:p>
        </w:tc>
        <w:tc>
          <w:tcPr>
            <w:tcW w:w="0" w:type="auto"/>
            <w:tcBorders>
              <w:top w:val="nil"/>
              <w:left w:val="nil"/>
              <w:bottom w:val="nil"/>
              <w:right w:val="nil"/>
            </w:tcBorders>
          </w:tcPr>
          <w:p w14:paraId="14961CA5"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eastAsia="等线" w:hAnsi="Times New Roman" w:cs="Times New Roman"/>
                <w:sz w:val="24"/>
                <w:szCs w:val="24"/>
              </w:rPr>
              <w:t>Yes</w:t>
            </w:r>
          </w:p>
        </w:tc>
      </w:tr>
      <w:tr w:rsidR="00D26851" w:rsidRPr="00D26851" w14:paraId="79DBA3C8" w14:textId="77777777" w:rsidTr="00565F68">
        <w:trPr>
          <w:jc w:val="center"/>
        </w:trPr>
        <w:tc>
          <w:tcPr>
            <w:tcW w:w="0" w:type="auto"/>
            <w:tcBorders>
              <w:top w:val="nil"/>
              <w:left w:val="nil"/>
              <w:bottom w:val="nil"/>
              <w:right w:val="nil"/>
            </w:tcBorders>
          </w:tcPr>
          <w:p w14:paraId="65491C9A" w14:textId="77777777" w:rsidR="00744E65" w:rsidRPr="00D26851" w:rsidRDefault="00744E65" w:rsidP="00565F68">
            <w:pPr>
              <w:widowControl w:val="0"/>
              <w:autoSpaceDE w:val="0"/>
              <w:autoSpaceDN w:val="0"/>
              <w:adjustRightInd w:val="0"/>
              <w:spacing w:after="0" w:line="240" w:lineRule="auto"/>
              <w:rPr>
                <w:rFonts w:ascii="Times New Roman" w:hAnsi="Times New Roman" w:cs="Times New Roman"/>
                <w:sz w:val="24"/>
                <w:szCs w:val="24"/>
              </w:rPr>
            </w:pPr>
            <w:r w:rsidRPr="00D26851">
              <w:rPr>
                <w:rFonts w:ascii="Times New Roman" w:eastAsia="等线" w:hAnsi="Times New Roman" w:cs="Times New Roman"/>
                <w:sz w:val="24"/>
                <w:szCs w:val="24"/>
              </w:rPr>
              <w:t>Year fixed effects</w:t>
            </w:r>
          </w:p>
        </w:tc>
        <w:tc>
          <w:tcPr>
            <w:tcW w:w="0" w:type="auto"/>
            <w:tcBorders>
              <w:top w:val="nil"/>
              <w:left w:val="nil"/>
              <w:bottom w:val="nil"/>
              <w:right w:val="nil"/>
            </w:tcBorders>
          </w:tcPr>
          <w:p w14:paraId="40DB39EE"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eastAsia="等线" w:hAnsi="Times New Roman" w:cs="Times New Roman"/>
                <w:sz w:val="24"/>
                <w:szCs w:val="24"/>
              </w:rPr>
              <w:t>Yes</w:t>
            </w:r>
          </w:p>
        </w:tc>
        <w:tc>
          <w:tcPr>
            <w:tcW w:w="0" w:type="auto"/>
            <w:tcBorders>
              <w:top w:val="nil"/>
              <w:left w:val="nil"/>
              <w:bottom w:val="nil"/>
              <w:right w:val="nil"/>
            </w:tcBorders>
          </w:tcPr>
          <w:p w14:paraId="354A2E36"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eastAsia="等线" w:hAnsi="Times New Roman" w:cs="Times New Roman"/>
                <w:sz w:val="24"/>
                <w:szCs w:val="24"/>
              </w:rPr>
              <w:t>Yes</w:t>
            </w:r>
          </w:p>
        </w:tc>
      </w:tr>
      <w:tr w:rsidR="00D26851" w:rsidRPr="00D26851" w14:paraId="47A828E6" w14:textId="77777777" w:rsidTr="00565F68">
        <w:trPr>
          <w:jc w:val="center"/>
        </w:trPr>
        <w:tc>
          <w:tcPr>
            <w:tcW w:w="0" w:type="auto"/>
            <w:tcBorders>
              <w:top w:val="nil"/>
              <w:left w:val="nil"/>
              <w:bottom w:val="nil"/>
              <w:right w:val="nil"/>
            </w:tcBorders>
          </w:tcPr>
          <w:p w14:paraId="7A272B82" w14:textId="77777777" w:rsidR="00744E65" w:rsidRPr="00D26851" w:rsidRDefault="00744E65" w:rsidP="00565F68">
            <w:pPr>
              <w:widowControl w:val="0"/>
              <w:autoSpaceDE w:val="0"/>
              <w:autoSpaceDN w:val="0"/>
              <w:adjustRightInd w:val="0"/>
              <w:spacing w:after="0" w:line="240" w:lineRule="auto"/>
              <w:rPr>
                <w:rFonts w:ascii="Times New Roman" w:hAnsi="Times New Roman" w:cs="Times New Roman"/>
                <w:sz w:val="24"/>
                <w:szCs w:val="24"/>
              </w:rPr>
            </w:pPr>
            <w:r w:rsidRPr="00D26851">
              <w:rPr>
                <w:rFonts w:ascii="Times New Roman" w:eastAsia="等线" w:hAnsi="Times New Roman" w:cs="Times New Roman"/>
                <w:sz w:val="24"/>
                <w:szCs w:val="24"/>
              </w:rPr>
              <w:t xml:space="preserve">Weather covariates </w:t>
            </w:r>
          </w:p>
        </w:tc>
        <w:tc>
          <w:tcPr>
            <w:tcW w:w="0" w:type="auto"/>
            <w:tcBorders>
              <w:top w:val="nil"/>
              <w:left w:val="nil"/>
              <w:bottom w:val="nil"/>
              <w:right w:val="nil"/>
            </w:tcBorders>
          </w:tcPr>
          <w:p w14:paraId="4BBD242B"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eastAsia="等线" w:hAnsi="Times New Roman" w:cs="Times New Roman"/>
                <w:sz w:val="24"/>
                <w:szCs w:val="24"/>
              </w:rPr>
              <w:t>Yes</w:t>
            </w:r>
          </w:p>
        </w:tc>
        <w:tc>
          <w:tcPr>
            <w:tcW w:w="0" w:type="auto"/>
            <w:tcBorders>
              <w:top w:val="nil"/>
              <w:left w:val="nil"/>
              <w:bottom w:val="nil"/>
              <w:right w:val="nil"/>
            </w:tcBorders>
          </w:tcPr>
          <w:p w14:paraId="32216EE6"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eastAsia="等线" w:hAnsi="Times New Roman" w:cs="Times New Roman"/>
                <w:sz w:val="24"/>
                <w:szCs w:val="24"/>
              </w:rPr>
              <w:t>Yes</w:t>
            </w:r>
          </w:p>
        </w:tc>
      </w:tr>
      <w:tr w:rsidR="00D26851" w:rsidRPr="00D26851" w14:paraId="62D9D3F9" w14:textId="77777777" w:rsidTr="00565F68">
        <w:trPr>
          <w:jc w:val="center"/>
        </w:trPr>
        <w:tc>
          <w:tcPr>
            <w:tcW w:w="0" w:type="auto"/>
            <w:tcBorders>
              <w:top w:val="nil"/>
              <w:left w:val="nil"/>
              <w:bottom w:val="nil"/>
              <w:right w:val="nil"/>
            </w:tcBorders>
          </w:tcPr>
          <w:p w14:paraId="1935D400" w14:textId="77777777" w:rsidR="00744E65" w:rsidRPr="00D26851" w:rsidRDefault="00744E65" w:rsidP="00565F68">
            <w:pPr>
              <w:widowControl w:val="0"/>
              <w:autoSpaceDE w:val="0"/>
              <w:autoSpaceDN w:val="0"/>
              <w:adjustRightInd w:val="0"/>
              <w:spacing w:after="0" w:line="240" w:lineRule="auto"/>
              <w:rPr>
                <w:rFonts w:ascii="Times New Roman" w:hAnsi="Times New Roman" w:cs="Times New Roman"/>
                <w:sz w:val="24"/>
                <w:szCs w:val="24"/>
              </w:rPr>
            </w:pPr>
            <w:r w:rsidRPr="00D26851">
              <w:rPr>
                <w:rFonts w:ascii="Times New Roman" w:eastAsia="等线" w:hAnsi="Times New Roman" w:cs="Times New Roman"/>
                <w:sz w:val="24"/>
                <w:szCs w:val="24"/>
              </w:rPr>
              <w:t>Climate extreme covariates</w:t>
            </w:r>
          </w:p>
        </w:tc>
        <w:tc>
          <w:tcPr>
            <w:tcW w:w="0" w:type="auto"/>
            <w:tcBorders>
              <w:top w:val="nil"/>
              <w:left w:val="nil"/>
              <w:bottom w:val="nil"/>
              <w:right w:val="nil"/>
            </w:tcBorders>
          </w:tcPr>
          <w:p w14:paraId="4112D2AD"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eastAsia="等线" w:hAnsi="Times New Roman" w:cs="Times New Roman"/>
                <w:sz w:val="24"/>
                <w:szCs w:val="24"/>
              </w:rPr>
              <w:t>No</w:t>
            </w:r>
          </w:p>
        </w:tc>
        <w:tc>
          <w:tcPr>
            <w:tcW w:w="0" w:type="auto"/>
            <w:tcBorders>
              <w:top w:val="nil"/>
              <w:left w:val="nil"/>
              <w:bottom w:val="nil"/>
              <w:right w:val="nil"/>
            </w:tcBorders>
          </w:tcPr>
          <w:p w14:paraId="0A29060D"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eastAsia="等线" w:hAnsi="Times New Roman" w:cs="Times New Roman"/>
                <w:sz w:val="24"/>
                <w:szCs w:val="24"/>
              </w:rPr>
              <w:t>Yes</w:t>
            </w:r>
          </w:p>
        </w:tc>
      </w:tr>
      <w:tr w:rsidR="00D26851" w:rsidRPr="00D26851" w14:paraId="4C888B3A" w14:textId="77777777" w:rsidTr="00565F68">
        <w:trPr>
          <w:jc w:val="center"/>
        </w:trPr>
        <w:tc>
          <w:tcPr>
            <w:tcW w:w="0" w:type="auto"/>
            <w:tcBorders>
              <w:top w:val="nil"/>
              <w:left w:val="nil"/>
              <w:bottom w:val="nil"/>
              <w:right w:val="nil"/>
            </w:tcBorders>
          </w:tcPr>
          <w:p w14:paraId="59A5DA96" w14:textId="77777777" w:rsidR="00744E65" w:rsidRPr="00D26851" w:rsidRDefault="00744E65" w:rsidP="00565F68">
            <w:pPr>
              <w:widowControl w:val="0"/>
              <w:autoSpaceDE w:val="0"/>
              <w:autoSpaceDN w:val="0"/>
              <w:adjustRightInd w:val="0"/>
              <w:spacing w:after="0" w:line="240" w:lineRule="auto"/>
              <w:rPr>
                <w:rFonts w:ascii="Times New Roman" w:hAnsi="Times New Roman" w:cs="Times New Roman"/>
                <w:sz w:val="24"/>
                <w:szCs w:val="24"/>
              </w:rPr>
            </w:pPr>
            <w:r w:rsidRPr="00D26851">
              <w:rPr>
                <w:rFonts w:ascii="Times New Roman" w:hAnsi="Times New Roman" w:cs="Times New Roman"/>
                <w:sz w:val="24"/>
                <w:szCs w:val="24"/>
              </w:rPr>
              <w:t>Constant</w:t>
            </w:r>
          </w:p>
        </w:tc>
        <w:tc>
          <w:tcPr>
            <w:tcW w:w="0" w:type="auto"/>
            <w:tcBorders>
              <w:top w:val="nil"/>
              <w:left w:val="nil"/>
              <w:bottom w:val="nil"/>
              <w:right w:val="nil"/>
            </w:tcBorders>
          </w:tcPr>
          <w:p w14:paraId="4ABF923F"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2.308***</w:t>
            </w:r>
          </w:p>
        </w:tc>
        <w:tc>
          <w:tcPr>
            <w:tcW w:w="0" w:type="auto"/>
            <w:tcBorders>
              <w:top w:val="nil"/>
              <w:left w:val="nil"/>
              <w:bottom w:val="nil"/>
              <w:right w:val="nil"/>
            </w:tcBorders>
          </w:tcPr>
          <w:p w14:paraId="325A47FD"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5.569**</w:t>
            </w:r>
          </w:p>
        </w:tc>
      </w:tr>
      <w:tr w:rsidR="00D26851" w:rsidRPr="00D26851" w14:paraId="0DB88F1C" w14:textId="77777777" w:rsidTr="00565F68">
        <w:trPr>
          <w:jc w:val="center"/>
        </w:trPr>
        <w:tc>
          <w:tcPr>
            <w:tcW w:w="0" w:type="auto"/>
            <w:tcBorders>
              <w:top w:val="nil"/>
              <w:left w:val="nil"/>
              <w:bottom w:val="nil"/>
              <w:right w:val="nil"/>
            </w:tcBorders>
          </w:tcPr>
          <w:p w14:paraId="2D521380" w14:textId="77777777" w:rsidR="00744E65" w:rsidRPr="00D26851" w:rsidRDefault="00744E65" w:rsidP="00565F68">
            <w:pPr>
              <w:widowControl w:val="0"/>
              <w:autoSpaceDE w:val="0"/>
              <w:autoSpaceDN w:val="0"/>
              <w:adjustRightInd w:val="0"/>
              <w:spacing w:after="0" w:line="240" w:lineRule="auto"/>
              <w:rPr>
                <w:rFonts w:ascii="Times New Roman" w:hAnsi="Times New Roman" w:cs="Times New Roman"/>
                <w:sz w:val="24"/>
                <w:szCs w:val="24"/>
              </w:rPr>
            </w:pPr>
          </w:p>
        </w:tc>
        <w:tc>
          <w:tcPr>
            <w:tcW w:w="0" w:type="auto"/>
            <w:tcBorders>
              <w:top w:val="nil"/>
              <w:left w:val="nil"/>
              <w:bottom w:val="nil"/>
              <w:right w:val="nil"/>
            </w:tcBorders>
          </w:tcPr>
          <w:p w14:paraId="40C2F0C3"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(0.100)</w:t>
            </w:r>
          </w:p>
        </w:tc>
        <w:tc>
          <w:tcPr>
            <w:tcW w:w="0" w:type="auto"/>
            <w:tcBorders>
              <w:top w:val="nil"/>
              <w:left w:val="nil"/>
              <w:bottom w:val="nil"/>
              <w:right w:val="nil"/>
            </w:tcBorders>
          </w:tcPr>
          <w:p w14:paraId="119B4BD3"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(2.509)</w:t>
            </w:r>
          </w:p>
        </w:tc>
      </w:tr>
      <w:tr w:rsidR="00D26851" w:rsidRPr="00D26851" w14:paraId="30161A6B" w14:textId="77777777" w:rsidTr="00565F68">
        <w:trPr>
          <w:jc w:val="center"/>
        </w:trPr>
        <w:tc>
          <w:tcPr>
            <w:tcW w:w="0" w:type="auto"/>
            <w:tcBorders>
              <w:top w:val="nil"/>
              <w:left w:val="nil"/>
              <w:bottom w:val="nil"/>
              <w:right w:val="nil"/>
            </w:tcBorders>
          </w:tcPr>
          <w:p w14:paraId="7C56D426" w14:textId="77777777" w:rsidR="00744E65" w:rsidRPr="00D26851" w:rsidRDefault="00744E65" w:rsidP="00565F68">
            <w:pPr>
              <w:widowControl w:val="0"/>
              <w:autoSpaceDE w:val="0"/>
              <w:autoSpaceDN w:val="0"/>
              <w:adjustRightInd w:val="0"/>
              <w:spacing w:after="0" w:line="240" w:lineRule="auto"/>
              <w:rPr>
                <w:rFonts w:ascii="Times New Roman" w:hAnsi="Times New Roman" w:cs="Times New Roman"/>
                <w:sz w:val="24"/>
                <w:szCs w:val="24"/>
              </w:rPr>
            </w:pPr>
            <w:r w:rsidRPr="00D26851">
              <w:rPr>
                <w:rFonts w:ascii="Times New Roman" w:hAnsi="Times New Roman" w:cs="Times New Roman"/>
                <w:sz w:val="24"/>
                <w:szCs w:val="24"/>
              </w:rPr>
              <w:t>Observations</w:t>
            </w:r>
          </w:p>
        </w:tc>
        <w:tc>
          <w:tcPr>
            <w:tcW w:w="0" w:type="auto"/>
            <w:tcBorders>
              <w:top w:val="nil"/>
              <w:left w:val="nil"/>
              <w:bottom w:val="nil"/>
              <w:right w:val="nil"/>
            </w:tcBorders>
          </w:tcPr>
          <w:p w14:paraId="2A15B1BD"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803</w:t>
            </w:r>
          </w:p>
        </w:tc>
        <w:tc>
          <w:tcPr>
            <w:tcW w:w="0" w:type="auto"/>
            <w:tcBorders>
              <w:top w:val="nil"/>
              <w:left w:val="nil"/>
              <w:bottom w:val="nil"/>
              <w:right w:val="nil"/>
            </w:tcBorders>
          </w:tcPr>
          <w:p w14:paraId="1D5063EC"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803</w:t>
            </w:r>
          </w:p>
        </w:tc>
      </w:tr>
      <w:tr w:rsidR="00D26851" w:rsidRPr="00D26851" w14:paraId="3C0B2B73" w14:textId="77777777" w:rsidTr="00565F68">
        <w:trPr>
          <w:jc w:val="center"/>
        </w:trPr>
        <w:tc>
          <w:tcPr>
            <w:tcW w:w="0" w:type="auto"/>
            <w:tcBorders>
              <w:top w:val="nil"/>
              <w:left w:val="nil"/>
              <w:bottom w:val="nil"/>
              <w:right w:val="nil"/>
            </w:tcBorders>
          </w:tcPr>
          <w:p w14:paraId="5B0051DD" w14:textId="77777777" w:rsidR="00744E65" w:rsidRPr="00D26851" w:rsidRDefault="00744E65" w:rsidP="00565F68">
            <w:pPr>
              <w:widowControl w:val="0"/>
              <w:autoSpaceDE w:val="0"/>
              <w:autoSpaceDN w:val="0"/>
              <w:adjustRightInd w:val="0"/>
              <w:spacing w:after="0" w:line="240" w:lineRule="auto"/>
              <w:rPr>
                <w:rFonts w:ascii="Times New Roman" w:hAnsi="Times New Roman" w:cs="Times New Roman"/>
                <w:sz w:val="24"/>
                <w:szCs w:val="24"/>
              </w:rPr>
            </w:pPr>
            <w:r w:rsidRPr="00D26851">
              <w:rPr>
                <w:rFonts w:ascii="Times New Roman" w:hAnsi="Times New Roman" w:cs="Times New Roman"/>
                <w:sz w:val="24"/>
                <w:szCs w:val="24"/>
              </w:rPr>
              <w:t>R-squared</w:t>
            </w:r>
          </w:p>
        </w:tc>
        <w:tc>
          <w:tcPr>
            <w:tcW w:w="0" w:type="auto"/>
            <w:tcBorders>
              <w:top w:val="nil"/>
              <w:left w:val="nil"/>
              <w:bottom w:val="nil"/>
              <w:right w:val="nil"/>
            </w:tcBorders>
          </w:tcPr>
          <w:p w14:paraId="365160B4"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0.121</w:t>
            </w:r>
          </w:p>
        </w:tc>
        <w:tc>
          <w:tcPr>
            <w:tcW w:w="0" w:type="auto"/>
            <w:tcBorders>
              <w:top w:val="nil"/>
              <w:left w:val="nil"/>
              <w:bottom w:val="nil"/>
              <w:right w:val="nil"/>
            </w:tcBorders>
          </w:tcPr>
          <w:p w14:paraId="6AF7B5ED"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0.134</w:t>
            </w:r>
          </w:p>
        </w:tc>
      </w:tr>
      <w:tr w:rsidR="00D26851" w:rsidRPr="00D26851" w14:paraId="4E603FAA" w14:textId="77777777" w:rsidTr="00565F68">
        <w:tblPrEx>
          <w:tblBorders>
            <w:bottom w:val="single" w:sz="6" w:space="0" w:color="auto"/>
          </w:tblBorders>
        </w:tblPrEx>
        <w:trPr>
          <w:jc w:val="center"/>
        </w:trPr>
        <w:tc>
          <w:tcPr>
            <w:tcW w:w="0" w:type="auto"/>
            <w:tcBorders>
              <w:top w:val="nil"/>
              <w:left w:val="nil"/>
              <w:bottom w:val="single" w:sz="6" w:space="0" w:color="auto"/>
              <w:right w:val="nil"/>
            </w:tcBorders>
          </w:tcPr>
          <w:p w14:paraId="138EB96A" w14:textId="77777777" w:rsidR="00744E65" w:rsidRPr="00D26851" w:rsidRDefault="00744E65" w:rsidP="00565F68">
            <w:pPr>
              <w:widowControl w:val="0"/>
              <w:autoSpaceDE w:val="0"/>
              <w:autoSpaceDN w:val="0"/>
              <w:adjustRightInd w:val="0"/>
              <w:spacing w:after="0" w:line="240" w:lineRule="auto"/>
              <w:rPr>
                <w:rFonts w:ascii="Times New Roman" w:hAnsi="Times New Roman" w:cs="Times New Roman"/>
                <w:sz w:val="24"/>
                <w:szCs w:val="24"/>
              </w:rPr>
            </w:pPr>
            <w:r w:rsidRPr="00D26851">
              <w:rPr>
                <w:rFonts w:ascii="Times New Roman" w:hAnsi="Times New Roman" w:cs="Times New Roman"/>
                <w:sz w:val="24"/>
                <w:szCs w:val="24"/>
              </w:rPr>
              <w:t>No. of cities</w:t>
            </w:r>
          </w:p>
        </w:tc>
        <w:tc>
          <w:tcPr>
            <w:tcW w:w="0" w:type="auto"/>
            <w:tcBorders>
              <w:top w:val="nil"/>
              <w:left w:val="nil"/>
              <w:bottom w:val="single" w:sz="6" w:space="0" w:color="auto"/>
              <w:right w:val="nil"/>
            </w:tcBorders>
          </w:tcPr>
          <w:p w14:paraId="656BDACB"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274</w:t>
            </w:r>
          </w:p>
        </w:tc>
        <w:tc>
          <w:tcPr>
            <w:tcW w:w="0" w:type="auto"/>
            <w:tcBorders>
              <w:top w:val="nil"/>
              <w:left w:val="nil"/>
              <w:bottom w:val="single" w:sz="6" w:space="0" w:color="auto"/>
              <w:right w:val="nil"/>
            </w:tcBorders>
          </w:tcPr>
          <w:p w14:paraId="75B57BEE" w14:textId="77777777" w:rsidR="00744E65" w:rsidRPr="00D26851" w:rsidRDefault="00744E65" w:rsidP="00565F68">
            <w:pPr>
              <w:widowControl w:val="0"/>
              <w:autoSpaceDE w:val="0"/>
              <w:autoSpaceDN w:val="0"/>
              <w:adjustRightInd w:val="0"/>
              <w:spacing w:after="0" w:line="240" w:lineRule="auto"/>
              <w:jc w:val="center"/>
              <w:rPr>
                <w:rFonts w:ascii="Times New Roman" w:hAnsi="Times New Roman" w:cs="Times New Roman"/>
                <w:sz w:val="24"/>
                <w:szCs w:val="24"/>
              </w:rPr>
            </w:pPr>
            <w:r w:rsidRPr="00D26851">
              <w:rPr>
                <w:rFonts w:ascii="Times New Roman" w:hAnsi="Times New Roman" w:cs="Times New Roman"/>
                <w:sz w:val="24"/>
                <w:szCs w:val="24"/>
              </w:rPr>
              <w:t>274</w:t>
            </w:r>
          </w:p>
        </w:tc>
      </w:tr>
    </w:tbl>
    <w:p w14:paraId="5D772D4E" w14:textId="6810B0E5" w:rsidR="00744E65" w:rsidRPr="00D26851" w:rsidRDefault="00744E65" w:rsidP="00744E65">
      <w:pPr>
        <w:spacing w:after="0" w:line="240" w:lineRule="auto"/>
        <w:contextualSpacing/>
        <w:jc w:val="both"/>
        <w:rPr>
          <w:rFonts w:ascii="Times New Roman" w:eastAsia="等线" w:hAnsi="Times New Roman" w:cs="Times New Roman"/>
          <w:sz w:val="24"/>
          <w:szCs w:val="24"/>
        </w:rPr>
      </w:pPr>
      <w:r w:rsidRPr="00D26851">
        <w:rPr>
          <w:rFonts w:ascii="Times New Roman" w:eastAsia="等线" w:hAnsi="Times New Roman" w:cs="Times New Roman"/>
          <w:sz w:val="24"/>
          <w:szCs w:val="24"/>
        </w:rPr>
        <w:t xml:space="preserve">Notes: The dependent variable is the logarithm of </w:t>
      </w:r>
      <w:r w:rsidR="00C254E2" w:rsidRPr="00D26851">
        <w:rPr>
          <w:rFonts w:ascii="Times New Roman" w:eastAsia="等线" w:hAnsi="Times New Roman" w:cs="Times New Roman" w:hint="eastAsia"/>
          <w:sz w:val="24"/>
          <w:szCs w:val="24"/>
        </w:rPr>
        <w:t xml:space="preserve">the </w:t>
      </w:r>
      <w:r w:rsidRPr="00D26851">
        <w:rPr>
          <w:rFonts w:ascii="Times New Roman" w:eastAsia="等线" w:hAnsi="Times New Roman" w:cs="Times New Roman"/>
          <w:sz w:val="24"/>
          <w:szCs w:val="24"/>
        </w:rPr>
        <w:t>annual SAIDI. Standard errors in parentheses are clustered at the city level. *p&lt;0.10, **p&lt;0.05, *** p&lt;0.01.</w:t>
      </w:r>
      <w:r w:rsidR="00961127" w:rsidRPr="00D26851">
        <w:rPr>
          <w:rFonts w:ascii="Times New Roman" w:eastAsia="等线" w:hAnsi="Times New Roman" w:cs="Times New Roman" w:hint="eastAsia"/>
          <w:sz w:val="24"/>
          <w:szCs w:val="24"/>
        </w:rPr>
        <w:t xml:space="preserve"> </w:t>
      </w:r>
      <w:r w:rsidR="004169C2" w:rsidRPr="00D26851">
        <w:rPr>
          <w:rFonts w:ascii="Times New Roman" w:hAnsi="Times New Roman" w:cs="Times New Roman"/>
          <w:sz w:val="24"/>
          <w:szCs w:val="24"/>
        </w:rPr>
        <w:t>The city-level SAIDI is replaced by utility-level reported data when missing</w:t>
      </w:r>
      <w:r w:rsidR="004169C2" w:rsidRPr="00D26851">
        <w:rPr>
          <w:rFonts w:ascii="Times New Roman" w:hAnsi="Times New Roman" w:cs="Times New Roman" w:hint="eastAsia"/>
          <w:sz w:val="24"/>
          <w:szCs w:val="24"/>
        </w:rPr>
        <w:t>.</w:t>
      </w:r>
      <w:r w:rsidR="004169C2" w:rsidRPr="00D26851">
        <w:rPr>
          <w:rFonts w:ascii="Times New Roman" w:hAnsi="Times New Roman" w:cs="Times New Roman"/>
          <w:sz w:val="24"/>
          <w:szCs w:val="24"/>
        </w:rPr>
        <w:t xml:space="preserve"> </w:t>
      </w:r>
      <w:r w:rsidR="00961127" w:rsidRPr="00D26851">
        <w:rPr>
          <w:rFonts w:ascii="Times New Roman" w:hAnsi="Times New Roman" w:cs="Times New Roman"/>
          <w:sz w:val="24"/>
          <w:szCs w:val="24"/>
        </w:rPr>
        <w:t xml:space="preserve">The reason </w:t>
      </w:r>
      <w:r w:rsidR="00961127" w:rsidRPr="00D26851">
        <w:rPr>
          <w:rFonts w:ascii="Times New Roman" w:hAnsi="Times New Roman" w:cs="Times New Roman" w:hint="eastAsia"/>
          <w:sz w:val="24"/>
          <w:szCs w:val="24"/>
        </w:rPr>
        <w:t xml:space="preserve">for the difference in </w:t>
      </w:r>
      <w:r w:rsidR="00961127" w:rsidRPr="00D26851">
        <w:rPr>
          <w:rFonts w:ascii="Times New Roman" w:hAnsi="Times New Roman" w:cs="Times New Roman"/>
          <w:sz w:val="24"/>
          <w:szCs w:val="24"/>
        </w:rPr>
        <w:t xml:space="preserve">regression coefficients and their statistical significance might be that </w:t>
      </w:r>
      <w:r w:rsidR="00961127" w:rsidRPr="00D26851">
        <w:rPr>
          <w:rFonts w:ascii="Times New Roman" w:hAnsi="Times New Roman" w:cs="Times New Roman" w:hint="eastAsia"/>
          <w:sz w:val="24"/>
          <w:szCs w:val="24"/>
        </w:rPr>
        <w:t xml:space="preserve">aggregated </w:t>
      </w:r>
      <w:r w:rsidR="00961127" w:rsidRPr="00D26851">
        <w:rPr>
          <w:rFonts w:ascii="Times New Roman" w:hAnsi="Times New Roman" w:cs="Times New Roman"/>
          <w:sz w:val="24"/>
          <w:szCs w:val="24"/>
        </w:rPr>
        <w:t>SADI data at the city-year level</w:t>
      </w:r>
      <w:r w:rsidR="00961127" w:rsidRPr="00D26851">
        <w:rPr>
          <w:rFonts w:ascii="Times New Roman" w:hAnsi="Times New Roman" w:cs="Times New Roman" w:hint="eastAsia"/>
          <w:sz w:val="24"/>
          <w:szCs w:val="24"/>
        </w:rPr>
        <w:t xml:space="preserve"> </w:t>
      </w:r>
      <w:r w:rsidR="00961127" w:rsidRPr="00D26851">
        <w:rPr>
          <w:rFonts w:ascii="Times New Roman" w:hAnsi="Times New Roman" w:cs="Times New Roman"/>
          <w:sz w:val="24"/>
          <w:szCs w:val="24"/>
        </w:rPr>
        <w:t>fails to capture some micro-level patterns</w:t>
      </w:r>
      <w:r w:rsidR="00961127" w:rsidRPr="00D26851">
        <w:rPr>
          <w:rFonts w:ascii="Times New Roman" w:hAnsi="Times New Roman" w:cs="Times New Roman" w:hint="eastAsia"/>
          <w:sz w:val="24"/>
          <w:szCs w:val="24"/>
        </w:rPr>
        <w:t xml:space="preserve"> than</w:t>
      </w:r>
      <w:r w:rsidR="00961127" w:rsidRPr="00D26851">
        <w:rPr>
          <w:rFonts w:ascii="Times New Roman" w:hAnsi="Times New Roman" w:cs="Times New Roman"/>
          <w:sz w:val="24"/>
          <w:szCs w:val="24"/>
        </w:rPr>
        <w:t xml:space="preserve"> </w:t>
      </w:r>
      <w:r w:rsidR="00961127" w:rsidRPr="00D26851">
        <w:rPr>
          <w:rFonts w:ascii="Times New Roman" w:hAnsi="Times New Roman" w:cs="Times New Roman" w:hint="eastAsia"/>
          <w:sz w:val="24"/>
          <w:szCs w:val="24"/>
        </w:rPr>
        <w:t>analyses</w:t>
      </w:r>
      <w:r w:rsidR="00961127" w:rsidRPr="00D26851">
        <w:rPr>
          <w:rFonts w:ascii="Times New Roman" w:hAnsi="Times New Roman" w:cs="Times New Roman"/>
          <w:sz w:val="24"/>
          <w:szCs w:val="24"/>
        </w:rPr>
        <w:t xml:space="preserve"> </w:t>
      </w:r>
      <w:r w:rsidR="00961127" w:rsidRPr="00D26851">
        <w:rPr>
          <w:rFonts w:ascii="Times New Roman" w:eastAsia="等线" w:hAnsi="Times New Roman" w:cs="Times New Roman"/>
          <w:sz w:val="24"/>
          <w:szCs w:val="24"/>
        </w:rPr>
        <w:t xml:space="preserve">at </w:t>
      </w:r>
      <w:r w:rsidR="008F1B3C" w:rsidRPr="00D26851">
        <w:rPr>
          <w:rFonts w:ascii="Times New Roman" w:eastAsia="等线" w:hAnsi="Times New Roman" w:cs="Times New Roman" w:hint="eastAsia"/>
          <w:sz w:val="24"/>
          <w:szCs w:val="24"/>
        </w:rPr>
        <w:t xml:space="preserve">the </w:t>
      </w:r>
      <w:r w:rsidR="00961127" w:rsidRPr="00D26851">
        <w:rPr>
          <w:rFonts w:ascii="Times New Roman" w:eastAsia="等线" w:hAnsi="Times New Roman" w:cs="Times New Roman"/>
          <w:sz w:val="24"/>
          <w:szCs w:val="24"/>
        </w:rPr>
        <w:t>county-daily level</w:t>
      </w:r>
      <w:r w:rsidR="00961127" w:rsidRPr="00D26851">
        <w:rPr>
          <w:rFonts w:ascii="Times New Roman" w:eastAsia="等线" w:hAnsi="Times New Roman" w:cs="Times New Roman" w:hint="eastAsia"/>
          <w:sz w:val="24"/>
          <w:szCs w:val="24"/>
        </w:rPr>
        <w:t>.</w:t>
      </w:r>
      <w:r w:rsidR="00961127" w:rsidRPr="00D26851">
        <w:rPr>
          <w:rFonts w:ascii="Times New Roman" w:eastAsia="等线" w:hAnsi="Times New Roman" w:cs="Times New Roman"/>
          <w:sz w:val="24"/>
          <w:szCs w:val="24"/>
        </w:rPr>
        <w:t xml:space="preserve"> </w:t>
      </w:r>
      <w:r w:rsidR="00961127" w:rsidRPr="00D26851">
        <w:rPr>
          <w:rFonts w:ascii="Times New Roman" w:eastAsia="等线" w:hAnsi="Times New Roman" w:cs="Times New Roman" w:hint="eastAsia"/>
          <w:sz w:val="24"/>
          <w:szCs w:val="24"/>
        </w:rPr>
        <w:t>T</w:t>
      </w:r>
      <w:r w:rsidR="00961127" w:rsidRPr="00D26851">
        <w:rPr>
          <w:rFonts w:ascii="Times New Roman" w:eastAsia="等线" w:hAnsi="Times New Roman" w:cs="Times New Roman"/>
          <w:sz w:val="24"/>
          <w:szCs w:val="24"/>
        </w:rPr>
        <w:t>hus</w:t>
      </w:r>
      <w:r w:rsidR="00961127" w:rsidRPr="00D26851">
        <w:rPr>
          <w:rFonts w:ascii="Times New Roman" w:eastAsia="等线" w:hAnsi="Times New Roman" w:cs="Times New Roman" w:hint="eastAsia"/>
          <w:sz w:val="24"/>
          <w:szCs w:val="24"/>
        </w:rPr>
        <w:t xml:space="preserve">, it </w:t>
      </w:r>
      <w:r w:rsidR="00961127" w:rsidRPr="00D26851">
        <w:rPr>
          <w:rFonts w:ascii="Times New Roman" w:eastAsia="等线" w:hAnsi="Times New Roman" w:cs="Times New Roman"/>
          <w:sz w:val="24"/>
          <w:szCs w:val="24"/>
        </w:rPr>
        <w:t>hides some data variation at a more granular level</w:t>
      </w:r>
      <w:r w:rsidR="00961127" w:rsidRPr="00D26851">
        <w:rPr>
          <w:rFonts w:ascii="Times New Roman" w:eastAsia="等线" w:hAnsi="Times New Roman" w:cs="Times New Roman" w:hint="eastAsia"/>
          <w:sz w:val="24"/>
          <w:szCs w:val="24"/>
        </w:rPr>
        <w:t xml:space="preserve"> due to aggregation bias (</w:t>
      </w:r>
      <w:r w:rsidR="00961127" w:rsidRPr="00D26851">
        <w:rPr>
          <w:rFonts w:ascii="Times New Roman" w:eastAsia="等线" w:hAnsi="Times New Roman" w:cs="Times New Roman"/>
          <w:sz w:val="24"/>
          <w:szCs w:val="24"/>
        </w:rPr>
        <w:t>Garrett, 2003</w:t>
      </w:r>
      <w:r w:rsidR="00961127" w:rsidRPr="00D26851">
        <w:rPr>
          <w:rFonts w:ascii="Times New Roman" w:eastAsia="等线" w:hAnsi="Times New Roman" w:cs="Times New Roman" w:hint="eastAsia"/>
          <w:sz w:val="24"/>
          <w:szCs w:val="24"/>
        </w:rPr>
        <w:t>)</w:t>
      </w:r>
      <w:r w:rsidR="00961127" w:rsidRPr="00D26851">
        <w:rPr>
          <w:rFonts w:ascii="Times New Roman" w:eastAsia="等线" w:hAnsi="Times New Roman" w:cs="Times New Roman"/>
          <w:sz w:val="24"/>
          <w:szCs w:val="24"/>
        </w:rPr>
        <w:t xml:space="preserve">. </w:t>
      </w:r>
      <w:r w:rsidR="00961127" w:rsidRPr="00D26851">
        <w:rPr>
          <w:rFonts w:ascii="Times New Roman" w:eastAsia="等线" w:hAnsi="Times New Roman" w:cs="Times New Roman" w:hint="eastAsia"/>
          <w:sz w:val="24"/>
          <w:szCs w:val="24"/>
        </w:rPr>
        <w:t xml:space="preserve"> </w:t>
      </w:r>
    </w:p>
    <w:p w14:paraId="6605CE63" w14:textId="77777777" w:rsidR="00062A9C" w:rsidRPr="00D26851" w:rsidRDefault="00062A9C" w:rsidP="00A06772">
      <w:pPr>
        <w:spacing w:line="240" w:lineRule="auto"/>
        <w:contextualSpacing/>
        <w:rPr>
          <w:rFonts w:ascii="Times New Roman" w:hAnsi="Times New Roman" w:cs="Times New Roman"/>
          <w:sz w:val="24"/>
          <w:szCs w:val="24"/>
        </w:rPr>
      </w:pPr>
    </w:p>
    <w:p w14:paraId="7709B6A4" w14:textId="77777777" w:rsidR="003B3674" w:rsidRPr="00D26851" w:rsidRDefault="003B3674" w:rsidP="003B3674">
      <w:pPr>
        <w:spacing w:line="240" w:lineRule="auto"/>
        <w:contextualSpacing/>
        <w:rPr>
          <w:rFonts w:ascii="Times New Roman" w:hAnsi="Times New Roman" w:cs="Times New Roman"/>
          <w:sz w:val="24"/>
          <w:szCs w:val="24"/>
        </w:rPr>
      </w:pPr>
    </w:p>
    <w:p w14:paraId="4AB0B813" w14:textId="6242A22A" w:rsidR="003B3674" w:rsidRPr="00D26851" w:rsidRDefault="002C76E8" w:rsidP="003B3674">
      <w:pPr>
        <w:pStyle w:val="Heading2"/>
        <w:rPr>
          <w:rFonts w:ascii="Times New Roman" w:hAnsi="Times New Roman" w:cs="Times New Roman"/>
          <w:b/>
          <w:bCs/>
          <w:color w:val="auto"/>
          <w:sz w:val="24"/>
          <w:szCs w:val="24"/>
        </w:rPr>
      </w:pPr>
      <w:r w:rsidRPr="00D26851">
        <w:rPr>
          <w:rFonts w:ascii="Times New Roman" w:hAnsi="Times New Roman" w:cs="Times New Roman" w:hint="eastAsia"/>
          <w:b/>
          <w:bCs/>
          <w:color w:val="auto"/>
          <w:sz w:val="24"/>
          <w:szCs w:val="24"/>
        </w:rPr>
        <w:t xml:space="preserve">Supplementary </w:t>
      </w:r>
      <w:r w:rsidR="003B3674" w:rsidRPr="00D26851">
        <w:rPr>
          <w:rFonts w:ascii="Times New Roman" w:hAnsi="Times New Roman" w:cs="Times New Roman"/>
          <w:b/>
          <w:bCs/>
          <w:color w:val="auto"/>
          <w:sz w:val="24"/>
          <w:szCs w:val="24"/>
        </w:rPr>
        <w:t xml:space="preserve">Figures </w:t>
      </w:r>
    </w:p>
    <w:p w14:paraId="11B62D45" w14:textId="77777777" w:rsidR="0047757B" w:rsidRPr="00D26851" w:rsidRDefault="0047757B" w:rsidP="0047757B"/>
    <w:p w14:paraId="17F7EEB3" w14:textId="77777777" w:rsidR="0047757B" w:rsidRPr="00D26851" w:rsidRDefault="0047757B" w:rsidP="0047757B">
      <w:pPr>
        <w:rPr>
          <w:rFonts w:ascii="Times New Roman" w:hAnsi="Times New Roman" w:cs="Times New Roman"/>
          <w:sz w:val="24"/>
          <w:szCs w:val="24"/>
        </w:rPr>
      </w:pPr>
      <w:r w:rsidRPr="00D26851">
        <w:rPr>
          <w:rFonts w:ascii="Times New Roman" w:hAnsi="Times New Roman" w:cs="Times New Roman"/>
          <w:noProof/>
        </w:rPr>
        <w:drawing>
          <wp:inline distT="0" distB="0" distL="0" distR="0" wp14:anchorId="43E53C5D" wp14:editId="4C499B78">
            <wp:extent cx="4831882" cy="3167051"/>
            <wp:effectExtent l="0" t="0" r="6985" b="0"/>
            <wp:docPr id="1105839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39108" name=""/>
                    <pic:cNvPicPr/>
                  </pic:nvPicPr>
                  <pic:blipFill>
                    <a:blip r:embed="rId11"/>
                    <a:stretch>
                      <a:fillRect/>
                    </a:stretch>
                  </pic:blipFill>
                  <pic:spPr>
                    <a:xfrm>
                      <a:off x="0" y="0"/>
                      <a:ext cx="4835660" cy="3169527"/>
                    </a:xfrm>
                    <a:prstGeom prst="rect">
                      <a:avLst/>
                    </a:prstGeom>
                  </pic:spPr>
                </pic:pic>
              </a:graphicData>
            </a:graphic>
          </wp:inline>
        </w:drawing>
      </w:r>
    </w:p>
    <w:p w14:paraId="1D8CF6D0" w14:textId="7EA22621" w:rsidR="0047757B" w:rsidRPr="00D26851" w:rsidRDefault="00A77B6E" w:rsidP="0047757B">
      <w:pPr>
        <w:spacing w:after="0" w:line="240" w:lineRule="auto"/>
        <w:contextualSpacing/>
        <w:rPr>
          <w:rFonts w:ascii="Times New Roman" w:hAnsi="Times New Roman" w:cs="Times New Roman"/>
          <w:sz w:val="24"/>
          <w:szCs w:val="24"/>
        </w:rPr>
      </w:pPr>
      <w:r w:rsidRPr="00D26851">
        <w:rPr>
          <w:rFonts w:ascii="Times New Roman" w:hAnsi="Times New Roman" w:cs="Times New Roman" w:hint="eastAsia"/>
          <w:sz w:val="24"/>
          <w:szCs w:val="24"/>
        </w:rPr>
        <w:t xml:space="preserve">Supplementary </w:t>
      </w:r>
      <w:r w:rsidR="0047757B" w:rsidRPr="00D26851">
        <w:rPr>
          <w:rFonts w:ascii="Times New Roman" w:hAnsi="Times New Roman" w:cs="Times New Roman"/>
          <w:sz w:val="24"/>
          <w:szCs w:val="24"/>
        </w:rPr>
        <w:t>Fig</w:t>
      </w:r>
      <w:r w:rsidRPr="00D26851">
        <w:rPr>
          <w:rFonts w:ascii="Times New Roman" w:hAnsi="Times New Roman" w:cs="Times New Roman" w:hint="eastAsia"/>
          <w:sz w:val="24"/>
          <w:szCs w:val="24"/>
        </w:rPr>
        <w:t>.</w:t>
      </w:r>
      <w:r w:rsidR="0047757B" w:rsidRPr="00D26851">
        <w:rPr>
          <w:rFonts w:ascii="Times New Roman" w:hAnsi="Times New Roman" w:cs="Times New Roman"/>
          <w:sz w:val="24"/>
          <w:szCs w:val="24"/>
        </w:rPr>
        <w:t xml:space="preserve"> 1 Duration (in hours) of residential outages during 2019-2021 in China</w:t>
      </w:r>
    </w:p>
    <w:p w14:paraId="5BDF1365" w14:textId="77777777" w:rsidR="0047757B" w:rsidRPr="00D26851" w:rsidRDefault="0047757B" w:rsidP="0047757B"/>
    <w:p w14:paraId="78928C89" w14:textId="77777777" w:rsidR="003B3674" w:rsidRPr="00D26851" w:rsidRDefault="003B3674" w:rsidP="003B3674"/>
    <w:p w14:paraId="29266998" w14:textId="77777777" w:rsidR="003B3674" w:rsidRPr="00D26851" w:rsidRDefault="003B3674" w:rsidP="003B3674">
      <w:pPr>
        <w:spacing w:after="0" w:line="240" w:lineRule="auto"/>
        <w:contextualSpacing/>
        <w:jc w:val="both"/>
        <w:rPr>
          <w:rFonts w:ascii="Times New Roman" w:hAnsi="Times New Roman" w:cs="Times New Roman"/>
          <w:i/>
          <w:sz w:val="24"/>
          <w:szCs w:val="24"/>
          <w14:ligatures w14:val="none"/>
        </w:rPr>
      </w:pPr>
      <w:r w:rsidRPr="00D26851">
        <w:rPr>
          <w:rFonts w:ascii="Times New Roman" w:hAnsi="Times New Roman" w:cs="Times New Roman"/>
          <w:i/>
          <w:noProof/>
          <w:sz w:val="24"/>
          <w:szCs w:val="24"/>
        </w:rPr>
        <w:lastRenderedPageBreak/>
        <w:drawing>
          <wp:inline distT="0" distB="0" distL="0" distR="0" wp14:anchorId="3F35A5EB" wp14:editId="082B0A75">
            <wp:extent cx="6071403" cy="3698240"/>
            <wp:effectExtent l="0" t="0" r="5715" b="0"/>
            <wp:docPr id="539414084" name="Picture 53941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08071" name="Picture 6"/>
                    <pic:cNvPicPr/>
                  </pic:nvPicPr>
                  <pic:blipFill>
                    <a:blip r:embed="rId12"/>
                    <a:stretch>
                      <a:fillRect/>
                    </a:stretch>
                  </pic:blipFill>
                  <pic:spPr>
                    <a:xfrm>
                      <a:off x="0" y="0"/>
                      <a:ext cx="6083701" cy="3705731"/>
                    </a:xfrm>
                    <a:prstGeom prst="rect">
                      <a:avLst/>
                    </a:prstGeom>
                  </pic:spPr>
                </pic:pic>
              </a:graphicData>
            </a:graphic>
          </wp:inline>
        </w:drawing>
      </w:r>
    </w:p>
    <w:p w14:paraId="41ADAF94" w14:textId="190515E5" w:rsidR="003B3674" w:rsidRPr="00D26851" w:rsidRDefault="003B3674" w:rsidP="003B3674">
      <w:pPr>
        <w:spacing w:after="0" w:line="240" w:lineRule="auto"/>
        <w:contextualSpacing/>
        <w:jc w:val="both"/>
        <w:rPr>
          <w:rFonts w:ascii="Times New Roman" w:hAnsi="Times New Roman" w:cs="Times New Roman"/>
          <w:sz w:val="24"/>
          <w:szCs w:val="24"/>
        </w:rPr>
      </w:pPr>
      <w:r w:rsidRPr="00D26851">
        <w:rPr>
          <w:rFonts w:ascii="Times New Roman" w:hAnsi="Times New Roman" w:cs="Times New Roman"/>
          <w:sz w:val="24"/>
          <w:szCs w:val="24"/>
        </w:rPr>
        <w:t xml:space="preserve">Supplementary Fig. </w:t>
      </w:r>
      <w:r w:rsidR="00A77B6E" w:rsidRPr="00D26851">
        <w:rPr>
          <w:rFonts w:ascii="Times New Roman" w:hAnsi="Times New Roman" w:cs="Times New Roman" w:hint="eastAsia"/>
          <w:sz w:val="24"/>
          <w:szCs w:val="24"/>
        </w:rPr>
        <w:t>2</w:t>
      </w:r>
      <w:r w:rsidRPr="00D26851">
        <w:rPr>
          <w:rFonts w:ascii="Times New Roman" w:hAnsi="Times New Roman" w:cs="Times New Roman"/>
          <w:sz w:val="24"/>
          <w:szCs w:val="24"/>
        </w:rPr>
        <w:t xml:space="preserve"> Heterogeneous impacts of heatwaves on power outages by different socio-demographic factors at the city level </w:t>
      </w:r>
    </w:p>
    <w:p w14:paraId="0377A904" w14:textId="77777777" w:rsidR="002C76E8" w:rsidRPr="00D26851" w:rsidRDefault="002C76E8" w:rsidP="003B3674">
      <w:pPr>
        <w:spacing w:after="0" w:line="240" w:lineRule="auto"/>
        <w:contextualSpacing/>
        <w:jc w:val="both"/>
        <w:rPr>
          <w:rFonts w:ascii="Times New Roman" w:hAnsi="Times New Roman" w:cs="Times New Roman"/>
          <w:sz w:val="24"/>
          <w:szCs w:val="24"/>
        </w:rPr>
      </w:pPr>
    </w:p>
    <w:p w14:paraId="5B14D9DD" w14:textId="1D82EF00" w:rsidR="002C76E8" w:rsidRPr="00D26851" w:rsidRDefault="0059120C" w:rsidP="0059120C">
      <w:pPr>
        <w:pStyle w:val="Heading2"/>
        <w:rPr>
          <w:rFonts w:ascii="Times New Roman" w:hAnsi="Times New Roman" w:cs="Times New Roman"/>
          <w:b/>
          <w:bCs/>
          <w:color w:val="auto"/>
          <w:sz w:val="24"/>
          <w:szCs w:val="24"/>
        </w:rPr>
      </w:pPr>
      <w:r w:rsidRPr="00D26851">
        <w:rPr>
          <w:rFonts w:ascii="Times New Roman" w:hAnsi="Times New Roman" w:cs="Times New Roman" w:hint="eastAsia"/>
          <w:b/>
          <w:bCs/>
          <w:color w:val="auto"/>
          <w:sz w:val="24"/>
          <w:szCs w:val="24"/>
        </w:rPr>
        <w:t>Supplementary N</w:t>
      </w:r>
      <w:r w:rsidRPr="00D26851">
        <w:rPr>
          <w:rFonts w:ascii="Times New Roman" w:hAnsi="Times New Roman" w:cs="Times New Roman"/>
          <w:b/>
          <w:bCs/>
          <w:color w:val="auto"/>
          <w:sz w:val="24"/>
          <w:szCs w:val="24"/>
        </w:rPr>
        <w:t>o</w:t>
      </w:r>
      <w:r w:rsidRPr="00D26851">
        <w:rPr>
          <w:rFonts w:ascii="Times New Roman" w:hAnsi="Times New Roman" w:cs="Times New Roman" w:hint="eastAsia"/>
          <w:b/>
          <w:bCs/>
          <w:color w:val="auto"/>
          <w:sz w:val="24"/>
          <w:szCs w:val="24"/>
        </w:rPr>
        <w:t>tes</w:t>
      </w:r>
    </w:p>
    <w:p w14:paraId="7BFE606A" w14:textId="77777777" w:rsidR="0059120C" w:rsidRPr="00D26851" w:rsidRDefault="0059120C" w:rsidP="0059120C"/>
    <w:p w14:paraId="1B61BF39" w14:textId="46287D15" w:rsidR="002C76E8" w:rsidRPr="00D26851" w:rsidRDefault="002C76E8" w:rsidP="002F18CA">
      <w:pPr>
        <w:pStyle w:val="Heading3"/>
        <w:rPr>
          <w:rFonts w:ascii="Times New Roman" w:hAnsi="Times New Roman" w:cs="Times New Roman"/>
          <w:b/>
          <w:bCs/>
          <w:color w:val="auto"/>
        </w:rPr>
      </w:pPr>
      <w:bookmarkStart w:id="5" w:name="_Hlk165194933"/>
      <w:r w:rsidRPr="00D26851">
        <w:rPr>
          <w:rFonts w:ascii="Times New Roman" w:hAnsi="Times New Roman" w:cs="Times New Roman" w:hint="eastAsia"/>
          <w:b/>
          <w:bCs/>
          <w:color w:val="auto"/>
        </w:rPr>
        <w:t>Supplementary N</w:t>
      </w:r>
      <w:r w:rsidRPr="00D26851">
        <w:rPr>
          <w:rFonts w:ascii="Times New Roman" w:hAnsi="Times New Roman" w:cs="Times New Roman"/>
          <w:b/>
          <w:bCs/>
          <w:color w:val="auto"/>
        </w:rPr>
        <w:t>o</w:t>
      </w:r>
      <w:r w:rsidRPr="00D26851">
        <w:rPr>
          <w:rFonts w:ascii="Times New Roman" w:hAnsi="Times New Roman" w:cs="Times New Roman" w:hint="eastAsia"/>
          <w:b/>
          <w:bCs/>
          <w:color w:val="auto"/>
        </w:rPr>
        <w:t>te 1</w:t>
      </w:r>
      <w:bookmarkEnd w:id="5"/>
    </w:p>
    <w:p w14:paraId="3DA86A61" w14:textId="361F0BDD" w:rsidR="005B6EEE" w:rsidRPr="00D26851" w:rsidRDefault="002C76E8" w:rsidP="005B6EEE">
      <w:pPr>
        <w:spacing w:after="0" w:line="240" w:lineRule="auto"/>
        <w:contextualSpacing/>
        <w:jc w:val="both"/>
        <w:rPr>
          <w:rFonts w:ascii="Times New Roman" w:hAnsi="Times New Roman" w:cs="Times New Roman"/>
          <w:sz w:val="24"/>
          <w:szCs w:val="24"/>
        </w:rPr>
      </w:pPr>
      <w:r w:rsidRPr="00D26851">
        <w:rPr>
          <w:rFonts w:ascii="Times New Roman" w:hAnsi="Times New Roman" w:cs="Times New Roman"/>
          <w:sz w:val="24"/>
          <w:szCs w:val="24"/>
        </w:rPr>
        <w:t xml:space="preserve">We acknowledge the </w:t>
      </w:r>
      <w:r w:rsidRPr="00D26851">
        <w:rPr>
          <w:rFonts w:ascii="Times New Roman" w:hAnsi="Times New Roman" w:cs="Times New Roman" w:hint="eastAsia"/>
          <w:sz w:val="24"/>
          <w:szCs w:val="24"/>
        </w:rPr>
        <w:t xml:space="preserve">great </w:t>
      </w:r>
      <w:r w:rsidRPr="00D26851">
        <w:rPr>
          <w:rFonts w:ascii="Times New Roman" w:hAnsi="Times New Roman" w:cs="Times New Roman"/>
          <w:sz w:val="24"/>
          <w:szCs w:val="24"/>
        </w:rPr>
        <w:t xml:space="preserve">contribution made by </w:t>
      </w:r>
      <w:r w:rsidR="005B6EEE" w:rsidRPr="00D26851">
        <w:rPr>
          <w:rFonts w:ascii="Times New Roman" w:hAnsi="Times New Roman" w:cs="Times New Roman" w:hint="eastAsia"/>
          <w:sz w:val="24"/>
          <w:szCs w:val="24"/>
        </w:rPr>
        <w:t>other</w:t>
      </w:r>
      <w:r w:rsidRPr="00D26851">
        <w:rPr>
          <w:rFonts w:ascii="Times New Roman" w:hAnsi="Times New Roman" w:cs="Times New Roman"/>
          <w:sz w:val="24"/>
          <w:szCs w:val="24"/>
        </w:rPr>
        <w:t xml:space="preserve"> approach</w:t>
      </w:r>
      <w:r w:rsidR="00705C6D" w:rsidRPr="00D26851">
        <w:rPr>
          <w:rFonts w:ascii="Times New Roman" w:hAnsi="Times New Roman" w:cs="Times New Roman" w:hint="eastAsia"/>
          <w:sz w:val="24"/>
          <w:szCs w:val="24"/>
        </w:rPr>
        <w:t>es</w:t>
      </w:r>
      <w:r w:rsidRPr="00D26851">
        <w:rPr>
          <w:rFonts w:ascii="Times New Roman" w:hAnsi="Times New Roman" w:cs="Times New Roman"/>
          <w:sz w:val="24"/>
          <w:szCs w:val="24"/>
        </w:rPr>
        <w:t xml:space="preserve"> and </w:t>
      </w:r>
      <w:r w:rsidRPr="00D26851">
        <w:rPr>
          <w:rFonts w:ascii="Times New Roman" w:hAnsi="Times New Roman" w:cs="Times New Roman" w:hint="eastAsia"/>
          <w:sz w:val="24"/>
          <w:szCs w:val="24"/>
        </w:rPr>
        <w:t>are fully aware</w:t>
      </w:r>
      <w:r w:rsidR="0062796B" w:rsidRPr="00D26851">
        <w:rPr>
          <w:rFonts w:ascii="Times New Roman" w:hAnsi="Times New Roman" w:cs="Times New Roman" w:hint="eastAsia"/>
          <w:sz w:val="24"/>
          <w:szCs w:val="24"/>
        </w:rPr>
        <w:t xml:space="preserve"> of</w:t>
      </w:r>
      <w:r w:rsidRPr="00D26851">
        <w:rPr>
          <w:rFonts w:ascii="Times New Roman" w:hAnsi="Times New Roman" w:cs="Times New Roman" w:hint="eastAsia"/>
          <w:sz w:val="24"/>
          <w:szCs w:val="24"/>
        </w:rPr>
        <w:t xml:space="preserve"> the</w:t>
      </w:r>
      <w:r w:rsidRPr="00D26851">
        <w:rPr>
          <w:rFonts w:ascii="Times New Roman" w:hAnsi="Times New Roman" w:cs="Times New Roman"/>
          <w:sz w:val="24"/>
          <w:szCs w:val="24"/>
        </w:rPr>
        <w:t xml:space="preserve"> excellent works</w:t>
      </w:r>
      <w:r w:rsidRPr="00D26851">
        <w:rPr>
          <w:rFonts w:ascii="Times New Roman" w:hAnsi="Times New Roman" w:cs="Times New Roman" w:hint="eastAsia"/>
          <w:sz w:val="24"/>
          <w:szCs w:val="24"/>
        </w:rPr>
        <w:t xml:space="preserve"> under</w:t>
      </w:r>
      <w:r w:rsidRPr="00D26851">
        <w:rPr>
          <w:rFonts w:ascii="Times New Roman" w:hAnsi="Times New Roman" w:cs="Times New Roman"/>
          <w:sz w:val="24"/>
          <w:szCs w:val="24"/>
        </w:rPr>
        <w:t xml:space="preserve"> </w:t>
      </w:r>
      <w:r w:rsidR="00705C6D" w:rsidRPr="00D26851">
        <w:rPr>
          <w:rFonts w:ascii="Times New Roman" w:hAnsi="Times New Roman" w:cs="Times New Roman" w:hint="eastAsia"/>
          <w:sz w:val="24"/>
          <w:szCs w:val="24"/>
        </w:rPr>
        <w:t xml:space="preserve">the </w:t>
      </w:r>
      <w:r w:rsidR="005B6EEE" w:rsidRPr="00D26851">
        <w:rPr>
          <w:rFonts w:ascii="Times New Roman" w:hAnsi="Times New Roman" w:cs="Times New Roman"/>
          <w:sz w:val="24"/>
          <w:szCs w:val="24"/>
        </w:rPr>
        <w:t xml:space="preserve">physics-informed </w:t>
      </w:r>
      <w:r w:rsidRPr="00D26851">
        <w:rPr>
          <w:rFonts w:ascii="Times New Roman" w:hAnsi="Times New Roman" w:cs="Times New Roman"/>
          <w:sz w:val="24"/>
          <w:szCs w:val="24"/>
        </w:rPr>
        <w:t>approach (e.g., Wang et al., 2021; Lin and Xi, 2023</w:t>
      </w:r>
      <w:r w:rsidR="008F1B3C" w:rsidRPr="00D26851">
        <w:rPr>
          <w:rFonts w:ascii="Times New Roman" w:hAnsi="Times New Roman" w:cs="Times New Roman" w:hint="eastAsia"/>
          <w:sz w:val="24"/>
          <w:szCs w:val="24"/>
        </w:rPr>
        <w:t xml:space="preserve">; </w:t>
      </w:r>
      <w:r w:rsidR="008F1B3C" w:rsidRPr="00D26851">
        <w:rPr>
          <w:rFonts w:ascii="Times New Roman" w:hAnsi="Times New Roman" w:cs="Times New Roman"/>
          <w:sz w:val="24"/>
          <w:szCs w:val="24"/>
        </w:rPr>
        <w:t>Sheng et al., 2023</w:t>
      </w:r>
      <w:r w:rsidRPr="00D26851">
        <w:rPr>
          <w:rFonts w:ascii="Times New Roman" w:hAnsi="Times New Roman" w:cs="Times New Roman"/>
          <w:sz w:val="24"/>
          <w:szCs w:val="24"/>
        </w:rPr>
        <w:t xml:space="preserve">). </w:t>
      </w:r>
      <w:bookmarkStart w:id="6" w:name="_Hlk164958000"/>
      <w:r w:rsidR="005B6EEE" w:rsidRPr="00D26851">
        <w:rPr>
          <w:rFonts w:ascii="Times New Roman" w:hAnsi="Times New Roman" w:cs="Times New Roman"/>
          <w:sz w:val="24"/>
          <w:szCs w:val="24"/>
        </w:rPr>
        <w:t>However, our econometrics analysis has the following advantages</w:t>
      </w:r>
      <w:r w:rsidR="005B6EEE" w:rsidRPr="00D26851">
        <w:rPr>
          <w:rFonts w:ascii="Times New Roman" w:hAnsi="Times New Roman" w:cs="Times New Roman" w:hint="eastAsia"/>
          <w:sz w:val="24"/>
          <w:szCs w:val="24"/>
        </w:rPr>
        <w:t>.</w:t>
      </w:r>
      <w:r w:rsidR="005B6EEE" w:rsidRPr="00D26851">
        <w:rPr>
          <w:rFonts w:ascii="Times New Roman" w:hAnsi="Times New Roman" w:cs="Times New Roman"/>
          <w:sz w:val="24"/>
          <w:szCs w:val="24"/>
        </w:rPr>
        <w:t xml:space="preserve"> (1) Our method can disentangle the effect of heatwaves on power outages, which is very challenging, if feasible, for engineering models. The factors causing outages are very complex and diverse, many of which are not solely related to physical systems. The econometrics analysis isolates the effect of heatwaves from all other influencing factors. It considers not only the physical process but also accounts for the influences from diverse non-physical factors such as human preventative and adaptive behaviors. (2) </w:t>
      </w:r>
      <w:r w:rsidR="005B6EEE" w:rsidRPr="00D26851">
        <w:rPr>
          <w:rFonts w:ascii="Times New Roman" w:hAnsi="Times New Roman" w:cs="Times New Roman" w:hint="eastAsia"/>
          <w:sz w:val="24"/>
          <w:szCs w:val="24"/>
        </w:rPr>
        <w:t>O</w:t>
      </w:r>
      <w:r w:rsidR="005B6EEE" w:rsidRPr="00D26851">
        <w:rPr>
          <w:rFonts w:ascii="Times New Roman" w:hAnsi="Times New Roman" w:cs="Times New Roman"/>
          <w:sz w:val="24"/>
          <w:szCs w:val="24"/>
        </w:rPr>
        <w:t>ur analyses are conducted at a very granular county level. Given that not all data at the county</w:t>
      </w:r>
      <w:r w:rsidR="005B6EEE" w:rsidRPr="00D26851">
        <w:rPr>
          <w:rFonts w:ascii="Times New Roman" w:hAnsi="Times New Roman" w:cs="Times New Roman" w:hint="eastAsia"/>
          <w:sz w:val="24"/>
          <w:szCs w:val="24"/>
        </w:rPr>
        <w:t xml:space="preserve"> </w:t>
      </w:r>
      <w:r w:rsidR="005B6EEE" w:rsidRPr="00D26851">
        <w:rPr>
          <w:rFonts w:ascii="Times New Roman" w:hAnsi="Times New Roman" w:cs="Times New Roman"/>
          <w:sz w:val="24"/>
          <w:szCs w:val="24"/>
        </w:rPr>
        <w:t xml:space="preserve">level are available for engineering modeling (such as transformer and distribution substation data at the county level), it is almost infeasible to model the power outages </w:t>
      </w:r>
      <w:r w:rsidR="005B6EEE" w:rsidRPr="00D26851">
        <w:rPr>
          <w:rFonts w:ascii="Times New Roman" w:hAnsi="Times New Roman" w:cs="Times New Roman" w:hint="eastAsia"/>
          <w:sz w:val="24"/>
          <w:szCs w:val="24"/>
        </w:rPr>
        <w:t>at</w:t>
      </w:r>
      <w:r w:rsidR="005B6EEE" w:rsidRPr="00D26851">
        <w:rPr>
          <w:rFonts w:ascii="Times New Roman" w:hAnsi="Times New Roman" w:cs="Times New Roman"/>
          <w:sz w:val="24"/>
          <w:szCs w:val="24"/>
        </w:rPr>
        <w:t xml:space="preserve"> </w:t>
      </w:r>
      <w:r w:rsidR="00B54CF7" w:rsidRPr="00D26851">
        <w:rPr>
          <w:rFonts w:ascii="Times New Roman" w:hAnsi="Times New Roman" w:cs="Times New Roman" w:hint="eastAsia"/>
          <w:sz w:val="24"/>
          <w:szCs w:val="24"/>
        </w:rPr>
        <w:t xml:space="preserve">the </w:t>
      </w:r>
      <w:r w:rsidR="005B6EEE" w:rsidRPr="00D26851">
        <w:rPr>
          <w:rFonts w:ascii="Times New Roman" w:hAnsi="Times New Roman" w:cs="Times New Roman"/>
          <w:sz w:val="24"/>
          <w:szCs w:val="24"/>
        </w:rPr>
        <w:t>local level currently. The empirical estimation from econometric analyses could also have the potential to be fed into systems engineering and simulation studies. Given that there is no study to disentangle the impact of heatwaves on power outages yet, we take advantage of the historical data and address such a gap.</w:t>
      </w:r>
    </w:p>
    <w:p w14:paraId="5CCE2094" w14:textId="77777777" w:rsidR="005B6EEE" w:rsidRPr="00D26851" w:rsidRDefault="005B6EEE" w:rsidP="005B6EEE">
      <w:pPr>
        <w:spacing w:after="0" w:line="240" w:lineRule="auto"/>
        <w:contextualSpacing/>
        <w:jc w:val="both"/>
        <w:rPr>
          <w:rFonts w:ascii="Times New Roman" w:hAnsi="Times New Roman" w:cs="Times New Roman"/>
          <w:sz w:val="24"/>
          <w:szCs w:val="24"/>
        </w:rPr>
      </w:pPr>
    </w:p>
    <w:bookmarkEnd w:id="6"/>
    <w:p w14:paraId="240A0EDB" w14:textId="10190BE9" w:rsidR="005B6EEE" w:rsidRPr="00D26851" w:rsidRDefault="005B6EEE" w:rsidP="005B6EEE">
      <w:pPr>
        <w:adjustRightInd w:val="0"/>
        <w:snapToGrid w:val="0"/>
        <w:spacing w:line="240" w:lineRule="auto"/>
        <w:jc w:val="both"/>
        <w:rPr>
          <w:rFonts w:ascii="Times New Roman" w:hAnsi="Times New Roman" w:cs="Times New Roman"/>
          <w:sz w:val="24"/>
          <w:szCs w:val="24"/>
        </w:rPr>
      </w:pPr>
      <w:r w:rsidRPr="00D26851">
        <w:rPr>
          <w:rFonts w:ascii="Times New Roman" w:hAnsi="Times New Roman" w:cs="Times New Roman"/>
          <w:sz w:val="24"/>
          <w:szCs w:val="24"/>
        </w:rPr>
        <w:t xml:space="preserve">Therefore, </w:t>
      </w:r>
      <w:r w:rsidRPr="00D26851">
        <w:rPr>
          <w:rFonts w:ascii="Times New Roman" w:hAnsi="Times New Roman" w:cs="Times New Roman" w:hint="eastAsia"/>
          <w:sz w:val="24"/>
          <w:szCs w:val="24"/>
        </w:rPr>
        <w:t xml:space="preserve">the </w:t>
      </w:r>
      <w:r w:rsidRPr="00D26851">
        <w:rPr>
          <w:rFonts w:ascii="Times New Roman" w:hAnsi="Times New Roman" w:cs="Times New Roman"/>
          <w:sz w:val="24"/>
          <w:szCs w:val="24"/>
        </w:rPr>
        <w:t xml:space="preserve">modeling approach to study outages should include coupled models such as </w:t>
      </w:r>
      <w:r w:rsidR="00B54CF7" w:rsidRPr="00D26851">
        <w:rPr>
          <w:rFonts w:ascii="Times New Roman" w:hAnsi="Times New Roman" w:cs="Times New Roman" w:hint="eastAsia"/>
          <w:sz w:val="24"/>
          <w:szCs w:val="24"/>
        </w:rPr>
        <w:t xml:space="preserve">the </w:t>
      </w:r>
      <w:r w:rsidRPr="00D26851">
        <w:rPr>
          <w:rFonts w:ascii="Times New Roman" w:hAnsi="Times New Roman" w:cs="Times New Roman"/>
          <w:sz w:val="24"/>
          <w:szCs w:val="24"/>
        </w:rPr>
        <w:t xml:space="preserve">weather model, distribution network model, and response model, which can be an important area </w:t>
      </w:r>
      <w:r w:rsidRPr="00D26851">
        <w:rPr>
          <w:rFonts w:ascii="Times New Roman" w:hAnsi="Times New Roman" w:cs="Times New Roman"/>
          <w:sz w:val="24"/>
          <w:szCs w:val="24"/>
        </w:rPr>
        <w:lastRenderedPageBreak/>
        <w:t>for future research. Also note that although systematic modeling is feasible, accumulative errors with inappropriate assumptions at all stages threaten to undermine accuracy.</w:t>
      </w:r>
    </w:p>
    <w:p w14:paraId="36A24360" w14:textId="77777777" w:rsidR="002C76E8" w:rsidRPr="00D26851" w:rsidRDefault="002C76E8" w:rsidP="002C76E8"/>
    <w:p w14:paraId="15911541" w14:textId="7C60B00F" w:rsidR="00A77B6E" w:rsidRPr="00D26851" w:rsidRDefault="002C76E8" w:rsidP="00FD03C6">
      <w:pPr>
        <w:pStyle w:val="Heading3"/>
        <w:rPr>
          <w:rFonts w:ascii="Times New Roman" w:hAnsi="Times New Roman" w:cs="Times New Roman"/>
          <w:b/>
          <w:bCs/>
          <w:color w:val="auto"/>
        </w:rPr>
      </w:pPr>
      <w:r w:rsidRPr="00D26851">
        <w:rPr>
          <w:rFonts w:ascii="Times New Roman" w:hAnsi="Times New Roman" w:cs="Times New Roman" w:hint="eastAsia"/>
          <w:b/>
          <w:bCs/>
          <w:color w:val="auto"/>
        </w:rPr>
        <w:t>Supplementary N</w:t>
      </w:r>
      <w:r w:rsidRPr="00D26851">
        <w:rPr>
          <w:rFonts w:ascii="Times New Roman" w:hAnsi="Times New Roman" w:cs="Times New Roman"/>
          <w:b/>
          <w:bCs/>
          <w:color w:val="auto"/>
        </w:rPr>
        <w:t>o</w:t>
      </w:r>
      <w:r w:rsidRPr="00D26851">
        <w:rPr>
          <w:rFonts w:ascii="Times New Roman" w:hAnsi="Times New Roman" w:cs="Times New Roman" w:hint="eastAsia"/>
          <w:b/>
          <w:bCs/>
          <w:color w:val="auto"/>
        </w:rPr>
        <w:t xml:space="preserve">te </w:t>
      </w:r>
      <w:r w:rsidR="00A77B6E" w:rsidRPr="00D26851">
        <w:rPr>
          <w:rFonts w:ascii="Times New Roman" w:hAnsi="Times New Roman" w:cs="Times New Roman" w:hint="eastAsia"/>
          <w:b/>
          <w:bCs/>
          <w:color w:val="auto"/>
        </w:rPr>
        <w:t>2</w:t>
      </w:r>
    </w:p>
    <w:p w14:paraId="29E1870A" w14:textId="1BB1D878" w:rsidR="002C76E8" w:rsidRPr="00D26851" w:rsidRDefault="002C76E8" w:rsidP="00A77B6E">
      <w:pPr>
        <w:jc w:val="both"/>
        <w:rPr>
          <w:rFonts w:ascii="Times New Roman" w:hAnsi="Times New Roman" w:cs="Times New Roman"/>
          <w:sz w:val="24"/>
          <w:szCs w:val="24"/>
        </w:rPr>
      </w:pPr>
      <w:r w:rsidRPr="00D26851">
        <w:rPr>
          <w:rFonts w:ascii="Times New Roman" w:hAnsi="Times New Roman" w:cs="Times New Roman"/>
          <w:sz w:val="24"/>
          <w:szCs w:val="24"/>
        </w:rPr>
        <w:t>The projected future heatwave frequency is estimated based on the escalation of temperature. The heatwave and high-temperature threshold are defined the same way in the main text (i.e., the 99</w:t>
      </w:r>
      <w:r w:rsidR="00FD03C6" w:rsidRPr="00D26851">
        <w:rPr>
          <w:rFonts w:ascii="Times New Roman" w:hAnsi="Times New Roman" w:cs="Times New Roman" w:hint="eastAsia"/>
          <w:sz w:val="24"/>
          <w:szCs w:val="24"/>
        </w:rPr>
        <w:t xml:space="preserve"> </w:t>
      </w:r>
      <w:r w:rsidRPr="00D26851">
        <w:rPr>
          <w:rFonts w:ascii="Times New Roman" w:hAnsi="Times New Roman" w:cs="Times New Roman"/>
          <w:sz w:val="24"/>
          <w:szCs w:val="24"/>
        </w:rPr>
        <w:t>percentile). The projected temperatures in a city in different scenarios are projected according to temperature changes from the CCSM. New heatwave frequency is thus the heatwave days divided by all days in a year. The increase</w:t>
      </w:r>
      <w:r w:rsidR="00761C9A" w:rsidRPr="00D26851">
        <w:rPr>
          <w:rFonts w:ascii="Times New Roman" w:hAnsi="Times New Roman" w:cs="Times New Roman" w:hint="eastAsia"/>
          <w:sz w:val="24"/>
          <w:szCs w:val="24"/>
        </w:rPr>
        <w:t>s</w:t>
      </w:r>
      <w:r w:rsidRPr="00D26851">
        <w:rPr>
          <w:rFonts w:ascii="Times New Roman" w:hAnsi="Times New Roman" w:cs="Times New Roman"/>
          <w:sz w:val="24"/>
          <w:szCs w:val="24"/>
        </w:rPr>
        <w:t xml:space="preserve"> in heatwave-induced outages in different future scenarios are estimated based on the scaling of the heatwave-induced outages in Table 1. We assume for each county, the average impacts estimated in our main text still hold, which is one more heatwave leads to </w:t>
      </w:r>
      <w:r w:rsidR="009557D8" w:rsidRPr="00D26851">
        <w:rPr>
          <w:rFonts w:ascii="Times New Roman" w:hAnsi="Times New Roman" w:cs="Times New Roman" w:hint="eastAsia"/>
          <w:sz w:val="24"/>
          <w:szCs w:val="24"/>
        </w:rPr>
        <w:t xml:space="preserve">a </w:t>
      </w:r>
      <w:r w:rsidRPr="00D26851">
        <w:rPr>
          <w:rFonts w:ascii="Times New Roman" w:hAnsi="Times New Roman" w:cs="Times New Roman"/>
          <w:sz w:val="24"/>
          <w:szCs w:val="24"/>
        </w:rPr>
        <w:t xml:space="preserve">3.9% increase in outages. nationally (around 3000 counties), as the total heatwave occurrences across all counties increase by </w:t>
      </w:r>
      <w:r w:rsidR="009557D8" w:rsidRPr="00D26851">
        <w:rPr>
          <w:rFonts w:ascii="Times New Roman" w:hAnsi="Times New Roman" w:cs="Times New Roman" w:hint="eastAsia"/>
          <w:sz w:val="24"/>
          <w:szCs w:val="24"/>
        </w:rPr>
        <w:t xml:space="preserve">a </w:t>
      </w:r>
      <w:r w:rsidRPr="00D26851">
        <w:rPr>
          <w:rFonts w:ascii="Times New Roman" w:hAnsi="Times New Roman" w:cs="Times New Roman"/>
          <w:sz w:val="24"/>
          <w:szCs w:val="24"/>
        </w:rPr>
        <w:t xml:space="preserve">certain percentage, we assume the national outages will increase proportionally. The economic losses caused by more outages are estimated the same way the back-of-the-envelope analysis in </w:t>
      </w:r>
      <w:r w:rsidR="009557D8" w:rsidRPr="00D26851">
        <w:rPr>
          <w:rFonts w:ascii="Times New Roman" w:hAnsi="Times New Roman" w:cs="Times New Roman" w:hint="eastAsia"/>
          <w:sz w:val="24"/>
          <w:szCs w:val="24"/>
        </w:rPr>
        <w:t xml:space="preserve">the </w:t>
      </w:r>
      <w:r w:rsidRPr="00D26851">
        <w:rPr>
          <w:rFonts w:ascii="Times New Roman" w:hAnsi="Times New Roman" w:cs="Times New Roman"/>
          <w:sz w:val="24"/>
          <w:szCs w:val="24"/>
        </w:rPr>
        <w:t xml:space="preserve">section “Heatwave-induced outages”.  </w:t>
      </w:r>
    </w:p>
    <w:p w14:paraId="2580D916" w14:textId="34D323BC" w:rsidR="002C76E8" w:rsidRPr="00D26851" w:rsidDel="003670D8" w:rsidRDefault="002C76E8" w:rsidP="003B3674">
      <w:pPr>
        <w:spacing w:after="0" w:line="240" w:lineRule="auto"/>
        <w:contextualSpacing/>
        <w:jc w:val="both"/>
        <w:rPr>
          <w:del w:id="7" w:author="Jing Liang" w:date="2024-11-09T21:33:00Z" w16du:dateUtc="2024-11-09T13:33:00Z"/>
          <w:rFonts w:ascii="Times New Roman" w:hAnsi="Times New Roman" w:cs="Times New Roman"/>
          <w:sz w:val="24"/>
          <w:szCs w:val="24"/>
        </w:rPr>
      </w:pPr>
    </w:p>
    <w:p w14:paraId="22B47294" w14:textId="77777777" w:rsidR="00937E50" w:rsidRPr="00D26851" w:rsidRDefault="00937E50" w:rsidP="00A06772">
      <w:pPr>
        <w:spacing w:line="240" w:lineRule="auto"/>
        <w:contextualSpacing/>
        <w:rPr>
          <w:rFonts w:ascii="Times New Roman" w:hAnsi="Times New Roman" w:cs="Times New Roman"/>
          <w:sz w:val="24"/>
          <w:szCs w:val="24"/>
        </w:rPr>
      </w:pPr>
    </w:p>
    <w:p w14:paraId="4A7EFEFA" w14:textId="256E53C8" w:rsidR="002C76E8" w:rsidRPr="00D26851" w:rsidRDefault="002C76E8" w:rsidP="002C76E8">
      <w:pPr>
        <w:pStyle w:val="Heading2"/>
        <w:rPr>
          <w:rFonts w:ascii="Times New Roman" w:hAnsi="Times New Roman" w:cs="Times New Roman"/>
          <w:b/>
          <w:bCs/>
          <w:color w:val="auto"/>
          <w:sz w:val="24"/>
          <w:szCs w:val="24"/>
        </w:rPr>
      </w:pPr>
      <w:r w:rsidRPr="00D26851">
        <w:rPr>
          <w:rFonts w:ascii="Times New Roman" w:hAnsi="Times New Roman" w:cs="Times New Roman"/>
          <w:b/>
          <w:bCs/>
          <w:color w:val="auto"/>
          <w:sz w:val="24"/>
          <w:szCs w:val="24"/>
        </w:rPr>
        <w:t>Future</w:t>
      </w:r>
      <w:r w:rsidRPr="00D26851">
        <w:rPr>
          <w:rFonts w:ascii="Times New Roman" w:hAnsi="Times New Roman" w:cs="Times New Roman" w:hint="eastAsia"/>
          <w:b/>
          <w:bCs/>
          <w:color w:val="auto"/>
          <w:sz w:val="24"/>
          <w:szCs w:val="24"/>
        </w:rPr>
        <w:t xml:space="preserve"> demand</w:t>
      </w:r>
      <w:r w:rsidRPr="00D26851">
        <w:rPr>
          <w:rFonts w:ascii="Times New Roman" w:hAnsi="Times New Roman" w:cs="Times New Roman"/>
          <w:b/>
          <w:bCs/>
          <w:color w:val="auto"/>
          <w:sz w:val="24"/>
          <w:szCs w:val="24"/>
        </w:rPr>
        <w:t xml:space="preserve"> </w:t>
      </w:r>
      <w:r w:rsidR="00A77B6E" w:rsidRPr="00D26851">
        <w:rPr>
          <w:rFonts w:ascii="Times New Roman" w:hAnsi="Times New Roman" w:cs="Times New Roman" w:hint="eastAsia"/>
          <w:b/>
          <w:bCs/>
          <w:color w:val="auto"/>
          <w:sz w:val="24"/>
          <w:szCs w:val="24"/>
        </w:rPr>
        <w:t xml:space="preserve">and supply </w:t>
      </w:r>
      <w:r w:rsidRPr="00D26851">
        <w:rPr>
          <w:rFonts w:ascii="Times New Roman" w:hAnsi="Times New Roman" w:cs="Times New Roman" w:hint="eastAsia"/>
          <w:b/>
          <w:bCs/>
          <w:color w:val="auto"/>
          <w:sz w:val="24"/>
          <w:szCs w:val="24"/>
        </w:rPr>
        <w:t xml:space="preserve">projections </w:t>
      </w:r>
    </w:p>
    <w:p w14:paraId="4DE937D2" w14:textId="77777777" w:rsidR="009B4942" w:rsidRPr="00D26851" w:rsidRDefault="009B4942" w:rsidP="009B4942">
      <w:pPr>
        <w:adjustRightInd w:val="0"/>
        <w:snapToGrid w:val="0"/>
        <w:jc w:val="both"/>
        <w:rPr>
          <w:rFonts w:ascii="Times New Roman" w:hAnsi="Times New Roman" w:cs="Times New Roman"/>
          <w:b/>
          <w:bCs/>
          <w:i/>
          <w:iCs/>
          <w:sz w:val="24"/>
          <w:szCs w:val="24"/>
          <w:u w:val="single"/>
        </w:rPr>
      </w:pPr>
      <w:r w:rsidRPr="00D26851">
        <w:rPr>
          <w:rFonts w:ascii="Times New Roman" w:hAnsi="Times New Roman" w:cs="Times New Roman"/>
          <w:b/>
          <w:bCs/>
          <w:i/>
          <w:iCs/>
          <w:sz w:val="24"/>
          <w:szCs w:val="24"/>
          <w:u w:val="single"/>
        </w:rPr>
        <w:t>Demand</w:t>
      </w:r>
    </w:p>
    <w:p w14:paraId="4F93D99C" w14:textId="3DFF2392" w:rsidR="006137BF" w:rsidRPr="00D26851" w:rsidRDefault="006137BF" w:rsidP="006137BF">
      <w:pPr>
        <w:adjustRightInd w:val="0"/>
        <w:snapToGrid w:val="0"/>
        <w:spacing w:line="240" w:lineRule="auto"/>
        <w:jc w:val="both"/>
        <w:rPr>
          <w:rFonts w:ascii="Times New Roman" w:hAnsi="Times New Roman" w:cs="Times New Roman"/>
          <w:sz w:val="24"/>
          <w:szCs w:val="24"/>
        </w:rPr>
      </w:pPr>
      <w:r w:rsidRPr="00D26851">
        <w:rPr>
          <w:rFonts w:ascii="Times New Roman" w:hAnsi="Times New Roman" w:cs="Times New Roman"/>
          <w:sz w:val="24"/>
          <w:szCs w:val="24"/>
        </w:rPr>
        <w:t>Our analysis focuses on the relative changes in temperature-responsive cooling demand induced by heatwaves</w:t>
      </w:r>
      <w:r w:rsidR="00DC3ED9" w:rsidRPr="00D26851">
        <w:rPr>
          <w:rFonts w:ascii="Times New Roman" w:hAnsi="Times New Roman" w:cs="Times New Roman" w:hint="eastAsia"/>
          <w:sz w:val="24"/>
          <w:szCs w:val="24"/>
        </w:rPr>
        <w:t xml:space="preserve"> (</w:t>
      </w:r>
      <w:r w:rsidR="00DC3ED9" w:rsidRPr="00D26851">
        <w:rPr>
          <w:rFonts w:ascii="Times New Roman" w:hAnsi="Times New Roman" w:cs="Times New Roman"/>
          <w:sz w:val="24"/>
          <w:szCs w:val="24"/>
        </w:rPr>
        <w:t>Supplementary Table</w:t>
      </w:r>
      <w:r w:rsidR="00DC3ED9" w:rsidRPr="00D26851">
        <w:rPr>
          <w:rFonts w:ascii="Times New Roman" w:hAnsi="Times New Roman" w:cs="Times New Roman" w:hint="eastAsia"/>
          <w:sz w:val="24"/>
          <w:szCs w:val="24"/>
        </w:rPr>
        <w:t xml:space="preserve"> 13)</w:t>
      </w:r>
      <w:r w:rsidRPr="00D26851">
        <w:rPr>
          <w:rFonts w:ascii="Times New Roman" w:hAnsi="Times New Roman" w:cs="Times New Roman"/>
          <w:sz w:val="24"/>
          <w:szCs w:val="24"/>
        </w:rPr>
        <w:t xml:space="preserve">.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he electricity demand increment is</w:t>
      </w:r>
      <w:r w:rsidRPr="00D26851">
        <w:rPr>
          <w:rFonts w:ascii="Times New Roman" w:hAnsi="Times New Roman" w:cs="Times New Roman" w:hint="eastAsia"/>
          <w:sz w:val="24"/>
          <w:szCs w:val="24"/>
        </w:rPr>
        <w:t xml:space="preserve"> calculated as</w:t>
      </w:r>
      <w:r w:rsidRPr="00D2685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i,d</m:t>
            </m:r>
          </m:sub>
        </m:sSub>
      </m:oMath>
      <w:r w:rsidRPr="00D26851">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D_base</m:t>
            </m:r>
          </m:e>
          <m:sub>
            <m:r>
              <w:rPr>
                <w:rFonts w:ascii="Cambria Math" w:hAnsi="Cambria Math" w:cs="Times New Roman"/>
                <w:sz w:val="24"/>
                <w:szCs w:val="24"/>
              </w:rPr>
              <m:t>i,d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i,d</m:t>
            </m:r>
          </m:sub>
        </m:sSub>
      </m:oMath>
      <w:r w:rsidRPr="00D26851">
        <w:rPr>
          <w:rFonts w:ascii="Times New Roman" w:hAnsi="Times New Roman" w:cs="Times New Roman"/>
          <w:sz w:val="24"/>
          <w:szCs w:val="24"/>
        </w:rPr>
        <w:t>.</w:t>
      </w:r>
      <w:r w:rsidRPr="00D26851">
        <w:rPr>
          <w:rFonts w:ascii="Times New Roman" w:hAnsi="Times New Roman" w:cs="Times New Roman"/>
          <w:i/>
          <w:sz w:val="24"/>
          <w:szCs w:val="24"/>
        </w:rPr>
        <w:t xml:space="preserve"> </w:t>
      </w:r>
      <w:r w:rsidRPr="00D26851">
        <w:rPr>
          <w:rFonts w:ascii="Times New Roman" w:hAnsi="Times New Roman" w:cs="Times New Roman"/>
          <w:sz w:val="24"/>
          <w:szCs w:val="24"/>
        </w:rPr>
        <w:t xml:space="preserve">There are three critical parameters in the estimation: (1) the base consumption </w:t>
      </w:r>
      <m:oMath>
        <m:sSub>
          <m:sSubPr>
            <m:ctrlPr>
              <w:rPr>
                <w:rFonts w:ascii="Cambria Math" w:hAnsi="Cambria Math" w:cs="Times New Roman"/>
                <w:i/>
                <w:sz w:val="24"/>
                <w:szCs w:val="24"/>
              </w:rPr>
            </m:ctrlPr>
          </m:sSubPr>
          <m:e>
            <m:r>
              <w:rPr>
                <w:rFonts w:ascii="Cambria Math" w:hAnsi="Cambria Math" w:cs="Times New Roman"/>
                <w:sz w:val="24"/>
                <w:szCs w:val="24"/>
              </w:rPr>
              <m:t>D_base</m:t>
            </m:r>
          </m:e>
          <m:sub>
            <m:r>
              <w:rPr>
                <w:rFonts w:ascii="Cambria Math" w:hAnsi="Cambria Math" w:cs="Times New Roman"/>
                <w:sz w:val="24"/>
                <w:szCs w:val="24"/>
              </w:rPr>
              <m:t>i,d</m:t>
            </m:r>
          </m:sub>
        </m:sSub>
      </m:oMath>
      <w:r w:rsidRPr="00D26851">
        <w:rPr>
          <w:rFonts w:ascii="Times New Roman" w:hAnsi="Times New Roman" w:cs="Times New Roman"/>
          <w:sz w:val="24"/>
          <w:szCs w:val="24"/>
        </w:rPr>
        <w:t xml:space="preserve">; (2) the sensitivity of demand changes to heating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i,d</m:t>
            </m:r>
          </m:sub>
        </m:sSub>
      </m:oMath>
      <w:r w:rsidRPr="00D26851">
        <w:rPr>
          <w:rFonts w:ascii="Times New Roman" w:hAnsi="Times New Roman" w:cs="Times New Roman" w:hint="eastAsia"/>
          <w:sz w:val="24"/>
          <w:szCs w:val="24"/>
        </w:rPr>
        <w:t xml:space="preserve">, </w:t>
      </w:r>
      <w:r w:rsidRPr="00D26851">
        <w:rPr>
          <w:rFonts w:ascii="Times New Roman" w:hAnsi="Times New Roman" w:cs="Times New Roman"/>
          <w:sz w:val="24"/>
          <w:szCs w:val="24"/>
        </w:rPr>
        <w:t>which</w:t>
      </w:r>
      <w:r w:rsidRPr="00D26851">
        <w:rPr>
          <w:rFonts w:ascii="Times New Roman" w:hAnsi="Times New Roman" w:cs="Times New Roman" w:hint="eastAsia"/>
          <w:sz w:val="24"/>
          <w:szCs w:val="24"/>
        </w:rPr>
        <w:t xml:space="preserve"> is</w:t>
      </w:r>
      <w:r w:rsidRPr="00D26851">
        <w:rPr>
          <w:rFonts w:ascii="Times New Roman" w:hAnsi="Times New Roman" w:cs="Times New Roman"/>
          <w:sz w:val="24"/>
          <w:szCs w:val="24"/>
        </w:rPr>
        <w:t xml:space="preserve"> the percentage increment of demand relative to </w:t>
      </w:r>
      <m:oMath>
        <m:sSub>
          <m:sSubPr>
            <m:ctrlPr>
              <w:rPr>
                <w:rFonts w:ascii="Cambria Math" w:hAnsi="Cambria Math" w:cs="Times New Roman"/>
                <w:i/>
                <w:sz w:val="24"/>
                <w:szCs w:val="24"/>
              </w:rPr>
            </m:ctrlPr>
          </m:sSubPr>
          <m:e>
            <m:r>
              <w:rPr>
                <w:rFonts w:ascii="Cambria Math" w:hAnsi="Cambria Math" w:cs="Times New Roman"/>
                <w:sz w:val="24"/>
                <w:szCs w:val="24"/>
              </w:rPr>
              <m:t>D_base</m:t>
            </m:r>
          </m:e>
          <m:sub>
            <m:r>
              <w:rPr>
                <w:rFonts w:ascii="Cambria Math" w:hAnsi="Cambria Math" w:cs="Times New Roman"/>
                <w:sz w:val="24"/>
                <w:szCs w:val="24"/>
              </w:rPr>
              <m:t>i,d</m:t>
            </m:r>
          </m:sub>
        </m:sSub>
      </m:oMath>
      <w:r w:rsidRPr="00D26851">
        <w:rPr>
          <w:rFonts w:ascii="Times New Roman" w:hAnsi="Times New Roman" w:cs="Times New Roman"/>
          <w:sz w:val="24"/>
          <w:szCs w:val="24"/>
        </w:rPr>
        <w:t xml:space="preserve"> per degree; (3) the temperature changes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i,d</m:t>
            </m:r>
          </m:sub>
        </m:sSub>
      </m:oMath>
      <w:r w:rsidRPr="00D26851">
        <w:rPr>
          <w:rFonts w:ascii="Times New Roman" w:hAnsi="Times New Roman" w:cs="Times New Roman"/>
          <w:sz w:val="24"/>
          <w:szCs w:val="24"/>
        </w:rPr>
        <w:t xml:space="preserve">. The temperature response parameters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i,d</m:t>
            </m:r>
          </m:sub>
        </m:sSub>
      </m:oMath>
      <w:r w:rsidRPr="00D26851">
        <w:rPr>
          <w:rFonts w:ascii="Times New Roman" w:hAnsi="Times New Roman" w:cs="Times New Roman"/>
          <w:sz w:val="24"/>
          <w:szCs w:val="24"/>
        </w:rPr>
        <w:t xml:space="preserve"> are </w:t>
      </w:r>
      <w:r w:rsidRPr="00D26851">
        <w:rPr>
          <w:rFonts w:ascii="Times New Roman" w:hAnsi="Times New Roman" w:cs="Times New Roman" w:hint="eastAsia"/>
          <w:sz w:val="24"/>
          <w:szCs w:val="24"/>
        </w:rPr>
        <w:t>sourced from</w:t>
      </w:r>
      <w:r w:rsidRPr="00D26851">
        <w:rPr>
          <w:rFonts w:ascii="Times New Roman" w:hAnsi="Times New Roman" w:cs="Times New Roman"/>
          <w:sz w:val="24"/>
          <w:szCs w:val="24"/>
        </w:rPr>
        <w:t xml:space="preserve"> existing studies </w:t>
      </w:r>
      <w:r w:rsidRPr="00D26851">
        <w:rPr>
          <w:rFonts w:ascii="Times New Roman" w:hAnsi="Times New Roman" w:cs="Times New Roman" w:hint="eastAsia"/>
          <w:sz w:val="24"/>
          <w:szCs w:val="24"/>
        </w:rPr>
        <w:t>including</w:t>
      </w:r>
      <w:r w:rsidRPr="00D26851">
        <w:rPr>
          <w:rFonts w:ascii="Times New Roman" w:hAnsi="Times New Roman" w:cs="Times New Roman"/>
          <w:sz w:val="24"/>
          <w:szCs w:val="24"/>
        </w:rPr>
        <w:t xml:space="preserve"> empirical temperature-response curve</w:t>
      </w:r>
      <w:r w:rsidRPr="00D26851">
        <w:rPr>
          <w:rFonts w:ascii="Times New Roman" w:hAnsi="Times New Roman" w:cs="Times New Roman" w:hint="eastAsia"/>
          <w:sz w:val="24"/>
          <w:szCs w:val="24"/>
        </w:rPr>
        <w:t>s</w:t>
      </w:r>
      <w:r w:rsidRPr="00D26851">
        <w:rPr>
          <w:rFonts w:ascii="Times New Roman" w:hAnsi="Times New Roman" w:cs="Times New Roman"/>
          <w:sz w:val="24"/>
          <w:szCs w:val="24"/>
        </w:rPr>
        <w:t xml:space="preserve"> (Li et al., 2019; Cong et al., 2022; Liu et al., 2023). </w:t>
      </w:r>
      <w:r w:rsidRPr="00D26851">
        <w:rPr>
          <w:rFonts w:ascii="Times New Roman" w:hAnsi="Times New Roman" w:cs="Times New Roman" w:hint="eastAsia"/>
          <w:sz w:val="24"/>
          <w:szCs w:val="24"/>
        </w:rPr>
        <w:t>They are</w:t>
      </w:r>
      <w:r w:rsidRPr="00D26851">
        <w:rPr>
          <w:rFonts w:ascii="Times New Roman" w:hAnsi="Times New Roman" w:cs="Times New Roman"/>
          <w:sz w:val="24"/>
          <w:szCs w:val="24"/>
        </w:rPr>
        <w:t xml:space="preserve"> assumed to be 3%</w:t>
      </w:r>
      <w:r w:rsidRPr="00D26851">
        <w:rPr>
          <w:rFonts w:ascii="Times New Roman" w:hAnsi="Times New Roman" w:cs="Times New Roman" w:hint="eastAsia"/>
          <w:sz w:val="24"/>
          <w:szCs w:val="24"/>
        </w:rPr>
        <w:t xml:space="preserve"> per </w:t>
      </w:r>
      <w:r w:rsidRPr="00D26851">
        <w:rPr>
          <w:rFonts w:ascii="Times New Roman" w:hAnsi="Times New Roman" w:cs="Times New Roman"/>
          <w:sz w:val="24"/>
          <w:szCs w:val="24"/>
        </w:rPr>
        <w:t>°C for non-hot (Northern) regions, and 5%</w:t>
      </w:r>
      <w:r w:rsidRPr="00D26851">
        <w:rPr>
          <w:rFonts w:ascii="Times New Roman" w:hAnsi="Times New Roman" w:cs="Times New Roman" w:hint="eastAsia"/>
          <w:sz w:val="24"/>
          <w:szCs w:val="24"/>
        </w:rPr>
        <w:t xml:space="preserve"> per </w:t>
      </w:r>
      <w:r w:rsidRPr="00D26851">
        <w:rPr>
          <w:rFonts w:ascii="Times New Roman" w:hAnsi="Times New Roman" w:cs="Times New Roman"/>
          <w:sz w:val="24"/>
          <w:szCs w:val="24"/>
        </w:rPr>
        <w:t>°C for hot (Southern) regions when the temperature is 22</w:t>
      </w:r>
      <w:r w:rsidR="0039599E" w:rsidRPr="00D26851">
        <w:rPr>
          <w:rFonts w:ascii="Times New Roman" w:hAnsi="Times New Roman" w:cs="Times New Roman"/>
          <w:sz w:val="24"/>
          <w:szCs w:val="24"/>
        </w:rPr>
        <w:t>–</w:t>
      </w:r>
      <w:r w:rsidRPr="00D26851">
        <w:rPr>
          <w:rFonts w:ascii="Times New Roman" w:hAnsi="Times New Roman" w:cs="Times New Roman"/>
          <w:sz w:val="24"/>
          <w:szCs w:val="24"/>
        </w:rPr>
        <w:t xml:space="preserve">25°C. For temperatures above 25°C, the sensitivity increases to 8% per °C for non-hot regions and 10% per °C for hot regions. The base level of annual electricity consumption, </w:t>
      </w:r>
      <m:oMath>
        <m:sSub>
          <m:sSubPr>
            <m:ctrlPr>
              <w:rPr>
                <w:rFonts w:ascii="Cambria Math" w:hAnsi="Cambria Math" w:cs="Times New Roman"/>
                <w:i/>
                <w:sz w:val="24"/>
                <w:szCs w:val="24"/>
              </w:rPr>
            </m:ctrlPr>
          </m:sSubPr>
          <m:e>
            <m:r>
              <w:rPr>
                <w:rFonts w:ascii="Cambria Math" w:hAnsi="Cambria Math" w:cs="Times New Roman"/>
                <w:sz w:val="24"/>
                <w:szCs w:val="24"/>
              </w:rPr>
              <m:t>D_base</m:t>
            </m:r>
          </m:e>
          <m:sub>
            <m:r>
              <w:rPr>
                <w:rFonts w:ascii="Cambria Math" w:hAnsi="Cambria Math" w:cs="Times New Roman"/>
                <w:sz w:val="24"/>
                <w:szCs w:val="24"/>
              </w:rPr>
              <m:t>i,d</m:t>
            </m:r>
          </m:sub>
        </m:sSub>
      </m:oMath>
      <w:r w:rsidRPr="00D26851">
        <w:rPr>
          <w:rFonts w:ascii="Times New Roman" w:hAnsi="Times New Roman" w:cs="Times New Roman"/>
          <w:sz w:val="24"/>
          <w:szCs w:val="24"/>
        </w:rPr>
        <w:t xml:space="preserve">, is obtained from the China City Statistical Yearbook (NBS, 2021). We then disaggregate annual consumption to the daily level, factoring in daily variability representative of the load for provinces where the cities are located (NDRC, 2019).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i,d</m:t>
            </m:r>
          </m:sub>
        </m:sSub>
      </m:oMath>
      <w:r w:rsidRPr="00D26851">
        <w:rPr>
          <w:rFonts w:ascii="Times New Roman" w:hAnsi="Times New Roman" w:cs="Times New Roman"/>
          <w:sz w:val="24"/>
          <w:szCs w:val="24"/>
        </w:rPr>
        <w:t xml:space="preserve"> is based on the projected temperature from the Community Climate System Model (CCSM).</w:t>
      </w:r>
      <w:r w:rsidRPr="00D26851">
        <w:rPr>
          <w:rFonts w:ascii="Times New Roman" w:hAnsi="Times New Roman" w:cs="Times New Roman" w:hint="eastAsia"/>
          <w:sz w:val="24"/>
          <w:szCs w:val="24"/>
        </w:rPr>
        <w:t xml:space="preserve"> </w:t>
      </w:r>
      <w:r w:rsidRPr="00D26851">
        <w:rPr>
          <w:rFonts w:ascii="Times New Roman" w:hAnsi="Times New Roman" w:cs="Times New Roman"/>
          <w:sz w:val="24"/>
          <w:szCs w:val="24"/>
        </w:rPr>
        <w:t xml:space="preserve">The annual increase in cooling demand across China represents the sum of daily increases in electricity consumption due to temperature rises for all locations. </w:t>
      </w:r>
    </w:p>
    <w:p w14:paraId="73B51E23" w14:textId="18AE30DA" w:rsidR="009B4942" w:rsidRPr="00D26851" w:rsidRDefault="009B4942" w:rsidP="00332C59">
      <w:pPr>
        <w:adjustRightInd w:val="0"/>
        <w:snapToGrid w:val="0"/>
        <w:spacing w:after="0"/>
        <w:jc w:val="both"/>
        <w:rPr>
          <w:rFonts w:ascii="Times New Roman" w:hAnsi="Times New Roman" w:cs="Times New Roman"/>
          <w:sz w:val="24"/>
          <w:szCs w:val="24"/>
        </w:rPr>
      </w:pPr>
      <w:r w:rsidRPr="00D26851">
        <w:rPr>
          <w:rFonts w:ascii="Times New Roman" w:hAnsi="Times New Roman" w:cs="Times New Roman"/>
          <w:sz w:val="24"/>
          <w:szCs w:val="24"/>
        </w:rPr>
        <w:t xml:space="preserve">Supplementary Table </w:t>
      </w:r>
      <w:r w:rsidRPr="00D26851">
        <w:rPr>
          <w:rFonts w:ascii="Times New Roman" w:hAnsi="Times New Roman" w:cs="Times New Roman" w:hint="eastAsia"/>
          <w:sz w:val="24"/>
          <w:szCs w:val="24"/>
        </w:rPr>
        <w:t>13</w:t>
      </w:r>
      <w:r w:rsidRPr="00D26851">
        <w:rPr>
          <w:rFonts w:ascii="Times New Roman" w:hAnsi="Times New Roman" w:cs="Times New Roman"/>
          <w:sz w:val="24"/>
          <w:szCs w:val="24"/>
        </w:rPr>
        <w:t xml:space="preserve"> Increase in annual electricity demand due to increased high</w:t>
      </w:r>
      <w:r w:rsidR="008E3800" w:rsidRPr="00D26851">
        <w:rPr>
          <w:rFonts w:ascii="Times New Roman" w:hAnsi="Times New Roman" w:cs="Times New Roman" w:hint="eastAsia"/>
          <w:sz w:val="24"/>
          <w:szCs w:val="24"/>
        </w:rPr>
        <w:t>-</w:t>
      </w:r>
      <w:r w:rsidRPr="00D26851">
        <w:rPr>
          <w:rFonts w:ascii="Times New Roman" w:hAnsi="Times New Roman" w:cs="Times New Roman"/>
          <w:sz w:val="24"/>
          <w:szCs w:val="24"/>
        </w:rPr>
        <w:t>temperature extremes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6"/>
        <w:gridCol w:w="2662"/>
        <w:gridCol w:w="2662"/>
        <w:gridCol w:w="2660"/>
      </w:tblGrid>
      <w:tr w:rsidR="00D26851" w:rsidRPr="00D26851" w14:paraId="238ED533" w14:textId="77777777" w:rsidTr="00565F68">
        <w:tc>
          <w:tcPr>
            <w:tcW w:w="735" w:type="pct"/>
            <w:tcBorders>
              <w:top w:val="single" w:sz="4" w:space="0" w:color="auto"/>
              <w:bottom w:val="single" w:sz="4" w:space="0" w:color="auto"/>
            </w:tcBorders>
          </w:tcPr>
          <w:p w14:paraId="065216FC" w14:textId="77777777" w:rsidR="009B4942" w:rsidRPr="00D26851" w:rsidRDefault="009B4942" w:rsidP="00565F68">
            <w:pPr>
              <w:adjustRightInd w:val="0"/>
              <w:snapToGrid w:val="0"/>
              <w:jc w:val="both"/>
              <w:rPr>
                <w:rFonts w:ascii="Times New Roman" w:hAnsi="Times New Roman" w:cs="Times New Roman"/>
                <w:sz w:val="24"/>
                <w:szCs w:val="24"/>
              </w:rPr>
            </w:pPr>
          </w:p>
        </w:tc>
        <w:tc>
          <w:tcPr>
            <w:tcW w:w="1422" w:type="pct"/>
            <w:tcBorders>
              <w:top w:val="single" w:sz="4" w:space="0" w:color="auto"/>
              <w:bottom w:val="single" w:sz="4" w:space="0" w:color="auto"/>
            </w:tcBorders>
          </w:tcPr>
          <w:p w14:paraId="1648752D"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2030</w:t>
            </w:r>
          </w:p>
        </w:tc>
        <w:tc>
          <w:tcPr>
            <w:tcW w:w="1422" w:type="pct"/>
            <w:tcBorders>
              <w:top w:val="single" w:sz="4" w:space="0" w:color="auto"/>
              <w:bottom w:val="single" w:sz="4" w:space="0" w:color="auto"/>
            </w:tcBorders>
          </w:tcPr>
          <w:p w14:paraId="74C3F897"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2050</w:t>
            </w:r>
          </w:p>
        </w:tc>
        <w:tc>
          <w:tcPr>
            <w:tcW w:w="1422" w:type="pct"/>
            <w:tcBorders>
              <w:top w:val="single" w:sz="4" w:space="0" w:color="auto"/>
              <w:bottom w:val="single" w:sz="4" w:space="0" w:color="auto"/>
            </w:tcBorders>
          </w:tcPr>
          <w:p w14:paraId="1D24B05E"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2090</w:t>
            </w:r>
          </w:p>
        </w:tc>
      </w:tr>
      <w:tr w:rsidR="00D26851" w:rsidRPr="00D26851" w14:paraId="768F7BB2" w14:textId="77777777" w:rsidTr="00565F68">
        <w:tc>
          <w:tcPr>
            <w:tcW w:w="735" w:type="pct"/>
            <w:tcBorders>
              <w:top w:val="single" w:sz="4" w:space="0" w:color="auto"/>
            </w:tcBorders>
          </w:tcPr>
          <w:p w14:paraId="3995D135"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RCP2.6</w:t>
            </w:r>
          </w:p>
        </w:tc>
        <w:tc>
          <w:tcPr>
            <w:tcW w:w="1422" w:type="pct"/>
            <w:tcBorders>
              <w:top w:val="single" w:sz="4" w:space="0" w:color="auto"/>
            </w:tcBorders>
          </w:tcPr>
          <w:p w14:paraId="4387A343"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0.56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rillion kWh</w:t>
            </w:r>
          </w:p>
        </w:tc>
        <w:tc>
          <w:tcPr>
            <w:tcW w:w="1422" w:type="pct"/>
            <w:tcBorders>
              <w:top w:val="single" w:sz="4" w:space="0" w:color="auto"/>
            </w:tcBorders>
          </w:tcPr>
          <w:p w14:paraId="458F2658"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0.51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rillion kWh</w:t>
            </w:r>
          </w:p>
        </w:tc>
        <w:tc>
          <w:tcPr>
            <w:tcW w:w="1422" w:type="pct"/>
            <w:tcBorders>
              <w:top w:val="single" w:sz="4" w:space="0" w:color="auto"/>
            </w:tcBorders>
          </w:tcPr>
          <w:p w14:paraId="1FBED21E"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0.58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rillion kWh</w:t>
            </w:r>
          </w:p>
        </w:tc>
      </w:tr>
      <w:tr w:rsidR="00D26851" w:rsidRPr="00D26851" w14:paraId="4EC2F9D1" w14:textId="77777777" w:rsidTr="00565F68">
        <w:tc>
          <w:tcPr>
            <w:tcW w:w="735" w:type="pct"/>
          </w:tcPr>
          <w:p w14:paraId="798961B5"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RCP4.5</w:t>
            </w:r>
          </w:p>
        </w:tc>
        <w:tc>
          <w:tcPr>
            <w:tcW w:w="1422" w:type="pct"/>
          </w:tcPr>
          <w:p w14:paraId="26765B4F"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0.45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rillion kWh</w:t>
            </w:r>
          </w:p>
        </w:tc>
        <w:tc>
          <w:tcPr>
            <w:tcW w:w="1422" w:type="pct"/>
          </w:tcPr>
          <w:p w14:paraId="2599B799"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0.53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rillion kWh</w:t>
            </w:r>
          </w:p>
        </w:tc>
        <w:tc>
          <w:tcPr>
            <w:tcW w:w="1422" w:type="pct"/>
          </w:tcPr>
          <w:p w14:paraId="15253084"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0.74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rillion kWh</w:t>
            </w:r>
          </w:p>
        </w:tc>
      </w:tr>
      <w:tr w:rsidR="009B4942" w:rsidRPr="00D26851" w14:paraId="2C2ADFE1" w14:textId="77777777" w:rsidTr="00565F68">
        <w:tc>
          <w:tcPr>
            <w:tcW w:w="735" w:type="pct"/>
            <w:tcBorders>
              <w:bottom w:val="single" w:sz="4" w:space="0" w:color="auto"/>
            </w:tcBorders>
          </w:tcPr>
          <w:p w14:paraId="28F693CE"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RCP8.5</w:t>
            </w:r>
          </w:p>
        </w:tc>
        <w:tc>
          <w:tcPr>
            <w:tcW w:w="1422" w:type="pct"/>
            <w:tcBorders>
              <w:bottom w:val="single" w:sz="4" w:space="0" w:color="auto"/>
            </w:tcBorders>
          </w:tcPr>
          <w:p w14:paraId="16910740"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0.50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rillion kWh</w:t>
            </w:r>
          </w:p>
        </w:tc>
        <w:tc>
          <w:tcPr>
            <w:tcW w:w="1422" w:type="pct"/>
            <w:tcBorders>
              <w:bottom w:val="single" w:sz="4" w:space="0" w:color="auto"/>
            </w:tcBorders>
          </w:tcPr>
          <w:p w14:paraId="54CFEBAE"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0.68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rillion kWh</w:t>
            </w:r>
          </w:p>
        </w:tc>
        <w:tc>
          <w:tcPr>
            <w:tcW w:w="1422" w:type="pct"/>
            <w:tcBorders>
              <w:bottom w:val="single" w:sz="4" w:space="0" w:color="auto"/>
            </w:tcBorders>
          </w:tcPr>
          <w:p w14:paraId="47914C59"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1.22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rillion kWh</w:t>
            </w:r>
          </w:p>
        </w:tc>
      </w:tr>
    </w:tbl>
    <w:p w14:paraId="03DB83A6" w14:textId="77777777" w:rsidR="009B4942" w:rsidRPr="00D26851" w:rsidRDefault="009B4942" w:rsidP="009B4942">
      <w:pPr>
        <w:adjustRightInd w:val="0"/>
        <w:snapToGrid w:val="0"/>
        <w:jc w:val="both"/>
        <w:rPr>
          <w:rFonts w:ascii="Times New Roman" w:hAnsi="Times New Roman" w:cs="Times New Roman"/>
          <w:iCs/>
          <w:sz w:val="24"/>
          <w:szCs w:val="24"/>
          <w14:ligatures w14:val="none"/>
        </w:rPr>
      </w:pPr>
    </w:p>
    <w:p w14:paraId="175620AB" w14:textId="77777777" w:rsidR="009B4942" w:rsidRPr="00D26851" w:rsidRDefault="009B4942" w:rsidP="009B4942">
      <w:pPr>
        <w:adjustRightInd w:val="0"/>
        <w:snapToGrid w:val="0"/>
        <w:jc w:val="both"/>
        <w:rPr>
          <w:rFonts w:ascii="Times New Roman" w:hAnsi="Times New Roman" w:cs="Times New Roman"/>
          <w:b/>
          <w:bCs/>
          <w:i/>
          <w:iCs/>
          <w:sz w:val="24"/>
          <w:szCs w:val="24"/>
          <w:u w:val="single"/>
        </w:rPr>
      </w:pPr>
      <w:r w:rsidRPr="00D26851">
        <w:rPr>
          <w:rFonts w:ascii="Times New Roman" w:hAnsi="Times New Roman" w:cs="Times New Roman"/>
          <w:b/>
          <w:bCs/>
          <w:i/>
          <w:iCs/>
          <w:sz w:val="24"/>
          <w:szCs w:val="24"/>
          <w:u w:val="single"/>
        </w:rPr>
        <w:t>Supply</w:t>
      </w:r>
    </w:p>
    <w:p w14:paraId="624E8A96" w14:textId="22E01339" w:rsidR="002E12B6" w:rsidRPr="00D26851" w:rsidRDefault="002E12B6" w:rsidP="002E12B6">
      <w:pPr>
        <w:adjustRightInd w:val="0"/>
        <w:snapToGrid w:val="0"/>
        <w:spacing w:line="240" w:lineRule="auto"/>
        <w:jc w:val="both"/>
        <w:rPr>
          <w:rFonts w:ascii="Times New Roman" w:hAnsi="Times New Roman" w:cs="Times New Roman"/>
          <w:iCs/>
          <w:sz w:val="24"/>
          <w:szCs w:val="24"/>
          <w14:ligatures w14:val="none"/>
        </w:rPr>
      </w:pPr>
      <w:r w:rsidRPr="00D26851">
        <w:rPr>
          <w:rFonts w:ascii="Times New Roman" w:hAnsi="Times New Roman" w:cs="Times New Roman"/>
          <w:sz w:val="24"/>
          <w:szCs w:val="24"/>
        </w:rPr>
        <w:t>The future supply is projected in a similar fashion. We focus on the vulnerability of different energy sources of electricity generation to high temperature</w:t>
      </w:r>
      <w:r w:rsidRPr="00D26851">
        <w:rPr>
          <w:rFonts w:ascii="Times New Roman" w:hAnsi="Times New Roman" w:cs="Times New Roman" w:hint="eastAsia"/>
          <w:sz w:val="24"/>
          <w:szCs w:val="24"/>
        </w:rPr>
        <w:t>s</w:t>
      </w:r>
      <w:r w:rsidRPr="00D26851">
        <w:rPr>
          <w:rFonts w:ascii="Times New Roman" w:hAnsi="Times New Roman" w:cs="Times New Roman"/>
          <w:sz w:val="24"/>
          <w:szCs w:val="24"/>
        </w:rPr>
        <w:t xml:space="preserve"> during heatwaves.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he electricity supply decrement for province</w:t>
      </w:r>
      <w:r w:rsidRPr="00D26851">
        <w:rPr>
          <w:rFonts w:ascii="Times New Roman" w:hAnsi="Times New Roman" w:cs="Times New Roman"/>
          <w:i/>
          <w:iCs/>
          <w:sz w:val="24"/>
          <w:szCs w:val="24"/>
        </w:rPr>
        <w:t xml:space="preserve"> i</w:t>
      </w:r>
      <w:r w:rsidRPr="00D26851">
        <w:rPr>
          <w:rFonts w:ascii="Times New Roman" w:hAnsi="Times New Roman" w:cs="Times New Roman"/>
          <w:sz w:val="24"/>
          <w:szCs w:val="24"/>
        </w:rPr>
        <w:t xml:space="preserve"> at day </w:t>
      </w:r>
      <w:r w:rsidRPr="00D26851">
        <w:rPr>
          <w:rFonts w:ascii="Times New Roman" w:hAnsi="Times New Roman" w:cs="Times New Roman"/>
          <w:i/>
          <w:iCs/>
          <w:sz w:val="24"/>
          <w:szCs w:val="24"/>
        </w:rPr>
        <w:t>d</w:t>
      </w:r>
      <w:r w:rsidRPr="00D26851">
        <w:rPr>
          <w:rFonts w:ascii="Times New Roman" w:hAnsi="Times New Roman" w:cs="Times New Roman"/>
          <w:sz w:val="24"/>
          <w:szCs w:val="24"/>
        </w:rPr>
        <w:t xml:space="preserve"> is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i,d</m:t>
            </m:r>
          </m:sub>
        </m:sSub>
      </m:oMath>
      <w:r w:rsidRPr="00D26851">
        <w:rPr>
          <w:rFonts w:ascii="Times New Roman" w:hAnsi="Times New Roman" w:cs="Times New Roman"/>
          <w:sz w:val="24"/>
          <w:szCs w:val="24"/>
        </w:rPr>
        <w:t>=</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S_base</m:t>
                </m:r>
              </m:e>
              <m:sub>
                <m:r>
                  <w:rPr>
                    <w:rFonts w:ascii="Cambria Math" w:hAnsi="Cambria Math" w:cs="Times New Roman"/>
                    <w:sz w:val="24"/>
                    <w:szCs w:val="24"/>
                  </w:rPr>
                  <m:t>i,j,d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i,d</m:t>
                </m:r>
              </m:sub>
            </m:sSub>
          </m:e>
        </m:nary>
      </m:oMath>
      <w:r w:rsidRPr="00D26851">
        <w:rPr>
          <w:rFonts w:ascii="Times New Roman" w:hAnsi="Times New Roman" w:cs="Times New Roman"/>
          <w:sz w:val="24"/>
          <w:szCs w:val="24"/>
        </w:rPr>
        <w:t xml:space="preserve">. There are three critical parameters: (1) the projected base supply </w:t>
      </w:r>
      <m:oMath>
        <m:sSub>
          <m:sSubPr>
            <m:ctrlPr>
              <w:rPr>
                <w:rFonts w:ascii="Cambria Math" w:hAnsi="Cambria Math" w:cs="Times New Roman"/>
                <w:i/>
                <w:sz w:val="24"/>
                <w:szCs w:val="24"/>
              </w:rPr>
            </m:ctrlPr>
          </m:sSubPr>
          <m:e>
            <m:r>
              <w:rPr>
                <w:rFonts w:ascii="Cambria Math" w:hAnsi="Cambria Math" w:cs="Times New Roman"/>
                <w:sz w:val="24"/>
                <w:szCs w:val="24"/>
              </w:rPr>
              <m:t>S_base</m:t>
            </m:r>
          </m:e>
          <m:sub>
            <m:r>
              <w:rPr>
                <w:rFonts w:ascii="Cambria Math" w:hAnsi="Cambria Math" w:cs="Times New Roman"/>
                <w:sz w:val="24"/>
                <w:szCs w:val="24"/>
              </w:rPr>
              <m:t>i,j,d</m:t>
            </m:r>
          </m:sub>
        </m:sSub>
      </m:oMath>
      <w:r w:rsidRPr="00D26851">
        <w:rPr>
          <w:rFonts w:ascii="Times New Roman" w:hAnsi="Times New Roman" w:cs="Times New Roman"/>
          <w:sz w:val="24"/>
          <w:szCs w:val="24"/>
        </w:rPr>
        <w:t xml:space="preserve"> for province </w:t>
      </w:r>
      <w:r w:rsidRPr="00D26851">
        <w:rPr>
          <w:rFonts w:ascii="Times New Roman" w:hAnsi="Times New Roman" w:cs="Times New Roman"/>
          <w:i/>
          <w:iCs/>
          <w:sz w:val="24"/>
          <w:szCs w:val="24"/>
        </w:rPr>
        <w:t>i</w:t>
      </w:r>
      <w:r w:rsidRPr="00D26851">
        <w:rPr>
          <w:rFonts w:ascii="Times New Roman" w:hAnsi="Times New Roman" w:cs="Times New Roman"/>
          <w:sz w:val="24"/>
          <w:szCs w:val="24"/>
        </w:rPr>
        <w:t xml:space="preserve"> </w:t>
      </w:r>
      <w:r w:rsidRPr="00D26851">
        <w:rPr>
          <w:rFonts w:ascii="Times New Roman" w:hAnsi="Times New Roman" w:cs="Times New Roman" w:hint="eastAsia"/>
          <w:sz w:val="24"/>
          <w:szCs w:val="24"/>
        </w:rPr>
        <w:t xml:space="preserve">for energy source </w:t>
      </w:r>
      <w:r w:rsidRPr="00D26851">
        <w:rPr>
          <w:rFonts w:ascii="Times New Roman" w:hAnsi="Times New Roman" w:cs="Times New Roman" w:hint="eastAsia"/>
          <w:i/>
          <w:iCs/>
          <w:sz w:val="24"/>
          <w:szCs w:val="24"/>
        </w:rPr>
        <w:t>j</w:t>
      </w:r>
      <w:r w:rsidRPr="00D26851">
        <w:rPr>
          <w:rFonts w:ascii="Times New Roman" w:hAnsi="Times New Roman" w:cs="Times New Roman" w:hint="eastAsia"/>
          <w:sz w:val="24"/>
          <w:szCs w:val="24"/>
        </w:rPr>
        <w:t xml:space="preserve"> </w:t>
      </w:r>
      <w:r w:rsidRPr="00D26851">
        <w:rPr>
          <w:rFonts w:ascii="Times New Roman" w:hAnsi="Times New Roman" w:cs="Times New Roman"/>
          <w:sz w:val="24"/>
          <w:szCs w:val="24"/>
        </w:rPr>
        <w:t xml:space="preserve">at day </w:t>
      </w:r>
      <w:r w:rsidRPr="00D26851">
        <w:rPr>
          <w:rFonts w:ascii="Times New Roman" w:hAnsi="Times New Roman" w:cs="Times New Roman"/>
          <w:i/>
          <w:iCs/>
          <w:sz w:val="24"/>
          <w:szCs w:val="24"/>
        </w:rPr>
        <w:t>d</w:t>
      </w:r>
      <w:r w:rsidRPr="00D26851">
        <w:rPr>
          <w:rFonts w:ascii="Times New Roman" w:hAnsi="Times New Roman" w:cs="Times New Roman"/>
          <w:sz w:val="24"/>
          <w:szCs w:val="24"/>
        </w:rPr>
        <w:t>; (2) the vulnerability of different energy sources to high temperature</w:t>
      </w:r>
      <w:r w:rsidRPr="00D26851">
        <w:rPr>
          <w:rFonts w:ascii="Times New Roman" w:hAnsi="Times New Roman" w:cs="Times New Roman" w:hint="eastAsia"/>
          <w:sz w:val="24"/>
          <w:szCs w:val="24"/>
        </w:rPr>
        <w:t>s</w:t>
      </w:r>
      <w:r w:rsidRPr="00D2685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j,d</m:t>
            </m:r>
          </m:sub>
        </m:sSub>
      </m:oMath>
      <w:r w:rsidRPr="00D26851">
        <w:rPr>
          <w:rFonts w:ascii="Times New Roman" w:hAnsi="Times New Roman" w:cs="Times New Roman" w:hint="eastAsia"/>
          <w:sz w:val="24"/>
          <w:szCs w:val="24"/>
        </w:rPr>
        <w:t xml:space="preserve">, </w:t>
      </w:r>
      <w:r w:rsidRPr="00D26851">
        <w:rPr>
          <w:rFonts w:ascii="Times New Roman" w:hAnsi="Times New Roman" w:cs="Times New Roman"/>
          <w:sz w:val="24"/>
          <w:szCs w:val="24"/>
        </w:rPr>
        <w:t>which</w:t>
      </w:r>
      <w:r w:rsidRPr="00D26851">
        <w:rPr>
          <w:rFonts w:ascii="Times New Roman" w:hAnsi="Times New Roman" w:cs="Times New Roman" w:hint="eastAsia"/>
          <w:sz w:val="24"/>
          <w:szCs w:val="24"/>
        </w:rPr>
        <w:t xml:space="preserve"> indicates</w:t>
      </w:r>
      <w:r w:rsidRPr="00D26851">
        <w:rPr>
          <w:rFonts w:ascii="Times New Roman" w:hAnsi="Times New Roman" w:cs="Times New Roman"/>
          <w:sz w:val="24"/>
          <w:szCs w:val="24"/>
        </w:rPr>
        <w:t xml:space="preserve"> the percentage decrease of supply relative to </w:t>
      </w:r>
      <m:oMath>
        <m:sSub>
          <m:sSubPr>
            <m:ctrlPr>
              <w:rPr>
                <w:rFonts w:ascii="Cambria Math" w:hAnsi="Cambria Math" w:cs="Times New Roman"/>
                <w:i/>
                <w:sz w:val="24"/>
                <w:szCs w:val="24"/>
              </w:rPr>
            </m:ctrlPr>
          </m:sSubPr>
          <m:e>
            <m:r>
              <w:rPr>
                <w:rFonts w:ascii="Cambria Math" w:hAnsi="Cambria Math" w:cs="Times New Roman"/>
                <w:sz w:val="24"/>
                <w:szCs w:val="24"/>
              </w:rPr>
              <m:t>S_base</m:t>
            </m:r>
          </m:e>
          <m:sub>
            <m:r>
              <w:rPr>
                <w:rFonts w:ascii="Cambria Math" w:hAnsi="Cambria Math" w:cs="Times New Roman"/>
                <w:sz w:val="24"/>
                <w:szCs w:val="24"/>
              </w:rPr>
              <m:t>i,j,d</m:t>
            </m:r>
          </m:sub>
        </m:sSub>
      </m:oMath>
      <w:r w:rsidRPr="00D26851">
        <w:rPr>
          <w:rFonts w:ascii="Times New Roman" w:hAnsi="Times New Roman" w:cs="Times New Roman"/>
          <w:sz w:val="24"/>
          <w:szCs w:val="24"/>
        </w:rPr>
        <w:t xml:space="preserve"> per degree; (3) the temperature changes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i,d</m:t>
            </m:r>
          </m:sub>
        </m:sSub>
      </m:oMath>
      <w:r w:rsidRPr="00D26851">
        <w:rPr>
          <w:rFonts w:ascii="Times New Roman" w:hAnsi="Times New Roman" w:cs="Times New Roman"/>
          <w:sz w:val="24"/>
          <w:szCs w:val="24"/>
        </w:rPr>
        <w:t>.</w:t>
      </w:r>
      <w:r w:rsidRPr="00D26851">
        <w:rPr>
          <w:rFonts w:ascii="Times New Roman" w:hAnsi="Times New Roman" w:cs="Times New Roman"/>
          <w:iCs/>
          <w:sz w:val="24"/>
          <w:szCs w:val="24"/>
          <w14:ligatures w14:val="none"/>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j,d</m:t>
            </m:r>
          </m:sub>
        </m:sSub>
      </m:oMath>
      <w:r w:rsidRPr="00D26851">
        <w:rPr>
          <w:rFonts w:ascii="Times New Roman" w:hAnsi="Times New Roman" w:cs="Times New Roman" w:hint="eastAsia"/>
          <w:iCs/>
          <w:sz w:val="24"/>
          <w:szCs w:val="24"/>
          <w14:ligatures w14:val="none"/>
        </w:rPr>
        <w:t xml:space="preserve">, </w:t>
      </w:r>
      <w:r w:rsidRPr="00D26851">
        <w:rPr>
          <w:rFonts w:ascii="Times New Roman" w:hAnsi="Times New Roman" w:cs="Times New Roman"/>
          <w:iCs/>
          <w:sz w:val="24"/>
          <w:szCs w:val="24"/>
          <w14:ligatures w14:val="none"/>
        </w:rPr>
        <w:t>which quantifies how susceptible each energy type</w:t>
      </w:r>
      <w:r w:rsidRPr="00D26851">
        <w:rPr>
          <w:rFonts w:ascii="Times New Roman" w:hAnsi="Times New Roman" w:cs="Times New Roman" w:hint="eastAsia"/>
          <w:iCs/>
          <w:sz w:val="24"/>
          <w:szCs w:val="24"/>
          <w14:ligatures w14:val="none"/>
        </w:rPr>
        <w:t>,</w:t>
      </w:r>
      <w:r w:rsidRPr="00D26851">
        <w:rPr>
          <w:rFonts w:ascii="Times New Roman" w:hAnsi="Times New Roman" w:cs="Times New Roman"/>
          <w:iCs/>
          <w:sz w:val="24"/>
          <w:szCs w:val="24"/>
          <w14:ligatures w14:val="none"/>
        </w:rPr>
        <w:t xml:space="preserve"> is derived from existing literature that discusses the electrical and thermal performance characteristics of different technologies (Supplementary Table 1</w:t>
      </w:r>
      <w:r w:rsidRPr="00D26851">
        <w:rPr>
          <w:rFonts w:ascii="Times New Roman" w:hAnsi="Times New Roman" w:cs="Times New Roman" w:hint="eastAsia"/>
          <w:iCs/>
          <w:sz w:val="24"/>
          <w:szCs w:val="24"/>
          <w14:ligatures w14:val="none"/>
        </w:rPr>
        <w:t>4</w:t>
      </w:r>
      <w:r w:rsidRPr="00D26851">
        <w:rPr>
          <w:rFonts w:ascii="Times New Roman" w:hAnsi="Times New Roman" w:cs="Times New Roman"/>
          <w:iCs/>
          <w:sz w:val="24"/>
          <w:szCs w:val="24"/>
          <w14:ligatures w14:val="none"/>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i,d</m:t>
            </m:r>
          </m:sub>
        </m:sSub>
      </m:oMath>
      <w:r w:rsidRPr="00D26851">
        <w:rPr>
          <w:rFonts w:ascii="Times New Roman" w:hAnsi="Times New Roman" w:cs="Times New Roman"/>
          <w:sz w:val="24"/>
          <w:szCs w:val="24"/>
        </w:rPr>
        <w:t xml:space="preserve"> is the same as the former.</w:t>
      </w:r>
      <w:r w:rsidRPr="00D26851">
        <w:rPr>
          <w:rFonts w:ascii="Times New Roman" w:hAnsi="Times New Roman" w:cs="Times New Roman"/>
          <w:iCs/>
          <w:sz w:val="24"/>
          <w:szCs w:val="24"/>
          <w14:ligatures w14:val="none"/>
        </w:rPr>
        <w:t xml:space="preserve"> The </w:t>
      </w:r>
      <w:r w:rsidRPr="00D26851">
        <w:rPr>
          <w:rFonts w:ascii="Times New Roman" w:hAnsi="Times New Roman" w:cs="Times New Roman" w:hint="eastAsia"/>
          <w:iCs/>
          <w:sz w:val="24"/>
          <w:szCs w:val="24"/>
          <w14:ligatures w14:val="none"/>
        </w:rPr>
        <w:t xml:space="preserve">base </w:t>
      </w:r>
      <w:r w:rsidRPr="00D26851">
        <w:rPr>
          <w:rFonts w:ascii="Times New Roman" w:hAnsi="Times New Roman" w:cs="Times New Roman"/>
          <w:iCs/>
          <w:sz w:val="24"/>
          <w:szCs w:val="24"/>
          <w14:ligatures w14:val="none"/>
        </w:rPr>
        <w:t xml:space="preserve">supply </w:t>
      </w:r>
      <m:oMath>
        <m:r>
          <w:rPr>
            <w:rFonts w:ascii="Cambria Math" w:hAnsi="Cambria Math" w:cs="Times New Roman"/>
            <w:sz w:val="24"/>
            <w:szCs w:val="24"/>
          </w:rPr>
          <m:t>S_base</m:t>
        </m:r>
      </m:oMath>
      <w:r w:rsidRPr="00D26851">
        <w:rPr>
          <w:rFonts w:ascii="Times New Roman" w:hAnsi="Times New Roman" w:cs="Times New Roman"/>
          <w:sz w:val="24"/>
          <w:szCs w:val="24"/>
        </w:rPr>
        <w:t xml:space="preserve"> </w:t>
      </w:r>
      <w:r w:rsidRPr="00D26851">
        <w:rPr>
          <w:rFonts w:ascii="Times New Roman" w:hAnsi="Times New Roman" w:cs="Times New Roman"/>
          <w:iCs/>
          <w:sz w:val="24"/>
          <w:szCs w:val="24"/>
          <w14:ligatures w14:val="none"/>
        </w:rPr>
        <w:t xml:space="preserve">is estimated </w:t>
      </w:r>
      <w:r w:rsidRPr="00D26851">
        <w:rPr>
          <w:rFonts w:ascii="Times New Roman" w:hAnsi="Times New Roman" w:cs="Times New Roman" w:hint="eastAsia"/>
          <w:iCs/>
          <w:sz w:val="24"/>
          <w:szCs w:val="24"/>
          <w14:ligatures w14:val="none"/>
        </w:rPr>
        <w:t>through</w:t>
      </w:r>
      <w:r w:rsidRPr="00D26851">
        <w:rPr>
          <w:rFonts w:ascii="Times New Roman" w:hAnsi="Times New Roman" w:cs="Times New Roman"/>
          <w:iCs/>
          <w:sz w:val="24"/>
          <w:szCs w:val="24"/>
          <w14:ligatures w14:val="none"/>
        </w:rPr>
        <w:t xml:space="preserve"> the following steps</w:t>
      </w:r>
      <w:r w:rsidRPr="00D26851">
        <w:rPr>
          <w:rFonts w:ascii="Times New Roman" w:hAnsi="Times New Roman" w:cs="Times New Roman" w:hint="eastAsia"/>
          <w:iCs/>
          <w:sz w:val="24"/>
          <w:szCs w:val="24"/>
          <w14:ligatures w14:val="none"/>
        </w:rPr>
        <w:t>.</w:t>
      </w:r>
      <w:r w:rsidRPr="00D26851">
        <w:rPr>
          <w:rFonts w:ascii="Times New Roman" w:hAnsi="Times New Roman" w:cs="Times New Roman"/>
          <w:iCs/>
          <w:sz w:val="24"/>
          <w:szCs w:val="24"/>
          <w14:ligatures w14:val="none"/>
        </w:rPr>
        <w:t xml:space="preserve"> (1) </w:t>
      </w:r>
      <w:r w:rsidRPr="00D26851">
        <w:rPr>
          <w:rFonts w:ascii="Times New Roman" w:hAnsi="Times New Roman" w:cs="Times New Roman" w:hint="eastAsia"/>
          <w:iCs/>
          <w:sz w:val="24"/>
          <w:szCs w:val="24"/>
          <w14:ligatures w14:val="none"/>
        </w:rPr>
        <w:t xml:space="preserve">National supply </w:t>
      </w:r>
      <w:r w:rsidRPr="00D26851">
        <w:rPr>
          <w:rFonts w:ascii="Times New Roman" w:hAnsi="Times New Roman" w:cs="Times New Roman"/>
          <w:iCs/>
          <w:sz w:val="24"/>
          <w:szCs w:val="24"/>
          <w14:ligatures w14:val="none"/>
        </w:rPr>
        <w:t>prediction</w:t>
      </w:r>
      <w:r w:rsidRPr="00D26851">
        <w:rPr>
          <w:rFonts w:ascii="Times New Roman" w:hAnsi="Times New Roman" w:cs="Times New Roman" w:hint="eastAsia"/>
          <w:iCs/>
          <w:sz w:val="24"/>
          <w:szCs w:val="24"/>
          <w14:ligatures w14:val="none"/>
        </w:rPr>
        <w:t xml:space="preserve"> by fuel type: u</w:t>
      </w:r>
      <w:r w:rsidRPr="00D26851">
        <w:rPr>
          <w:rFonts w:ascii="Times New Roman" w:hAnsi="Times New Roman" w:cs="Times New Roman"/>
          <w:iCs/>
          <w:sz w:val="24"/>
          <w:szCs w:val="24"/>
          <w14:ligatures w14:val="none"/>
        </w:rPr>
        <w:t>sing the GCAM model</w:t>
      </w:r>
      <w:r w:rsidRPr="00D26851">
        <w:rPr>
          <w:rFonts w:ascii="Times New Roman" w:hAnsi="Times New Roman" w:cs="Times New Roman" w:hint="eastAsia"/>
          <w:iCs/>
          <w:sz w:val="24"/>
          <w:szCs w:val="24"/>
          <w14:ligatures w14:val="none"/>
        </w:rPr>
        <w:t>,</w:t>
      </w:r>
      <w:r w:rsidRPr="00D26851">
        <w:rPr>
          <w:rFonts w:ascii="Times New Roman" w:hAnsi="Times New Roman" w:cs="Times New Roman"/>
          <w:iCs/>
          <w:sz w:val="24"/>
          <w:szCs w:val="24"/>
          <w14:ligatures w14:val="none"/>
        </w:rPr>
        <w:t xml:space="preserve"> </w:t>
      </w:r>
      <w:r w:rsidRPr="00D26851">
        <w:rPr>
          <w:rFonts w:ascii="Times New Roman" w:hAnsi="Times New Roman" w:cs="Times New Roman" w:hint="eastAsia"/>
          <w:iCs/>
          <w:sz w:val="24"/>
          <w:szCs w:val="24"/>
          <w14:ligatures w14:val="none"/>
        </w:rPr>
        <w:t>w</w:t>
      </w:r>
      <w:r w:rsidRPr="00D26851">
        <w:rPr>
          <w:rFonts w:ascii="Times New Roman" w:hAnsi="Times New Roman" w:cs="Times New Roman"/>
          <w:iCs/>
          <w:sz w:val="24"/>
          <w:szCs w:val="24"/>
          <w14:ligatures w14:val="none"/>
        </w:rPr>
        <w:t>e predict national supply by fuel type under three SSP-RCP scenarios</w:t>
      </w:r>
      <w:r w:rsidRPr="00D26851">
        <w:rPr>
          <w:rFonts w:ascii="Times New Roman" w:hAnsi="Times New Roman" w:cs="Times New Roman" w:hint="eastAsia"/>
          <w:iCs/>
          <w:sz w:val="24"/>
          <w:szCs w:val="24"/>
          <w14:ligatures w14:val="none"/>
        </w:rPr>
        <w:t>.</w:t>
      </w:r>
      <w:r w:rsidRPr="00D26851">
        <w:rPr>
          <w:rFonts w:ascii="Times New Roman" w:hAnsi="Times New Roman" w:cs="Times New Roman"/>
          <w:iCs/>
          <w:sz w:val="24"/>
          <w:szCs w:val="24"/>
          <w14:ligatures w14:val="none"/>
        </w:rPr>
        <w:t xml:space="preserve"> </w:t>
      </w:r>
      <w:r w:rsidRPr="00D26851">
        <w:rPr>
          <w:rFonts w:ascii="Times New Roman" w:hAnsi="Times New Roman" w:cs="Times New Roman"/>
          <w:sz w:val="24"/>
          <w:szCs w:val="24"/>
        </w:rPr>
        <w:t xml:space="preserve">The total supply in 2030, 2050, and 2090 is estimated as 12.00, 16.30, and 12.05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rillion kWh</w:t>
      </w:r>
      <w:r w:rsidRPr="00D26851">
        <w:rPr>
          <w:rFonts w:ascii="Times New Roman" w:hAnsi="Times New Roman" w:cs="Times New Roman" w:hint="eastAsia"/>
          <w:sz w:val="24"/>
          <w:szCs w:val="24"/>
        </w:rPr>
        <w:t>.</w:t>
      </w:r>
      <w:r w:rsidRPr="00D26851">
        <w:rPr>
          <w:rFonts w:ascii="Times New Roman" w:hAnsi="Times New Roman" w:cs="Times New Roman"/>
          <w:sz w:val="24"/>
          <w:szCs w:val="24"/>
        </w:rPr>
        <w:t xml:space="preserve"> </w:t>
      </w:r>
      <w:r w:rsidRPr="00D26851">
        <w:rPr>
          <w:rFonts w:ascii="Times New Roman" w:hAnsi="Times New Roman" w:cs="Times New Roman"/>
          <w:iCs/>
          <w:sz w:val="24"/>
          <w:szCs w:val="24"/>
          <w14:ligatures w14:val="none"/>
        </w:rPr>
        <w:t xml:space="preserve">(2) </w:t>
      </w:r>
      <w:r w:rsidRPr="00D26851">
        <w:rPr>
          <w:rFonts w:ascii="Times New Roman" w:hAnsi="Times New Roman" w:cs="Times New Roman" w:hint="eastAsia"/>
          <w:iCs/>
          <w:sz w:val="24"/>
          <w:szCs w:val="24"/>
          <w14:ligatures w14:val="none"/>
        </w:rPr>
        <w:t xml:space="preserve">Disaggregation to provincial </w:t>
      </w:r>
      <w:r w:rsidRPr="00D26851">
        <w:rPr>
          <w:rFonts w:ascii="Times New Roman" w:hAnsi="Times New Roman" w:cs="Times New Roman"/>
          <w:iCs/>
          <w:sz w:val="24"/>
          <w:szCs w:val="24"/>
          <w14:ligatures w14:val="none"/>
        </w:rPr>
        <w:t>levels</w:t>
      </w:r>
      <w:r w:rsidRPr="00D26851">
        <w:rPr>
          <w:rFonts w:ascii="Times New Roman" w:hAnsi="Times New Roman" w:cs="Times New Roman" w:hint="eastAsia"/>
          <w:iCs/>
          <w:sz w:val="24"/>
          <w:szCs w:val="24"/>
          <w14:ligatures w14:val="none"/>
        </w:rPr>
        <w:t xml:space="preserve">. </w:t>
      </w:r>
      <w:r w:rsidRPr="00D26851">
        <w:rPr>
          <w:rFonts w:ascii="Times New Roman" w:hAnsi="Times New Roman" w:cs="Times New Roman"/>
          <w:iCs/>
          <w:sz w:val="24"/>
          <w:szCs w:val="24"/>
          <w14:ligatures w14:val="none"/>
        </w:rPr>
        <w:t xml:space="preserve">National supply is disaggregated into provincial levels based on the provincial energy mix from (Zhuo et al., 2022); (3) </w:t>
      </w:r>
      <w:r w:rsidRPr="00D26851">
        <w:rPr>
          <w:rFonts w:ascii="Times New Roman" w:hAnsi="Times New Roman" w:cs="Times New Roman" w:hint="eastAsia"/>
          <w:iCs/>
          <w:sz w:val="24"/>
          <w:szCs w:val="24"/>
          <w14:ligatures w14:val="none"/>
        </w:rPr>
        <w:t xml:space="preserve">Daily disaggregation at the </w:t>
      </w:r>
      <w:r w:rsidRPr="00D26851">
        <w:rPr>
          <w:rFonts w:ascii="Times New Roman" w:hAnsi="Times New Roman" w:cs="Times New Roman"/>
          <w:iCs/>
          <w:sz w:val="24"/>
          <w:szCs w:val="24"/>
          <w14:ligatures w14:val="none"/>
        </w:rPr>
        <w:t>provincial</w:t>
      </w:r>
      <w:r w:rsidRPr="00D26851">
        <w:rPr>
          <w:rFonts w:ascii="Times New Roman" w:hAnsi="Times New Roman" w:cs="Times New Roman" w:hint="eastAsia"/>
          <w:iCs/>
          <w:sz w:val="24"/>
          <w:szCs w:val="24"/>
          <w14:ligatures w14:val="none"/>
        </w:rPr>
        <w:t xml:space="preserve"> </w:t>
      </w:r>
      <w:r w:rsidRPr="00D26851">
        <w:rPr>
          <w:rFonts w:ascii="Times New Roman" w:hAnsi="Times New Roman" w:cs="Times New Roman"/>
          <w:iCs/>
          <w:sz w:val="24"/>
          <w:szCs w:val="24"/>
          <w14:ligatures w14:val="none"/>
        </w:rPr>
        <w:t>level</w:t>
      </w:r>
      <w:r w:rsidRPr="00D26851">
        <w:rPr>
          <w:rFonts w:ascii="Times New Roman" w:hAnsi="Times New Roman" w:cs="Times New Roman" w:hint="eastAsia"/>
          <w:iCs/>
          <w:sz w:val="24"/>
          <w:szCs w:val="24"/>
          <w14:ligatures w14:val="none"/>
        </w:rPr>
        <w:t xml:space="preserve">. </w:t>
      </w:r>
      <w:r w:rsidRPr="00D26851">
        <w:rPr>
          <w:rFonts w:ascii="Times New Roman" w:hAnsi="Times New Roman" w:cs="Times New Roman"/>
          <w:iCs/>
          <w:sz w:val="24"/>
          <w:szCs w:val="24"/>
          <w14:ligatures w14:val="none"/>
        </w:rPr>
        <w:t xml:space="preserve">For each province, its supply at </w:t>
      </w:r>
      <w:r w:rsidR="007E3CDF" w:rsidRPr="00D26851">
        <w:rPr>
          <w:rFonts w:ascii="Times New Roman" w:hAnsi="Times New Roman" w:cs="Times New Roman" w:hint="eastAsia"/>
          <w:iCs/>
          <w:sz w:val="24"/>
          <w:szCs w:val="24"/>
          <w14:ligatures w14:val="none"/>
        </w:rPr>
        <w:t xml:space="preserve">the </w:t>
      </w:r>
      <w:r w:rsidRPr="00D26851">
        <w:rPr>
          <w:rFonts w:ascii="Times New Roman" w:hAnsi="Times New Roman" w:cs="Times New Roman"/>
          <w:iCs/>
          <w:sz w:val="24"/>
          <w:szCs w:val="24"/>
          <w14:ligatures w14:val="none"/>
        </w:rPr>
        <w:t xml:space="preserve">annual level is further disaggregated into </w:t>
      </w:r>
      <w:r w:rsidR="007E3CDF" w:rsidRPr="00D26851">
        <w:rPr>
          <w:rFonts w:ascii="Times New Roman" w:hAnsi="Times New Roman" w:cs="Times New Roman" w:hint="eastAsia"/>
          <w:iCs/>
          <w:sz w:val="24"/>
          <w:szCs w:val="24"/>
          <w14:ligatures w14:val="none"/>
        </w:rPr>
        <w:t xml:space="preserve">the </w:t>
      </w:r>
      <w:r w:rsidRPr="00D26851">
        <w:rPr>
          <w:rFonts w:ascii="Times New Roman" w:hAnsi="Times New Roman" w:cs="Times New Roman"/>
          <w:iCs/>
          <w:sz w:val="24"/>
          <w:szCs w:val="24"/>
          <w14:ligatures w14:val="none"/>
        </w:rPr>
        <w:t xml:space="preserve">daily level by imposing the intra-annual variation. The daily wind and solar variation are based on the daily potentials from (Fan et al., 2023). Daily variability of nuclear, coal, natural gas, and hydro generation is obtained from public reports and government releases (CBS, 2021; CAEA, 2021). </w:t>
      </w:r>
    </w:p>
    <w:p w14:paraId="7227F4AA" w14:textId="44CE8A54" w:rsidR="009B4942" w:rsidRPr="00D26851" w:rsidRDefault="009B4942" w:rsidP="009B4942">
      <w:pPr>
        <w:autoSpaceDE w:val="0"/>
        <w:autoSpaceDN w:val="0"/>
        <w:adjustRightInd w:val="0"/>
        <w:spacing w:after="0" w:line="240" w:lineRule="auto"/>
        <w:jc w:val="both"/>
        <w:rPr>
          <w:rFonts w:ascii="Times New Roman" w:hAnsi="Times New Roman" w:cs="Times New Roman"/>
          <w:sz w:val="24"/>
          <w:szCs w:val="24"/>
        </w:rPr>
      </w:pPr>
      <w:r w:rsidRPr="00D26851">
        <w:rPr>
          <w:rFonts w:ascii="Times New Roman" w:hAnsi="Times New Roman" w:cs="Times New Roman"/>
          <w:sz w:val="24"/>
          <w:szCs w:val="24"/>
        </w:rPr>
        <w:t xml:space="preserve">The decrement in generation is displayed in Supplementary Table </w:t>
      </w:r>
      <w:r w:rsidRPr="00D26851">
        <w:rPr>
          <w:rFonts w:ascii="Times New Roman" w:hAnsi="Times New Roman" w:cs="Times New Roman" w:hint="eastAsia"/>
          <w:sz w:val="24"/>
          <w:szCs w:val="24"/>
        </w:rPr>
        <w:t>1</w:t>
      </w:r>
      <w:r w:rsidR="00C5028C" w:rsidRPr="00D26851">
        <w:rPr>
          <w:rFonts w:ascii="Times New Roman" w:hAnsi="Times New Roman" w:cs="Times New Roman" w:hint="eastAsia"/>
          <w:sz w:val="24"/>
          <w:szCs w:val="24"/>
        </w:rPr>
        <w:t>5</w:t>
      </w:r>
      <w:r w:rsidRPr="00D26851">
        <w:rPr>
          <w:rFonts w:ascii="Times New Roman" w:hAnsi="Times New Roman" w:cs="Times New Roman"/>
          <w:sz w:val="24"/>
          <w:szCs w:val="24"/>
        </w:rPr>
        <w:t xml:space="preserve">. </w:t>
      </w:r>
      <w:r w:rsidRPr="00D26851">
        <w:rPr>
          <w:rFonts w:ascii="Times New Roman" w:hAnsi="Times New Roman" w:cs="Times New Roman"/>
          <w:iCs/>
          <w:sz w:val="24"/>
          <w:szCs w:val="24"/>
          <w14:ligatures w14:val="none"/>
        </w:rPr>
        <w:t xml:space="preserve">We find that </w:t>
      </w:r>
      <w:r w:rsidRPr="00D26851">
        <w:rPr>
          <w:rFonts w:ascii="Times New Roman" w:hAnsi="Times New Roman" w:cs="Times New Roman"/>
          <w:sz w:val="24"/>
          <w:szCs w:val="24"/>
        </w:rPr>
        <w:t>high</w:t>
      </w:r>
      <w:r w:rsidR="00F136FD" w:rsidRPr="00D26851">
        <w:rPr>
          <w:rFonts w:ascii="Times New Roman" w:hAnsi="Times New Roman" w:cs="Times New Roman" w:hint="eastAsia"/>
          <w:sz w:val="24"/>
          <w:szCs w:val="24"/>
        </w:rPr>
        <w:t>-</w:t>
      </w:r>
      <w:r w:rsidRPr="00D26851">
        <w:rPr>
          <w:rFonts w:ascii="Times New Roman" w:hAnsi="Times New Roman" w:cs="Times New Roman"/>
          <w:sz w:val="24"/>
          <w:szCs w:val="24"/>
        </w:rPr>
        <w:t>temperature extremes</w:t>
      </w:r>
      <w:r w:rsidRPr="00D26851">
        <w:rPr>
          <w:rFonts w:ascii="Times New Roman" w:eastAsia="AdvOT999035f4" w:hAnsi="Times New Roman" w:cs="Times New Roman"/>
          <w:sz w:val="24"/>
          <w:szCs w:val="24"/>
        </w:rPr>
        <w:t xml:space="preserve"> </w:t>
      </w:r>
      <w:r w:rsidRPr="00D26851">
        <w:rPr>
          <w:rFonts w:ascii="Times New Roman" w:hAnsi="Times New Roman" w:cs="Times New Roman"/>
          <w:sz w:val="24"/>
          <w:szCs w:val="24"/>
        </w:rPr>
        <w:t>reduce the average generation by 2.3</w:t>
      </w:r>
      <w:r w:rsidR="0039599E" w:rsidRPr="00D26851">
        <w:rPr>
          <w:rFonts w:ascii="Times New Roman" w:hAnsi="Times New Roman" w:cs="Times New Roman"/>
          <w:sz w:val="24"/>
          <w:szCs w:val="24"/>
        </w:rPr>
        <w:t>–</w:t>
      </w:r>
      <w:r w:rsidRPr="00D26851">
        <w:rPr>
          <w:rFonts w:ascii="Times New Roman" w:hAnsi="Times New Roman" w:cs="Times New Roman"/>
          <w:sz w:val="24"/>
          <w:szCs w:val="24"/>
        </w:rPr>
        <w:t>3.7% for RCP 2.6,</w:t>
      </w:r>
      <w:r w:rsidR="00CA0BA3" w:rsidRPr="00D26851">
        <w:rPr>
          <w:rFonts w:ascii="Times New Roman" w:hAnsi="Times New Roman" w:cs="Times New Roman" w:hint="eastAsia"/>
          <w:sz w:val="24"/>
          <w:szCs w:val="24"/>
        </w:rPr>
        <w:t xml:space="preserve"> </w:t>
      </w:r>
      <w:r w:rsidRPr="00D26851">
        <w:rPr>
          <w:rFonts w:ascii="Times New Roman" w:hAnsi="Times New Roman" w:cs="Times New Roman"/>
          <w:sz w:val="24"/>
          <w:szCs w:val="24"/>
        </w:rPr>
        <w:t>4.5 and 8.5 in 2030, 4.5</w:t>
      </w:r>
      <w:r w:rsidR="0039599E" w:rsidRPr="00D26851">
        <w:rPr>
          <w:rFonts w:ascii="Times New Roman" w:hAnsi="Times New Roman" w:cs="Times New Roman"/>
          <w:sz w:val="24"/>
          <w:szCs w:val="24"/>
        </w:rPr>
        <w:t>–</w:t>
      </w:r>
      <w:r w:rsidRPr="00D26851">
        <w:rPr>
          <w:rFonts w:ascii="Times New Roman" w:hAnsi="Times New Roman" w:cs="Times New Roman"/>
          <w:sz w:val="24"/>
          <w:szCs w:val="24"/>
        </w:rPr>
        <w:t>8.3% by 2050, and 2.7</w:t>
      </w:r>
      <w:r w:rsidR="0039599E" w:rsidRPr="00D26851">
        <w:rPr>
          <w:rFonts w:ascii="Times New Roman" w:hAnsi="Times New Roman" w:cs="Times New Roman"/>
          <w:sz w:val="24"/>
          <w:szCs w:val="24"/>
        </w:rPr>
        <w:t>–</w:t>
      </w:r>
      <w:r w:rsidRPr="00D26851">
        <w:rPr>
          <w:rFonts w:ascii="Times New Roman" w:hAnsi="Times New Roman" w:cs="Times New Roman"/>
          <w:sz w:val="24"/>
          <w:szCs w:val="24"/>
        </w:rPr>
        <w:t>12.1% by 2090</w:t>
      </w:r>
      <w:r w:rsidRPr="00D26851">
        <w:rPr>
          <w:rFonts w:ascii="Times New Roman" w:hAnsi="Times New Roman" w:cs="Times New Roman" w:hint="eastAsia"/>
          <w:sz w:val="24"/>
          <w:szCs w:val="24"/>
        </w:rPr>
        <w:t xml:space="preserve"> </w:t>
      </w:r>
      <w:r w:rsidRPr="00D26851">
        <w:rPr>
          <w:rFonts w:ascii="Times New Roman" w:hAnsi="Times New Roman" w:cs="Times New Roman"/>
          <w:sz w:val="24"/>
          <w:szCs w:val="24"/>
        </w:rPr>
        <w:t>(the percentage is calculated as the decrement in generation due to vulnerability to high temperature divided by GCAM predicted supply). This is consistent with existing studies</w:t>
      </w:r>
      <w:r w:rsidR="00C03934" w:rsidRPr="00D26851">
        <w:rPr>
          <w:rFonts w:ascii="Times New Roman" w:hAnsi="Times New Roman" w:cs="Times New Roman" w:hint="eastAsia"/>
          <w:sz w:val="24"/>
          <w:szCs w:val="24"/>
        </w:rPr>
        <w:t xml:space="preserve">, which show </w:t>
      </w:r>
      <w:r w:rsidR="00E025EA" w:rsidRPr="00D26851">
        <w:rPr>
          <w:rFonts w:ascii="Times New Roman" w:hAnsi="Times New Roman" w:cs="Times New Roman" w:hint="eastAsia"/>
          <w:sz w:val="24"/>
          <w:szCs w:val="24"/>
        </w:rPr>
        <w:t xml:space="preserve">that </w:t>
      </w:r>
      <w:r w:rsidR="00C03934" w:rsidRPr="00D26851">
        <w:rPr>
          <w:rFonts w:ascii="Times New Roman" w:hAnsi="Times New Roman" w:cs="Times New Roman" w:hint="eastAsia"/>
          <w:sz w:val="24"/>
          <w:szCs w:val="24"/>
        </w:rPr>
        <w:t xml:space="preserve">the </w:t>
      </w:r>
      <w:r w:rsidR="00174982" w:rsidRPr="00D26851">
        <w:rPr>
          <w:rFonts w:ascii="Times New Roman" w:hAnsi="Times New Roman" w:cs="Times New Roman"/>
          <w:sz w:val="24"/>
          <w:szCs w:val="24"/>
        </w:rPr>
        <w:t>electricity</w:t>
      </w:r>
      <w:r w:rsidR="00174982" w:rsidRPr="00D26851">
        <w:rPr>
          <w:rFonts w:ascii="Times New Roman" w:hAnsi="Times New Roman" w:cs="Times New Roman" w:hint="eastAsia"/>
          <w:sz w:val="24"/>
          <w:szCs w:val="24"/>
        </w:rPr>
        <w:t xml:space="preserve"> losses are</w:t>
      </w:r>
      <w:r w:rsidR="000623A5" w:rsidRPr="00D26851">
        <w:rPr>
          <w:rFonts w:ascii="Times New Roman" w:hAnsi="Times New Roman" w:cs="Times New Roman"/>
          <w:sz w:val="24"/>
          <w:szCs w:val="24"/>
        </w:rPr>
        <w:t xml:space="preserve"> 4.4–1</w:t>
      </w:r>
      <w:r w:rsidR="00A14092" w:rsidRPr="00D26851">
        <w:rPr>
          <w:rFonts w:ascii="Times New Roman" w:hAnsi="Times New Roman" w:cs="Times New Roman" w:hint="eastAsia"/>
          <w:sz w:val="24"/>
          <w:szCs w:val="24"/>
        </w:rPr>
        <w:t>9</w:t>
      </w:r>
      <w:r w:rsidR="000623A5" w:rsidRPr="00D26851">
        <w:rPr>
          <w:rFonts w:ascii="Times New Roman" w:hAnsi="Times New Roman" w:cs="Times New Roman"/>
          <w:sz w:val="24"/>
          <w:szCs w:val="24"/>
        </w:rPr>
        <w:t xml:space="preserve">% </w:t>
      </w:r>
      <w:r w:rsidR="001D631E" w:rsidRPr="00D26851">
        <w:rPr>
          <w:rFonts w:ascii="Times New Roman" w:hAnsi="Times New Roman" w:cs="Times New Roman" w:hint="eastAsia"/>
          <w:sz w:val="24"/>
          <w:szCs w:val="24"/>
        </w:rPr>
        <w:t xml:space="preserve">in </w:t>
      </w:r>
      <w:r w:rsidR="001D631E" w:rsidRPr="00D26851">
        <w:rPr>
          <w:rFonts w:ascii="Times New Roman" w:hAnsi="Times New Roman" w:cs="Times New Roman"/>
          <w:sz w:val="24"/>
          <w:szCs w:val="24"/>
        </w:rPr>
        <w:t>the</w:t>
      </w:r>
      <w:r w:rsidR="001D631E" w:rsidRPr="00D26851">
        <w:rPr>
          <w:rFonts w:ascii="Times New Roman" w:hAnsi="Times New Roman" w:cs="Times New Roman" w:hint="eastAsia"/>
          <w:sz w:val="24"/>
          <w:szCs w:val="24"/>
        </w:rPr>
        <w:t xml:space="preserve"> mid-term</w:t>
      </w:r>
      <w:r w:rsidRPr="00D26851">
        <w:rPr>
          <w:rFonts w:ascii="Times New Roman" w:hAnsi="Times New Roman" w:cs="Times New Roman"/>
          <w:sz w:val="24"/>
          <w:szCs w:val="24"/>
        </w:rPr>
        <w:t xml:space="preserve"> (e.g., Van Vliet et al., 2012; Zhang et al., 2021)</w:t>
      </w:r>
    </w:p>
    <w:p w14:paraId="6624B3DD" w14:textId="77777777" w:rsidR="00CA5955" w:rsidRPr="00D26851" w:rsidRDefault="00CA5955" w:rsidP="009B4942">
      <w:pPr>
        <w:autoSpaceDE w:val="0"/>
        <w:autoSpaceDN w:val="0"/>
        <w:adjustRightInd w:val="0"/>
        <w:spacing w:after="0" w:line="240" w:lineRule="auto"/>
        <w:jc w:val="both"/>
        <w:rPr>
          <w:rFonts w:ascii="Times New Roman" w:hAnsi="Times New Roman" w:cs="Times New Roman"/>
          <w:sz w:val="24"/>
          <w:szCs w:val="24"/>
        </w:rPr>
      </w:pPr>
    </w:p>
    <w:p w14:paraId="01E20623" w14:textId="77777777" w:rsidR="009B4942" w:rsidRPr="00D26851" w:rsidRDefault="009B4942" w:rsidP="009B4942">
      <w:pPr>
        <w:autoSpaceDE w:val="0"/>
        <w:autoSpaceDN w:val="0"/>
        <w:adjustRightInd w:val="0"/>
        <w:spacing w:after="0" w:line="240" w:lineRule="auto"/>
        <w:jc w:val="both"/>
        <w:rPr>
          <w:rFonts w:ascii="Times New Roman" w:hAnsi="Times New Roman" w:cs="Times New Roman"/>
          <w:sz w:val="24"/>
          <w:szCs w:val="24"/>
        </w:rPr>
      </w:pPr>
    </w:p>
    <w:p w14:paraId="5712213D" w14:textId="3550F948" w:rsidR="009B4942" w:rsidRPr="00D26851" w:rsidRDefault="009B4942" w:rsidP="00995207">
      <w:pPr>
        <w:adjustRightInd w:val="0"/>
        <w:snapToGrid w:val="0"/>
        <w:spacing w:after="0"/>
        <w:jc w:val="both"/>
        <w:rPr>
          <w:rFonts w:ascii="Times New Roman" w:eastAsia="AdvOT9b12cd41" w:hAnsi="Times New Roman" w:cs="Times New Roman"/>
          <w:sz w:val="24"/>
          <w:szCs w:val="24"/>
        </w:rPr>
      </w:pPr>
      <w:r w:rsidRPr="00D26851">
        <w:rPr>
          <w:rFonts w:ascii="Times New Roman" w:hAnsi="Times New Roman" w:cs="Times New Roman"/>
          <w:iCs/>
          <w:sz w:val="24"/>
          <w:szCs w:val="24"/>
          <w14:ligatures w14:val="none"/>
        </w:rPr>
        <w:t xml:space="preserve">Supplementary Table </w:t>
      </w:r>
      <w:r w:rsidRPr="00D26851">
        <w:rPr>
          <w:rFonts w:ascii="Times New Roman" w:hAnsi="Times New Roman" w:cs="Times New Roman" w:hint="eastAsia"/>
          <w:iCs/>
          <w:sz w:val="24"/>
          <w:szCs w:val="24"/>
          <w14:ligatures w14:val="none"/>
        </w:rPr>
        <w:t>1</w:t>
      </w:r>
      <w:r w:rsidR="002724DC" w:rsidRPr="00D26851">
        <w:rPr>
          <w:rFonts w:ascii="Times New Roman" w:hAnsi="Times New Roman" w:cs="Times New Roman" w:hint="eastAsia"/>
          <w:iCs/>
          <w:sz w:val="24"/>
          <w:szCs w:val="24"/>
          <w14:ligatures w14:val="none"/>
        </w:rPr>
        <w:t>4</w:t>
      </w:r>
      <w:r w:rsidRPr="00D26851">
        <w:rPr>
          <w:rFonts w:ascii="Times New Roman" w:hAnsi="Times New Roman" w:cs="Times New Roman"/>
          <w:iCs/>
          <w:sz w:val="24"/>
          <w:szCs w:val="24"/>
          <w14:ligatures w14:val="none"/>
        </w:rPr>
        <w:t xml:space="preserve"> </w:t>
      </w:r>
      <w:r w:rsidRPr="00D26851">
        <w:rPr>
          <w:rFonts w:ascii="Times New Roman" w:eastAsia="AdvOTd3a5f740" w:hAnsi="Times New Roman" w:cs="Times New Roman"/>
          <w:sz w:val="24"/>
          <w:szCs w:val="24"/>
        </w:rPr>
        <w:t>Parameters</w:t>
      </w:r>
      <w:r w:rsidRPr="00D26851">
        <w:rPr>
          <w:rFonts w:ascii="Times New Roman" w:eastAsia="AdvOT9b12cd41" w:hAnsi="Times New Roman" w:cs="Times New Roman"/>
          <w:sz w:val="24"/>
          <w:szCs w:val="24"/>
        </w:rPr>
        <w:t xml:space="preserve"> on the vulnerability of electricity generation to high temperatures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1956"/>
        <w:gridCol w:w="4785"/>
        <w:gridCol w:w="1632"/>
      </w:tblGrid>
      <w:tr w:rsidR="00D26851" w:rsidRPr="00D26851" w14:paraId="61BE6916" w14:textId="77777777" w:rsidTr="00565F68">
        <w:trPr>
          <w:trHeight w:val="20"/>
        </w:trPr>
        <w:tc>
          <w:tcPr>
            <w:tcW w:w="527" w:type="pct"/>
            <w:tcBorders>
              <w:top w:val="single" w:sz="4" w:space="0" w:color="auto"/>
              <w:bottom w:val="single" w:sz="4" w:space="0" w:color="auto"/>
            </w:tcBorders>
          </w:tcPr>
          <w:p w14:paraId="6D9207A9"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bookmarkStart w:id="8" w:name="_Hlk166091008"/>
            <w:r w:rsidRPr="00D26851">
              <w:rPr>
                <w:rFonts w:ascii="Times New Roman" w:hAnsi="Times New Roman" w:cs="Times New Roman"/>
                <w:iCs/>
                <w:sz w:val="24"/>
                <w:szCs w:val="24"/>
                <w14:ligatures w14:val="none"/>
              </w:rPr>
              <w:t xml:space="preserve">Type </w:t>
            </w:r>
          </w:p>
        </w:tc>
        <w:tc>
          <w:tcPr>
            <w:tcW w:w="1045" w:type="pct"/>
            <w:tcBorders>
              <w:top w:val="single" w:sz="4" w:space="0" w:color="auto"/>
              <w:bottom w:val="single" w:sz="4" w:space="0" w:color="auto"/>
            </w:tcBorders>
          </w:tcPr>
          <w:p w14:paraId="163CE1D2"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r w:rsidRPr="00D26851">
              <w:rPr>
                <w:rFonts w:ascii="Times New Roman" w:hAnsi="Times New Roman" w:cs="Times New Roman"/>
                <w:iCs/>
                <w:sz w:val="24"/>
                <w:szCs w:val="24"/>
                <w14:ligatures w14:val="none"/>
              </w:rPr>
              <w:t xml:space="preserve">Parameters </w:t>
            </w:r>
          </w:p>
        </w:tc>
        <w:tc>
          <w:tcPr>
            <w:tcW w:w="2556" w:type="pct"/>
            <w:tcBorders>
              <w:top w:val="single" w:sz="4" w:space="0" w:color="auto"/>
              <w:bottom w:val="single" w:sz="4" w:space="0" w:color="auto"/>
            </w:tcBorders>
          </w:tcPr>
          <w:p w14:paraId="38AFFFD8" w14:textId="77777777" w:rsidR="009B4942" w:rsidRPr="00D26851" w:rsidRDefault="009B4942" w:rsidP="00565F68">
            <w:pPr>
              <w:autoSpaceDE w:val="0"/>
              <w:autoSpaceDN w:val="0"/>
              <w:adjustRightInd w:val="0"/>
              <w:jc w:val="both"/>
              <w:rPr>
                <w:rFonts w:ascii="Times New Roman" w:eastAsia="AdvOT9b12cd41" w:hAnsi="Times New Roman" w:cs="Times New Roman"/>
                <w:sz w:val="24"/>
                <w:szCs w:val="24"/>
              </w:rPr>
            </w:pPr>
            <w:r w:rsidRPr="00D26851">
              <w:rPr>
                <w:rFonts w:ascii="Times New Roman" w:eastAsia="AdvOT9b12cd41" w:hAnsi="Times New Roman" w:cs="Times New Roman"/>
                <w:sz w:val="24"/>
                <w:szCs w:val="24"/>
              </w:rPr>
              <w:t xml:space="preserve">Explanation </w:t>
            </w:r>
          </w:p>
        </w:tc>
        <w:tc>
          <w:tcPr>
            <w:tcW w:w="872" w:type="pct"/>
            <w:tcBorders>
              <w:top w:val="single" w:sz="4" w:space="0" w:color="auto"/>
              <w:bottom w:val="single" w:sz="4" w:space="0" w:color="auto"/>
            </w:tcBorders>
          </w:tcPr>
          <w:p w14:paraId="52F6D10B" w14:textId="77777777" w:rsidR="009B4942" w:rsidRPr="00D26851" w:rsidRDefault="009B4942" w:rsidP="00565F68">
            <w:pPr>
              <w:autoSpaceDE w:val="0"/>
              <w:autoSpaceDN w:val="0"/>
              <w:adjustRightInd w:val="0"/>
              <w:jc w:val="both"/>
              <w:rPr>
                <w:rFonts w:ascii="Times New Roman" w:eastAsia="AdvOT9b12cd41" w:hAnsi="Times New Roman" w:cs="Times New Roman"/>
                <w:sz w:val="24"/>
                <w:szCs w:val="24"/>
              </w:rPr>
            </w:pPr>
            <w:r w:rsidRPr="00D26851">
              <w:rPr>
                <w:rFonts w:ascii="Times New Roman" w:eastAsia="AdvOT9b12cd41" w:hAnsi="Times New Roman" w:cs="Times New Roman"/>
                <w:sz w:val="24"/>
                <w:szCs w:val="24"/>
              </w:rPr>
              <w:t xml:space="preserve">References </w:t>
            </w:r>
          </w:p>
        </w:tc>
      </w:tr>
      <w:tr w:rsidR="00D26851" w:rsidRPr="00D26851" w14:paraId="5E0EE4CD" w14:textId="77777777" w:rsidTr="00565F68">
        <w:trPr>
          <w:trHeight w:val="20"/>
        </w:trPr>
        <w:tc>
          <w:tcPr>
            <w:tcW w:w="527" w:type="pct"/>
            <w:vMerge w:val="restart"/>
            <w:tcBorders>
              <w:top w:val="single" w:sz="4" w:space="0" w:color="auto"/>
            </w:tcBorders>
          </w:tcPr>
          <w:p w14:paraId="60D265E1"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r w:rsidRPr="00D26851">
              <w:rPr>
                <w:rFonts w:ascii="Times New Roman" w:hAnsi="Times New Roman" w:cs="Times New Roman"/>
                <w:iCs/>
                <w:sz w:val="24"/>
                <w:szCs w:val="24"/>
                <w14:ligatures w14:val="none"/>
              </w:rPr>
              <w:t>Coal</w:t>
            </w:r>
          </w:p>
        </w:tc>
        <w:tc>
          <w:tcPr>
            <w:tcW w:w="1045" w:type="pct"/>
            <w:vMerge w:val="restart"/>
            <w:tcBorders>
              <w:top w:val="single" w:sz="4" w:space="0" w:color="auto"/>
            </w:tcBorders>
          </w:tcPr>
          <w:p w14:paraId="029B505E"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r w:rsidRPr="00D26851">
              <w:rPr>
                <w:rFonts w:ascii="Times New Roman" w:hAnsi="Times New Roman" w:cs="Times New Roman"/>
                <w:iCs/>
                <w:sz w:val="24"/>
                <w:szCs w:val="24"/>
                <w14:ligatures w14:val="none"/>
              </w:rPr>
              <w:t>0.1% /</w:t>
            </w:r>
            <w:r w:rsidRPr="00D26851">
              <w:rPr>
                <w:rFonts w:ascii="Times New Roman" w:hAnsi="Times New Roman" w:cs="Times New Roman"/>
                <w:sz w:val="24"/>
                <w:szCs w:val="24"/>
              </w:rPr>
              <w:t>°C</w:t>
            </w:r>
          </w:p>
        </w:tc>
        <w:tc>
          <w:tcPr>
            <w:tcW w:w="2556" w:type="pct"/>
            <w:tcBorders>
              <w:top w:val="single" w:sz="4" w:space="0" w:color="auto"/>
            </w:tcBorders>
          </w:tcPr>
          <w:p w14:paraId="1B66E1A5" w14:textId="77777777" w:rsidR="009B4942" w:rsidRPr="00D26851" w:rsidRDefault="009B4942" w:rsidP="00565F68">
            <w:pPr>
              <w:autoSpaceDE w:val="0"/>
              <w:autoSpaceDN w:val="0"/>
              <w:adjustRightInd w:val="0"/>
              <w:jc w:val="both"/>
              <w:rPr>
                <w:rFonts w:ascii="Times New Roman" w:eastAsia="AdvOT9b12cd41" w:hAnsi="Times New Roman" w:cs="Times New Roman"/>
                <w:sz w:val="24"/>
                <w:szCs w:val="24"/>
              </w:rPr>
            </w:pPr>
            <w:r w:rsidRPr="00D26851">
              <w:rPr>
                <w:rFonts w:ascii="Times New Roman" w:eastAsia="AdvOT9b12cd41" w:hAnsi="Times New Roman" w:cs="Times New Roman"/>
                <w:sz w:val="24"/>
                <w:szCs w:val="24"/>
              </w:rPr>
              <w:t xml:space="preserve">One degree increase in temperature leads to an efficiency reduction of 0.09% for coal-fired power plants </w:t>
            </w:r>
          </w:p>
        </w:tc>
        <w:tc>
          <w:tcPr>
            <w:tcW w:w="872" w:type="pct"/>
            <w:tcBorders>
              <w:top w:val="single" w:sz="4" w:space="0" w:color="auto"/>
            </w:tcBorders>
          </w:tcPr>
          <w:p w14:paraId="54EB32F6" w14:textId="77777777" w:rsidR="009B4942" w:rsidRPr="00D26851" w:rsidRDefault="009B4942" w:rsidP="00565F68">
            <w:pPr>
              <w:autoSpaceDE w:val="0"/>
              <w:autoSpaceDN w:val="0"/>
              <w:adjustRightInd w:val="0"/>
              <w:jc w:val="both"/>
              <w:rPr>
                <w:rFonts w:ascii="Times New Roman" w:eastAsia="AdvOT9b12cd41" w:hAnsi="Times New Roman" w:cs="Times New Roman"/>
                <w:sz w:val="24"/>
                <w:szCs w:val="24"/>
              </w:rPr>
            </w:pPr>
            <w:r w:rsidRPr="00D26851">
              <w:rPr>
                <w:rFonts w:ascii="Times New Roman" w:hAnsi="Times New Roman" w:cs="Times New Roman"/>
                <w:iCs/>
                <w:sz w:val="24"/>
                <w:szCs w:val="24"/>
                <w14:ligatures w14:val="none"/>
              </w:rPr>
              <w:t>(Zhang et al., 2021)</w:t>
            </w:r>
          </w:p>
        </w:tc>
      </w:tr>
      <w:tr w:rsidR="00D26851" w:rsidRPr="00D26851" w14:paraId="66FE5478" w14:textId="77777777" w:rsidTr="00565F68">
        <w:trPr>
          <w:trHeight w:val="20"/>
        </w:trPr>
        <w:tc>
          <w:tcPr>
            <w:tcW w:w="527" w:type="pct"/>
            <w:vMerge/>
          </w:tcPr>
          <w:p w14:paraId="7C6C79B7"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p>
        </w:tc>
        <w:tc>
          <w:tcPr>
            <w:tcW w:w="1045" w:type="pct"/>
            <w:vMerge/>
          </w:tcPr>
          <w:p w14:paraId="68865B3D"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p>
        </w:tc>
        <w:tc>
          <w:tcPr>
            <w:tcW w:w="2556" w:type="pct"/>
          </w:tcPr>
          <w:p w14:paraId="05671372" w14:textId="66AE37C4" w:rsidR="009B4942" w:rsidRPr="00D26851" w:rsidRDefault="009B4942" w:rsidP="00565F68">
            <w:pPr>
              <w:autoSpaceDE w:val="0"/>
              <w:autoSpaceDN w:val="0"/>
              <w:adjustRightInd w:val="0"/>
              <w:jc w:val="both"/>
              <w:rPr>
                <w:rFonts w:ascii="Times New Roman" w:eastAsia="AdvOT9b12cd41" w:hAnsi="Times New Roman" w:cs="Times New Roman"/>
                <w:sz w:val="24"/>
                <w:szCs w:val="24"/>
              </w:rPr>
            </w:pPr>
            <w:r w:rsidRPr="00D26851">
              <w:rPr>
                <w:rFonts w:ascii="Times New Roman" w:hAnsi="Times New Roman" w:cs="Times New Roman"/>
                <w:sz w:val="24"/>
                <w:szCs w:val="24"/>
              </w:rPr>
              <w:t>Each degree increase in temperature</w:t>
            </w:r>
            <w:r w:rsidRPr="00D26851">
              <w:rPr>
                <w:rFonts w:ascii="Times New Roman" w:eastAsia="AdvOT999035f4" w:hAnsi="Times New Roman" w:cs="Times New Roman"/>
                <w:sz w:val="24"/>
                <w:szCs w:val="24"/>
              </w:rPr>
              <w:t xml:space="preserve"> reduce</w:t>
            </w:r>
            <w:r w:rsidRPr="00D26851">
              <w:rPr>
                <w:rFonts w:ascii="Times New Roman" w:hAnsi="Times New Roman" w:cs="Times New Roman"/>
                <w:sz w:val="24"/>
                <w:szCs w:val="24"/>
              </w:rPr>
              <w:t>s</w:t>
            </w:r>
            <w:r w:rsidRPr="00D26851">
              <w:rPr>
                <w:rFonts w:ascii="Times New Roman" w:eastAsia="AdvOT999035f4" w:hAnsi="Times New Roman" w:cs="Times New Roman"/>
                <w:sz w:val="24"/>
                <w:szCs w:val="24"/>
              </w:rPr>
              <w:t xml:space="preserve"> the efficiency of</w:t>
            </w:r>
            <w:r w:rsidRPr="00D26851">
              <w:rPr>
                <w:rFonts w:ascii="Times New Roman" w:hAnsi="Times New Roman" w:cs="Times New Roman"/>
                <w:sz w:val="24"/>
                <w:szCs w:val="24"/>
              </w:rPr>
              <w:t xml:space="preserve"> </w:t>
            </w:r>
            <w:r w:rsidRPr="00D26851">
              <w:rPr>
                <w:rFonts w:ascii="Times New Roman" w:eastAsia="AdvOT999035f4" w:hAnsi="Times New Roman" w:cs="Times New Roman"/>
                <w:sz w:val="24"/>
                <w:szCs w:val="24"/>
              </w:rPr>
              <w:t>thermal electric plants by 0.12</w:t>
            </w:r>
            <w:r w:rsidR="00B9465E" w:rsidRPr="00D26851">
              <w:rPr>
                <w:rFonts w:ascii="Times New Roman" w:hAnsi="Times New Roman" w:cs="Times New Roman" w:hint="eastAsia"/>
                <w:sz w:val="24"/>
                <w:szCs w:val="24"/>
              </w:rPr>
              <w:t>-</w:t>
            </w:r>
            <w:r w:rsidRPr="00D26851">
              <w:rPr>
                <w:rFonts w:ascii="Times New Roman" w:eastAsia="AdvOT999035f4" w:hAnsi="Times New Roman" w:cs="Times New Roman"/>
                <w:sz w:val="24"/>
                <w:szCs w:val="24"/>
              </w:rPr>
              <w:t>0.45%</w:t>
            </w:r>
            <w:r w:rsidRPr="00D26851">
              <w:rPr>
                <w:rFonts w:ascii="Times New Roman" w:hAnsi="Times New Roman" w:cs="Times New Roman"/>
                <w:sz w:val="24"/>
                <w:szCs w:val="24"/>
              </w:rPr>
              <w:t xml:space="preserve"> </w:t>
            </w:r>
          </w:p>
        </w:tc>
        <w:tc>
          <w:tcPr>
            <w:tcW w:w="872" w:type="pct"/>
          </w:tcPr>
          <w:p w14:paraId="5E61BF8C" w14:textId="77777777" w:rsidR="009B4942" w:rsidRPr="00D26851" w:rsidRDefault="009B4942" w:rsidP="00565F68">
            <w:pPr>
              <w:autoSpaceDE w:val="0"/>
              <w:autoSpaceDN w:val="0"/>
              <w:adjustRightInd w:val="0"/>
              <w:jc w:val="both"/>
              <w:rPr>
                <w:rFonts w:ascii="Times New Roman" w:eastAsia="AdvOT9b12cd41" w:hAnsi="Times New Roman" w:cs="Times New Roman"/>
                <w:sz w:val="24"/>
                <w:szCs w:val="24"/>
              </w:rPr>
            </w:pPr>
            <w:r w:rsidRPr="00D26851">
              <w:rPr>
                <w:rFonts w:ascii="Times New Roman" w:hAnsi="Times New Roman" w:cs="Times New Roman"/>
                <w:sz w:val="24"/>
                <w:szCs w:val="24"/>
              </w:rPr>
              <w:t>(Henry and Pratson, 2016)</w:t>
            </w:r>
          </w:p>
        </w:tc>
      </w:tr>
      <w:tr w:rsidR="00D26851" w:rsidRPr="00D26851" w14:paraId="4FAB55CB" w14:textId="77777777" w:rsidTr="00565F68">
        <w:trPr>
          <w:trHeight w:val="20"/>
        </w:trPr>
        <w:tc>
          <w:tcPr>
            <w:tcW w:w="527" w:type="pct"/>
            <w:vMerge w:val="restart"/>
          </w:tcPr>
          <w:p w14:paraId="45FB6E0A"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r w:rsidRPr="00D26851">
              <w:rPr>
                <w:rFonts w:ascii="Times New Roman" w:hAnsi="Times New Roman" w:cs="Times New Roman"/>
                <w:iCs/>
                <w:sz w:val="24"/>
                <w:szCs w:val="24"/>
                <w14:ligatures w14:val="none"/>
              </w:rPr>
              <w:t>Natural gas</w:t>
            </w:r>
          </w:p>
        </w:tc>
        <w:tc>
          <w:tcPr>
            <w:tcW w:w="1045" w:type="pct"/>
            <w:vMerge w:val="restart"/>
          </w:tcPr>
          <w:p w14:paraId="59B9456E"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r w:rsidRPr="00D26851">
              <w:rPr>
                <w:rFonts w:ascii="Times New Roman" w:hAnsi="Times New Roman" w:cs="Times New Roman"/>
                <w:iCs/>
                <w:sz w:val="24"/>
                <w:szCs w:val="24"/>
                <w14:ligatures w14:val="none"/>
              </w:rPr>
              <w:t>0.1%/</w:t>
            </w:r>
            <w:r w:rsidRPr="00D26851">
              <w:rPr>
                <w:rFonts w:ascii="Times New Roman" w:hAnsi="Times New Roman" w:cs="Times New Roman"/>
                <w:sz w:val="24"/>
                <w:szCs w:val="24"/>
              </w:rPr>
              <w:t>°C</w:t>
            </w:r>
          </w:p>
        </w:tc>
        <w:tc>
          <w:tcPr>
            <w:tcW w:w="2556" w:type="pct"/>
          </w:tcPr>
          <w:p w14:paraId="33A977F6" w14:textId="77777777" w:rsidR="009B4942" w:rsidRPr="00D26851" w:rsidRDefault="009B4942" w:rsidP="00565F68">
            <w:pPr>
              <w:autoSpaceDE w:val="0"/>
              <w:autoSpaceDN w:val="0"/>
              <w:adjustRightInd w:val="0"/>
              <w:jc w:val="both"/>
              <w:rPr>
                <w:rFonts w:ascii="Times New Roman" w:hAnsi="Times New Roman" w:cs="Times New Roman"/>
                <w:sz w:val="24"/>
                <w:szCs w:val="24"/>
              </w:rPr>
            </w:pPr>
            <w:r w:rsidRPr="00D26851">
              <w:rPr>
                <w:rFonts w:ascii="Times New Roman" w:hAnsi="Times New Roman" w:cs="Times New Roman"/>
                <w:sz w:val="24"/>
                <w:szCs w:val="24"/>
              </w:rPr>
              <w:t>Natural gas combustion turbines have an efficiency loss of 0.1%°C above ideal operating conditions;</w:t>
            </w:r>
          </w:p>
        </w:tc>
        <w:tc>
          <w:tcPr>
            <w:tcW w:w="872" w:type="pct"/>
          </w:tcPr>
          <w:p w14:paraId="076BDA88" w14:textId="77777777" w:rsidR="009B4942" w:rsidRPr="00D26851" w:rsidRDefault="009B4942" w:rsidP="00565F68">
            <w:pPr>
              <w:autoSpaceDE w:val="0"/>
              <w:autoSpaceDN w:val="0"/>
              <w:adjustRightInd w:val="0"/>
              <w:jc w:val="both"/>
              <w:rPr>
                <w:rFonts w:ascii="Times New Roman" w:hAnsi="Times New Roman" w:cs="Times New Roman"/>
                <w:sz w:val="24"/>
                <w:szCs w:val="24"/>
              </w:rPr>
            </w:pPr>
            <w:r w:rsidRPr="00D26851">
              <w:rPr>
                <w:rFonts w:ascii="Times New Roman" w:hAnsi="Times New Roman" w:cs="Times New Roman"/>
                <w:sz w:val="24"/>
                <w:szCs w:val="24"/>
              </w:rPr>
              <w:t>(Dumas and Cunliff, 2019)</w:t>
            </w:r>
          </w:p>
        </w:tc>
      </w:tr>
      <w:tr w:rsidR="00D26851" w:rsidRPr="00D26851" w14:paraId="3E148E9D" w14:textId="77777777" w:rsidTr="00565F68">
        <w:trPr>
          <w:trHeight w:val="20"/>
        </w:trPr>
        <w:tc>
          <w:tcPr>
            <w:tcW w:w="527" w:type="pct"/>
            <w:vMerge/>
          </w:tcPr>
          <w:p w14:paraId="7B072409"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p>
        </w:tc>
        <w:tc>
          <w:tcPr>
            <w:tcW w:w="1045" w:type="pct"/>
            <w:vMerge/>
          </w:tcPr>
          <w:p w14:paraId="5BFE5E8F"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p>
        </w:tc>
        <w:tc>
          <w:tcPr>
            <w:tcW w:w="2556" w:type="pct"/>
          </w:tcPr>
          <w:p w14:paraId="487E865D" w14:textId="090DA452" w:rsidR="009B4942" w:rsidRPr="00D26851" w:rsidRDefault="009B4942" w:rsidP="00565F68">
            <w:pPr>
              <w:autoSpaceDE w:val="0"/>
              <w:autoSpaceDN w:val="0"/>
              <w:adjustRightInd w:val="0"/>
              <w:jc w:val="both"/>
              <w:rPr>
                <w:rFonts w:ascii="Times New Roman" w:eastAsia="AdvOT999035f4" w:hAnsi="Times New Roman" w:cs="Times New Roman"/>
                <w:sz w:val="24"/>
                <w:szCs w:val="24"/>
              </w:rPr>
            </w:pPr>
            <w:r w:rsidRPr="00D26851">
              <w:rPr>
                <w:rFonts w:ascii="Times New Roman" w:hAnsi="Times New Roman" w:cs="Times New Roman"/>
                <w:sz w:val="24"/>
                <w:szCs w:val="24"/>
              </w:rPr>
              <w:t>Temperature increase</w:t>
            </w:r>
            <w:r w:rsidRPr="00D26851">
              <w:rPr>
                <w:rFonts w:ascii="Times New Roman" w:eastAsia="AdvOT999035f4" w:hAnsi="Times New Roman" w:cs="Times New Roman"/>
                <w:sz w:val="24"/>
                <w:szCs w:val="24"/>
              </w:rPr>
              <w:t xml:space="preserve"> reduce</w:t>
            </w:r>
            <w:r w:rsidRPr="00D26851">
              <w:rPr>
                <w:rFonts w:ascii="Times New Roman" w:hAnsi="Times New Roman" w:cs="Times New Roman"/>
                <w:sz w:val="24"/>
                <w:szCs w:val="24"/>
              </w:rPr>
              <w:t>s</w:t>
            </w:r>
            <w:r w:rsidRPr="00D26851">
              <w:rPr>
                <w:rFonts w:ascii="Times New Roman" w:eastAsia="AdvOT999035f4" w:hAnsi="Times New Roman" w:cs="Times New Roman"/>
                <w:sz w:val="24"/>
                <w:szCs w:val="24"/>
              </w:rPr>
              <w:t xml:space="preserve"> average</w:t>
            </w:r>
            <w:r w:rsidRPr="00D26851">
              <w:rPr>
                <w:rFonts w:ascii="Times New Roman" w:hAnsi="Times New Roman" w:cs="Times New Roman"/>
                <w:sz w:val="24"/>
                <w:szCs w:val="24"/>
              </w:rPr>
              <w:t xml:space="preserve"> </w:t>
            </w:r>
            <w:r w:rsidRPr="00D26851">
              <w:rPr>
                <w:rFonts w:ascii="Times New Roman" w:eastAsia="AdvOT999035f4" w:hAnsi="Times New Roman" w:cs="Times New Roman"/>
                <w:sz w:val="24"/>
                <w:szCs w:val="24"/>
              </w:rPr>
              <w:t>generating capacity by 2</w:t>
            </w:r>
            <w:r w:rsidR="00B9465E" w:rsidRPr="00D26851">
              <w:rPr>
                <w:rFonts w:ascii="Times New Roman" w:hAnsi="Times New Roman" w:cs="Times New Roman" w:hint="eastAsia"/>
                <w:sz w:val="24"/>
                <w:szCs w:val="24"/>
              </w:rPr>
              <w:t>-</w:t>
            </w:r>
            <w:r w:rsidRPr="00D26851">
              <w:rPr>
                <w:rFonts w:ascii="Times New Roman" w:eastAsia="AdvOT999035f4" w:hAnsi="Times New Roman" w:cs="Times New Roman"/>
                <w:sz w:val="24"/>
                <w:szCs w:val="24"/>
              </w:rPr>
              <w:t>3% for RCP 4.5</w:t>
            </w:r>
            <w:r w:rsidR="00B9465E" w:rsidRPr="00D26851">
              <w:rPr>
                <w:rFonts w:ascii="Times New Roman" w:hAnsi="Times New Roman" w:cs="Times New Roman" w:hint="eastAsia"/>
                <w:sz w:val="24"/>
                <w:szCs w:val="24"/>
              </w:rPr>
              <w:t>-</w:t>
            </w:r>
            <w:r w:rsidRPr="00D26851">
              <w:rPr>
                <w:rFonts w:ascii="Times New Roman" w:eastAsia="AdvOT999035f4" w:hAnsi="Times New Roman" w:cs="Times New Roman"/>
                <w:sz w:val="24"/>
                <w:szCs w:val="24"/>
              </w:rPr>
              <w:t>8.5</w:t>
            </w:r>
            <w:r w:rsidRPr="00D26851">
              <w:rPr>
                <w:rFonts w:ascii="Times New Roman" w:hAnsi="Times New Roman" w:cs="Times New Roman"/>
                <w:sz w:val="24"/>
                <w:szCs w:val="24"/>
              </w:rPr>
              <w:t xml:space="preserve"> </w:t>
            </w:r>
            <w:r w:rsidRPr="00D26851">
              <w:rPr>
                <w:rFonts w:ascii="Times New Roman" w:eastAsia="AdvOT999035f4" w:hAnsi="Times New Roman" w:cs="Times New Roman"/>
                <w:sz w:val="24"/>
                <w:szCs w:val="24"/>
              </w:rPr>
              <w:t>by the 2060s</w:t>
            </w:r>
          </w:p>
        </w:tc>
        <w:tc>
          <w:tcPr>
            <w:tcW w:w="872" w:type="pct"/>
          </w:tcPr>
          <w:p w14:paraId="38F585A3" w14:textId="77777777" w:rsidR="009B4942" w:rsidRPr="00D26851" w:rsidRDefault="009B4942" w:rsidP="00565F68">
            <w:pPr>
              <w:autoSpaceDE w:val="0"/>
              <w:autoSpaceDN w:val="0"/>
              <w:adjustRightInd w:val="0"/>
              <w:jc w:val="both"/>
              <w:rPr>
                <w:rFonts w:ascii="Times New Roman" w:hAnsi="Times New Roman" w:cs="Times New Roman"/>
                <w:sz w:val="24"/>
                <w:szCs w:val="24"/>
              </w:rPr>
            </w:pPr>
            <w:r w:rsidRPr="00D26851">
              <w:rPr>
                <w:rFonts w:ascii="Times New Roman" w:hAnsi="Times New Roman" w:cs="Times New Roman"/>
                <w:sz w:val="24"/>
                <w:szCs w:val="24"/>
              </w:rPr>
              <w:t>(Zhang et al., 2017)</w:t>
            </w:r>
          </w:p>
        </w:tc>
      </w:tr>
      <w:tr w:rsidR="00D26851" w:rsidRPr="00D26851" w14:paraId="3B4613D4" w14:textId="77777777" w:rsidTr="00565F68">
        <w:trPr>
          <w:trHeight w:val="20"/>
        </w:trPr>
        <w:tc>
          <w:tcPr>
            <w:tcW w:w="527" w:type="pct"/>
          </w:tcPr>
          <w:p w14:paraId="35AFF30E"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r w:rsidRPr="00D26851">
              <w:rPr>
                <w:rFonts w:ascii="Times New Roman" w:hAnsi="Times New Roman" w:cs="Times New Roman"/>
                <w:iCs/>
                <w:sz w:val="24"/>
                <w:szCs w:val="24"/>
                <w14:ligatures w14:val="none"/>
              </w:rPr>
              <w:lastRenderedPageBreak/>
              <w:t>Hydro</w:t>
            </w:r>
          </w:p>
        </w:tc>
        <w:tc>
          <w:tcPr>
            <w:tcW w:w="1045" w:type="pct"/>
          </w:tcPr>
          <w:p w14:paraId="3A0C27A5" w14:textId="77777777" w:rsidR="009B4942" w:rsidRPr="00D26851" w:rsidRDefault="009B4942" w:rsidP="00565F68">
            <w:pPr>
              <w:adjustRightInd w:val="0"/>
              <w:snapToGrid w:val="0"/>
              <w:spacing w:after="160" w:line="259" w:lineRule="auto"/>
              <w:jc w:val="both"/>
              <w:rPr>
                <w:rFonts w:ascii="Times New Roman" w:hAnsi="Times New Roman" w:cs="Times New Roman"/>
                <w:iCs/>
                <w:sz w:val="24"/>
                <w:szCs w:val="24"/>
                <w14:ligatures w14:val="none"/>
              </w:rPr>
            </w:pPr>
            <w:r w:rsidRPr="00D26851">
              <w:rPr>
                <w:rFonts w:ascii="Times New Roman" w:hAnsi="Times New Roman" w:cs="Times New Roman"/>
                <w:iCs/>
                <w:sz w:val="24"/>
                <w:szCs w:val="24"/>
                <w14:ligatures w14:val="none"/>
              </w:rPr>
              <w:t>3.0%</w:t>
            </w:r>
          </w:p>
        </w:tc>
        <w:tc>
          <w:tcPr>
            <w:tcW w:w="2556" w:type="pct"/>
          </w:tcPr>
          <w:p w14:paraId="7F59AA52" w14:textId="4C172094" w:rsidR="009B4942" w:rsidRPr="00D26851" w:rsidRDefault="009B4942" w:rsidP="00565F68">
            <w:pPr>
              <w:adjustRightInd w:val="0"/>
              <w:snapToGrid w:val="0"/>
              <w:jc w:val="both"/>
              <w:rPr>
                <w:rFonts w:ascii="Times New Roman" w:hAnsi="Times New Roman" w:cs="Times New Roman"/>
                <w:iCs/>
                <w:sz w:val="24"/>
                <w:szCs w:val="24"/>
                <w14:ligatures w14:val="none"/>
              </w:rPr>
            </w:pPr>
            <w:r w:rsidRPr="00D26851">
              <w:rPr>
                <w:rFonts w:ascii="Times New Roman" w:hAnsi="Times New Roman" w:cs="Times New Roman"/>
                <w:sz w:val="24"/>
                <w:szCs w:val="24"/>
              </w:rPr>
              <w:t xml:space="preserve">Hydropower potential will change by </w:t>
            </w:r>
            <w:r w:rsidR="00B9465E" w:rsidRPr="00D26851">
              <w:rPr>
                <w:rFonts w:ascii="Times New Roman" w:hAnsi="Times New Roman" w:cs="Times New Roman" w:hint="eastAsia"/>
                <w:sz w:val="24"/>
                <w:szCs w:val="24"/>
              </w:rPr>
              <w:t>-</w:t>
            </w:r>
            <w:r w:rsidRPr="00D26851">
              <w:rPr>
                <w:rFonts w:ascii="Times New Roman" w:hAnsi="Times New Roman" w:cs="Times New Roman"/>
                <w:sz w:val="24"/>
                <w:szCs w:val="24"/>
              </w:rPr>
              <w:t xml:space="preserve">2.2 to </w:t>
            </w:r>
            <w:r w:rsidR="00B9465E" w:rsidRPr="00D26851">
              <w:rPr>
                <w:rFonts w:ascii="Times New Roman" w:hAnsi="Times New Roman" w:cs="Times New Roman" w:hint="eastAsia"/>
                <w:sz w:val="24"/>
                <w:szCs w:val="24"/>
              </w:rPr>
              <w:t>-</w:t>
            </w:r>
            <w:r w:rsidRPr="00D26851">
              <w:rPr>
                <w:rFonts w:ascii="Times New Roman" w:hAnsi="Times New Roman" w:cs="Times New Roman"/>
                <w:sz w:val="24"/>
                <w:szCs w:val="24"/>
              </w:rPr>
              <w:t>5.4% for 2020</w:t>
            </w:r>
            <w:r w:rsidR="0039599E" w:rsidRPr="00D26851">
              <w:rPr>
                <w:rFonts w:ascii="Times New Roman" w:hAnsi="Times New Roman" w:cs="Times New Roman"/>
                <w:sz w:val="24"/>
                <w:szCs w:val="24"/>
              </w:rPr>
              <w:t>–</w:t>
            </w:r>
            <w:r w:rsidRPr="00D26851">
              <w:rPr>
                <w:rFonts w:ascii="Times New Roman" w:hAnsi="Times New Roman" w:cs="Times New Roman"/>
                <w:sz w:val="24"/>
                <w:szCs w:val="24"/>
              </w:rPr>
              <w:t>2050 and 2070</w:t>
            </w:r>
            <w:r w:rsidR="0039599E" w:rsidRPr="00D26851">
              <w:rPr>
                <w:rFonts w:ascii="Times New Roman" w:hAnsi="Times New Roman" w:cs="Times New Roman"/>
                <w:sz w:val="24"/>
                <w:szCs w:val="24"/>
              </w:rPr>
              <w:t>–</w:t>
            </w:r>
            <w:r w:rsidRPr="00D26851">
              <w:rPr>
                <w:rFonts w:ascii="Times New Roman" w:hAnsi="Times New Roman" w:cs="Times New Roman"/>
                <w:sz w:val="24"/>
                <w:szCs w:val="24"/>
              </w:rPr>
              <w:t xml:space="preserve">2099, respectively </w:t>
            </w:r>
          </w:p>
        </w:tc>
        <w:tc>
          <w:tcPr>
            <w:tcW w:w="872" w:type="pct"/>
          </w:tcPr>
          <w:p w14:paraId="2DE813A3"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(Liu et al., 2016)</w:t>
            </w:r>
          </w:p>
        </w:tc>
      </w:tr>
      <w:tr w:rsidR="00D26851" w:rsidRPr="00D26851" w14:paraId="4A03116C" w14:textId="77777777" w:rsidTr="00565F68">
        <w:trPr>
          <w:trHeight w:val="20"/>
        </w:trPr>
        <w:tc>
          <w:tcPr>
            <w:tcW w:w="527" w:type="pct"/>
            <w:vMerge w:val="restart"/>
          </w:tcPr>
          <w:p w14:paraId="0A738E07"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r w:rsidRPr="00D26851">
              <w:rPr>
                <w:rFonts w:ascii="Times New Roman" w:hAnsi="Times New Roman" w:cs="Times New Roman"/>
                <w:iCs/>
                <w:sz w:val="24"/>
                <w:szCs w:val="24"/>
                <w14:ligatures w14:val="none"/>
              </w:rPr>
              <w:t>Nuclear</w:t>
            </w:r>
          </w:p>
        </w:tc>
        <w:tc>
          <w:tcPr>
            <w:tcW w:w="1045" w:type="pct"/>
            <w:vMerge w:val="restart"/>
          </w:tcPr>
          <w:p w14:paraId="0E1C4623" w14:textId="77777777" w:rsidR="009B4942" w:rsidRPr="00D26851" w:rsidRDefault="009B4942" w:rsidP="00995207">
            <w:pPr>
              <w:adjustRightInd w:val="0"/>
              <w:snapToGrid w:val="0"/>
              <w:rPr>
                <w:rFonts w:ascii="Times New Roman" w:hAnsi="Times New Roman" w:cs="Times New Roman"/>
                <w:sz w:val="24"/>
                <w:szCs w:val="24"/>
              </w:rPr>
            </w:pPr>
            <w:r w:rsidRPr="00D26851">
              <w:rPr>
                <w:rFonts w:ascii="Times New Roman" w:hAnsi="Times New Roman" w:cs="Times New Roman"/>
                <w:iCs/>
                <w:sz w:val="24"/>
                <w:szCs w:val="24"/>
                <w14:ligatures w14:val="none"/>
              </w:rPr>
              <w:t>0.3%/</w:t>
            </w:r>
            <w:r w:rsidRPr="00D26851">
              <w:rPr>
                <w:rFonts w:ascii="Times New Roman" w:hAnsi="Times New Roman" w:cs="Times New Roman"/>
                <w:sz w:val="24"/>
                <w:szCs w:val="24"/>
              </w:rPr>
              <w:t>°C below</w:t>
            </w:r>
            <w:r w:rsidRPr="00D26851">
              <w:rPr>
                <w:rFonts w:ascii="Times New Roman" w:hAnsi="Times New Roman" w:cs="Times New Roman"/>
                <w:iCs/>
                <w:sz w:val="24"/>
                <w:szCs w:val="24"/>
                <w14:ligatures w14:val="none"/>
              </w:rPr>
              <w:t xml:space="preserve"> 30</w:t>
            </w:r>
            <w:r w:rsidRPr="00D26851">
              <w:rPr>
                <w:rFonts w:ascii="Times New Roman" w:hAnsi="Times New Roman" w:cs="Times New Roman"/>
                <w:sz w:val="24"/>
                <w:szCs w:val="24"/>
              </w:rPr>
              <w:t xml:space="preserve">°C; </w:t>
            </w:r>
            <w:r w:rsidRPr="00D26851">
              <w:rPr>
                <w:rFonts w:ascii="Times New Roman" w:hAnsi="Times New Roman" w:cs="Times New Roman"/>
                <w:iCs/>
                <w:sz w:val="24"/>
                <w:szCs w:val="24"/>
                <w14:ligatures w14:val="none"/>
              </w:rPr>
              <w:t>1.1%/</w:t>
            </w:r>
            <w:r w:rsidRPr="00D26851">
              <w:rPr>
                <w:rFonts w:ascii="Times New Roman" w:hAnsi="Times New Roman" w:cs="Times New Roman"/>
                <w:sz w:val="24"/>
                <w:szCs w:val="24"/>
              </w:rPr>
              <w:t>°C</w:t>
            </w:r>
            <w:r w:rsidRPr="00D26851">
              <w:rPr>
                <w:rFonts w:ascii="Times New Roman" w:hAnsi="Times New Roman" w:cs="Times New Roman"/>
                <w:iCs/>
                <w:sz w:val="24"/>
                <w:szCs w:val="24"/>
                <w14:ligatures w14:val="none"/>
              </w:rPr>
              <w:t xml:space="preserve"> above 30</w:t>
            </w:r>
            <w:r w:rsidRPr="00D26851">
              <w:rPr>
                <w:rFonts w:ascii="Times New Roman" w:hAnsi="Times New Roman" w:cs="Times New Roman"/>
                <w:sz w:val="24"/>
                <w:szCs w:val="24"/>
              </w:rPr>
              <w:t>°C</w:t>
            </w:r>
            <w:r w:rsidRPr="00D26851">
              <w:rPr>
                <w:rFonts w:ascii="Times New Roman" w:hAnsi="Times New Roman" w:cs="Times New Roman"/>
                <w:iCs/>
                <w:sz w:val="24"/>
                <w:szCs w:val="24"/>
                <w14:ligatures w14:val="none"/>
              </w:rPr>
              <w:t xml:space="preserve"> </w:t>
            </w:r>
          </w:p>
          <w:p w14:paraId="6DBB6AE7"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p>
        </w:tc>
        <w:tc>
          <w:tcPr>
            <w:tcW w:w="2556" w:type="pct"/>
          </w:tcPr>
          <w:p w14:paraId="4A0116FB" w14:textId="77777777" w:rsidR="009B4942" w:rsidRPr="00D26851" w:rsidRDefault="009B4942" w:rsidP="00565F68">
            <w:pPr>
              <w:autoSpaceDE w:val="0"/>
              <w:autoSpaceDN w:val="0"/>
              <w:adjustRightInd w:val="0"/>
              <w:jc w:val="both"/>
              <w:rPr>
                <w:rFonts w:ascii="Times New Roman" w:hAnsi="Times New Roman" w:cs="Times New Roman"/>
                <w:sz w:val="24"/>
                <w:szCs w:val="24"/>
              </w:rPr>
            </w:pPr>
            <w:r w:rsidRPr="00D26851">
              <w:rPr>
                <w:rFonts w:ascii="Times New Roman" w:hAnsi="Times New Roman" w:cs="Times New Roman"/>
                <w:sz w:val="24"/>
                <w:szCs w:val="24"/>
              </w:rPr>
              <w:t>One degree increase in the coolant temperature causes a decrease in power output and efficiency of 0.39% and 0.16%, respectively, in a nuclear power plant</w:t>
            </w:r>
          </w:p>
        </w:tc>
        <w:tc>
          <w:tcPr>
            <w:tcW w:w="872" w:type="pct"/>
          </w:tcPr>
          <w:p w14:paraId="26DB66CA" w14:textId="77777777" w:rsidR="009B4942" w:rsidRPr="00D26851" w:rsidRDefault="009B4942" w:rsidP="00565F68">
            <w:pPr>
              <w:autoSpaceDE w:val="0"/>
              <w:autoSpaceDN w:val="0"/>
              <w:adjustRightInd w:val="0"/>
              <w:jc w:val="both"/>
              <w:rPr>
                <w:rFonts w:ascii="Times New Roman" w:hAnsi="Times New Roman" w:cs="Times New Roman"/>
                <w:sz w:val="24"/>
                <w:szCs w:val="24"/>
              </w:rPr>
            </w:pPr>
            <w:r w:rsidRPr="00D26851">
              <w:rPr>
                <w:rFonts w:ascii="Times New Roman" w:hAnsi="Times New Roman" w:cs="Times New Roman"/>
                <w:sz w:val="24"/>
                <w:szCs w:val="24"/>
              </w:rPr>
              <w:t>(Dumas and Cunliff, 2019)</w:t>
            </w:r>
          </w:p>
        </w:tc>
      </w:tr>
      <w:tr w:rsidR="00D26851" w:rsidRPr="00D26851" w14:paraId="5D9A8C6A" w14:textId="77777777" w:rsidTr="00565F68">
        <w:trPr>
          <w:trHeight w:val="20"/>
        </w:trPr>
        <w:tc>
          <w:tcPr>
            <w:tcW w:w="527" w:type="pct"/>
            <w:vMerge/>
          </w:tcPr>
          <w:p w14:paraId="72C0455B"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p>
        </w:tc>
        <w:tc>
          <w:tcPr>
            <w:tcW w:w="1045" w:type="pct"/>
            <w:vMerge/>
          </w:tcPr>
          <w:p w14:paraId="5531AE31"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p>
        </w:tc>
        <w:tc>
          <w:tcPr>
            <w:tcW w:w="2556" w:type="pct"/>
          </w:tcPr>
          <w:p w14:paraId="6DF46AA2" w14:textId="5BF575C1" w:rsidR="009B4942" w:rsidRPr="00D26851" w:rsidRDefault="009B4942" w:rsidP="00565F68">
            <w:pPr>
              <w:autoSpaceDE w:val="0"/>
              <w:autoSpaceDN w:val="0"/>
              <w:adjustRightInd w:val="0"/>
              <w:jc w:val="both"/>
              <w:rPr>
                <w:rFonts w:ascii="Times New Roman" w:hAnsi="Times New Roman" w:cs="Times New Roman"/>
                <w:sz w:val="24"/>
                <w:szCs w:val="24"/>
              </w:rPr>
            </w:pPr>
            <w:r w:rsidRPr="00D26851">
              <w:rPr>
                <w:rFonts w:ascii="Times New Roman" w:hAnsi="Times New Roman" w:cs="Times New Roman"/>
                <w:sz w:val="24"/>
                <w:szCs w:val="24"/>
              </w:rPr>
              <w:t>One degree increase for ambient temperatures between -7°C and 20°C reduces output by 0.3</w:t>
            </w:r>
            <w:r w:rsidR="0039599E" w:rsidRPr="00D26851">
              <w:rPr>
                <w:rFonts w:ascii="Times New Roman" w:hAnsi="Times New Roman" w:cs="Times New Roman"/>
                <w:sz w:val="24"/>
                <w:szCs w:val="24"/>
              </w:rPr>
              <w:t>–</w:t>
            </w:r>
            <w:r w:rsidRPr="00D26851">
              <w:rPr>
                <w:rFonts w:ascii="Times New Roman" w:hAnsi="Times New Roman" w:cs="Times New Roman"/>
                <w:sz w:val="24"/>
                <w:szCs w:val="24"/>
              </w:rPr>
              <w:t>0.4%; output decreases by 0.96</w:t>
            </w:r>
            <w:r w:rsidR="0039599E" w:rsidRPr="00D26851">
              <w:rPr>
                <w:rFonts w:ascii="Times New Roman" w:hAnsi="Times New Roman" w:cs="Times New Roman"/>
                <w:sz w:val="24"/>
                <w:szCs w:val="24"/>
              </w:rPr>
              <w:t>–</w:t>
            </w:r>
            <w:r w:rsidRPr="00D26851">
              <w:rPr>
                <w:rFonts w:ascii="Times New Roman" w:hAnsi="Times New Roman" w:cs="Times New Roman"/>
                <w:sz w:val="24"/>
                <w:szCs w:val="24"/>
              </w:rPr>
              <w:t>1.10% per degree over 20°C</w:t>
            </w:r>
          </w:p>
        </w:tc>
        <w:tc>
          <w:tcPr>
            <w:tcW w:w="872" w:type="pct"/>
          </w:tcPr>
          <w:p w14:paraId="54ABCB13" w14:textId="77777777" w:rsidR="009B4942" w:rsidRPr="00D26851" w:rsidRDefault="009B4942" w:rsidP="00565F68">
            <w:pPr>
              <w:autoSpaceDE w:val="0"/>
              <w:autoSpaceDN w:val="0"/>
              <w:adjustRightInd w:val="0"/>
              <w:jc w:val="both"/>
              <w:rPr>
                <w:rFonts w:ascii="Times New Roman" w:hAnsi="Times New Roman" w:cs="Times New Roman"/>
                <w:sz w:val="24"/>
                <w:szCs w:val="24"/>
              </w:rPr>
            </w:pPr>
            <w:r w:rsidRPr="00D26851">
              <w:rPr>
                <w:rFonts w:ascii="Times New Roman" w:hAnsi="Times New Roman" w:cs="Times New Roman"/>
                <w:sz w:val="24"/>
                <w:szCs w:val="24"/>
              </w:rPr>
              <w:t>(Dumas and Cunliff, 2019)</w:t>
            </w:r>
          </w:p>
        </w:tc>
      </w:tr>
      <w:tr w:rsidR="00D26851" w:rsidRPr="00D26851" w14:paraId="2C37D499" w14:textId="77777777" w:rsidTr="00565F68">
        <w:trPr>
          <w:trHeight w:val="20"/>
        </w:trPr>
        <w:tc>
          <w:tcPr>
            <w:tcW w:w="527" w:type="pct"/>
            <w:vMerge/>
          </w:tcPr>
          <w:p w14:paraId="0D09A9A9"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p>
        </w:tc>
        <w:tc>
          <w:tcPr>
            <w:tcW w:w="1045" w:type="pct"/>
            <w:vMerge/>
          </w:tcPr>
          <w:p w14:paraId="46BE6221"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p>
        </w:tc>
        <w:tc>
          <w:tcPr>
            <w:tcW w:w="2556" w:type="pct"/>
          </w:tcPr>
          <w:p w14:paraId="10C76C80" w14:textId="77777777" w:rsidR="009B4942" w:rsidRPr="00D26851" w:rsidRDefault="009B4942" w:rsidP="00565F68">
            <w:pPr>
              <w:autoSpaceDE w:val="0"/>
              <w:autoSpaceDN w:val="0"/>
              <w:adjustRightInd w:val="0"/>
              <w:jc w:val="both"/>
              <w:rPr>
                <w:rFonts w:ascii="Times New Roman" w:hAnsi="Times New Roman" w:cs="Times New Roman"/>
                <w:sz w:val="24"/>
                <w:szCs w:val="24"/>
              </w:rPr>
            </w:pPr>
            <w:r w:rsidRPr="00D26851">
              <w:rPr>
                <w:rFonts w:ascii="Times New Roman" w:hAnsi="Times New Roman" w:cs="Times New Roman"/>
                <w:sz w:val="24"/>
                <w:szCs w:val="24"/>
              </w:rPr>
              <w:t>L</w:t>
            </w:r>
            <w:r w:rsidRPr="00D26851">
              <w:rPr>
                <w:rFonts w:ascii="Times New Roman" w:eastAsia="AdvOT999035f4" w:hAnsi="Times New Roman" w:cs="Times New Roman"/>
                <w:sz w:val="24"/>
                <w:szCs w:val="24"/>
              </w:rPr>
              <w:t xml:space="preserve">oad reduction </w:t>
            </w:r>
            <w:r w:rsidRPr="00D26851">
              <w:rPr>
                <w:rFonts w:ascii="Times New Roman" w:hAnsi="Times New Roman" w:cs="Times New Roman"/>
                <w:sz w:val="24"/>
                <w:szCs w:val="24"/>
              </w:rPr>
              <w:t>reaches</w:t>
            </w:r>
            <w:r w:rsidRPr="00D26851">
              <w:rPr>
                <w:rFonts w:ascii="Times New Roman" w:eastAsia="AdvOT999035f4" w:hAnsi="Times New Roman" w:cs="Times New Roman"/>
                <w:sz w:val="24"/>
                <w:szCs w:val="24"/>
              </w:rPr>
              <w:t xml:space="preserve"> 11.8%</w:t>
            </w:r>
            <w:r w:rsidRPr="00D26851">
              <w:rPr>
                <w:rFonts w:ascii="Times New Roman" w:hAnsi="Times New Roman" w:cs="Times New Roman"/>
                <w:sz w:val="24"/>
                <w:szCs w:val="24"/>
              </w:rPr>
              <w:t xml:space="preserve"> if</w:t>
            </w:r>
            <w:r w:rsidRPr="00D26851">
              <w:rPr>
                <w:rFonts w:ascii="Times New Roman" w:eastAsia="AdvOT999035f4" w:hAnsi="Times New Roman" w:cs="Times New Roman"/>
                <w:sz w:val="24"/>
                <w:szCs w:val="24"/>
              </w:rPr>
              <w:t xml:space="preserve"> river</w:t>
            </w:r>
            <w:r w:rsidRPr="00D26851">
              <w:rPr>
                <w:rFonts w:ascii="Times New Roman" w:hAnsi="Times New Roman" w:cs="Times New Roman"/>
                <w:sz w:val="24"/>
                <w:szCs w:val="24"/>
              </w:rPr>
              <w:t xml:space="preserve"> </w:t>
            </w:r>
            <w:r w:rsidRPr="00D26851">
              <w:rPr>
                <w:rFonts w:ascii="Times New Roman" w:eastAsia="AdvOT999035f4" w:hAnsi="Times New Roman" w:cs="Times New Roman"/>
                <w:sz w:val="24"/>
                <w:szCs w:val="24"/>
              </w:rPr>
              <w:t>temperature increases by 5 degrees</w:t>
            </w:r>
            <w:r w:rsidRPr="00D26851">
              <w:rPr>
                <w:rFonts w:ascii="Times New Roman" w:hAnsi="Times New Roman" w:cs="Times New Roman"/>
                <w:sz w:val="24"/>
                <w:szCs w:val="24"/>
              </w:rPr>
              <w:t xml:space="preserve"> </w:t>
            </w:r>
          </w:p>
        </w:tc>
        <w:tc>
          <w:tcPr>
            <w:tcW w:w="872" w:type="pct"/>
          </w:tcPr>
          <w:p w14:paraId="4D9A1C2D" w14:textId="77777777" w:rsidR="009B4942" w:rsidRPr="00D26851" w:rsidRDefault="009B4942" w:rsidP="00565F68">
            <w:pPr>
              <w:autoSpaceDE w:val="0"/>
              <w:autoSpaceDN w:val="0"/>
              <w:adjustRightInd w:val="0"/>
              <w:jc w:val="both"/>
              <w:rPr>
                <w:rFonts w:ascii="Times New Roman" w:hAnsi="Times New Roman" w:cs="Times New Roman"/>
                <w:sz w:val="24"/>
                <w:szCs w:val="24"/>
              </w:rPr>
            </w:pPr>
            <w:r w:rsidRPr="00D26851">
              <w:rPr>
                <w:rFonts w:ascii="Times New Roman" w:hAnsi="Times New Roman" w:cs="Times New Roman"/>
                <w:sz w:val="24"/>
                <w:szCs w:val="24"/>
              </w:rPr>
              <w:t>(Förster and Lilliestam, 2010)</w:t>
            </w:r>
          </w:p>
        </w:tc>
      </w:tr>
      <w:tr w:rsidR="00D26851" w:rsidRPr="00D26851" w14:paraId="445C92D6" w14:textId="77777777" w:rsidTr="00565F68">
        <w:trPr>
          <w:trHeight w:val="20"/>
        </w:trPr>
        <w:tc>
          <w:tcPr>
            <w:tcW w:w="527" w:type="pct"/>
            <w:vMerge w:val="restart"/>
          </w:tcPr>
          <w:p w14:paraId="74E3BAC9"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r w:rsidRPr="00D26851">
              <w:rPr>
                <w:rFonts w:ascii="Times New Roman" w:hAnsi="Times New Roman" w:cs="Times New Roman"/>
                <w:iCs/>
                <w:sz w:val="24"/>
                <w:szCs w:val="24"/>
                <w14:ligatures w14:val="none"/>
              </w:rPr>
              <w:t xml:space="preserve">Solar PV </w:t>
            </w:r>
          </w:p>
        </w:tc>
        <w:tc>
          <w:tcPr>
            <w:tcW w:w="1045" w:type="pct"/>
            <w:vMerge w:val="restart"/>
          </w:tcPr>
          <w:p w14:paraId="5F819C9D"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r w:rsidRPr="00D26851">
              <w:rPr>
                <w:rFonts w:ascii="Times New Roman" w:hAnsi="Times New Roman" w:cs="Times New Roman"/>
                <w:iCs/>
                <w:sz w:val="24"/>
                <w:szCs w:val="24"/>
                <w14:ligatures w14:val="none"/>
              </w:rPr>
              <w:t>0.7%/</w:t>
            </w:r>
            <w:r w:rsidRPr="00D26851">
              <w:rPr>
                <w:rFonts w:ascii="Times New Roman" w:hAnsi="Times New Roman" w:cs="Times New Roman"/>
                <w:sz w:val="24"/>
                <w:szCs w:val="24"/>
              </w:rPr>
              <w:t>°C</w:t>
            </w:r>
            <w:r w:rsidRPr="00D26851">
              <w:rPr>
                <w:rFonts w:ascii="Times New Roman" w:hAnsi="Times New Roman" w:cs="Times New Roman"/>
                <w:iCs/>
                <w:sz w:val="24"/>
                <w:szCs w:val="24"/>
                <w14:ligatures w14:val="none"/>
              </w:rPr>
              <w:t xml:space="preserve"> </w:t>
            </w:r>
          </w:p>
        </w:tc>
        <w:tc>
          <w:tcPr>
            <w:tcW w:w="2556" w:type="pct"/>
          </w:tcPr>
          <w:p w14:paraId="0A622CF2" w14:textId="77777777" w:rsidR="009B4942" w:rsidRPr="00D26851" w:rsidRDefault="009B4942" w:rsidP="00565F68">
            <w:pPr>
              <w:autoSpaceDE w:val="0"/>
              <w:autoSpaceDN w:val="0"/>
              <w:adjustRightInd w:val="0"/>
              <w:jc w:val="both"/>
              <w:rPr>
                <w:rFonts w:ascii="Times New Roman" w:hAnsi="Times New Roman" w:cs="Times New Roman"/>
                <w:sz w:val="24"/>
                <w:szCs w:val="24"/>
              </w:rPr>
            </w:pPr>
            <w:r w:rsidRPr="00D26851">
              <w:rPr>
                <w:rFonts w:ascii="Times New Roman" w:hAnsi="Times New Roman" w:cs="Times New Roman"/>
                <w:sz w:val="24"/>
                <w:szCs w:val="24"/>
              </w:rPr>
              <w:t xml:space="preserve">High temperatures lead to a drop in the maximum capacity and conversion efficiency of 0.66%/°C and 0.08%/°C, respectively </w:t>
            </w:r>
          </w:p>
        </w:tc>
        <w:tc>
          <w:tcPr>
            <w:tcW w:w="872" w:type="pct"/>
          </w:tcPr>
          <w:p w14:paraId="736307B1" w14:textId="77777777" w:rsidR="009B4942" w:rsidRPr="00D26851" w:rsidRDefault="009B4942" w:rsidP="00565F68">
            <w:pPr>
              <w:autoSpaceDE w:val="0"/>
              <w:autoSpaceDN w:val="0"/>
              <w:adjustRightInd w:val="0"/>
              <w:jc w:val="both"/>
              <w:rPr>
                <w:rFonts w:ascii="Times New Roman" w:hAnsi="Times New Roman" w:cs="Times New Roman"/>
                <w:sz w:val="24"/>
                <w:szCs w:val="24"/>
              </w:rPr>
            </w:pPr>
            <w:r w:rsidRPr="00D26851">
              <w:rPr>
                <w:rFonts w:ascii="Times New Roman" w:hAnsi="Times New Roman" w:cs="Times New Roman"/>
                <w:sz w:val="24"/>
                <w:szCs w:val="24"/>
              </w:rPr>
              <w:t>(Dumas and Cunliff, 2019)</w:t>
            </w:r>
          </w:p>
          <w:p w14:paraId="392B11F4" w14:textId="77777777" w:rsidR="009B4942" w:rsidRPr="00D26851" w:rsidRDefault="009B4942" w:rsidP="00565F68">
            <w:pPr>
              <w:autoSpaceDE w:val="0"/>
              <w:autoSpaceDN w:val="0"/>
              <w:adjustRightInd w:val="0"/>
              <w:jc w:val="both"/>
              <w:rPr>
                <w:rFonts w:ascii="Times New Roman" w:hAnsi="Times New Roman" w:cs="Times New Roman"/>
                <w:sz w:val="24"/>
                <w:szCs w:val="24"/>
              </w:rPr>
            </w:pPr>
          </w:p>
        </w:tc>
      </w:tr>
      <w:tr w:rsidR="00D26851" w:rsidRPr="00D26851" w14:paraId="4E2851AD" w14:textId="77777777" w:rsidTr="00565F68">
        <w:trPr>
          <w:trHeight w:val="20"/>
        </w:trPr>
        <w:tc>
          <w:tcPr>
            <w:tcW w:w="527" w:type="pct"/>
            <w:vMerge/>
          </w:tcPr>
          <w:p w14:paraId="2E79E360"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p>
        </w:tc>
        <w:tc>
          <w:tcPr>
            <w:tcW w:w="1045" w:type="pct"/>
            <w:vMerge/>
          </w:tcPr>
          <w:p w14:paraId="1514A63B"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p>
        </w:tc>
        <w:tc>
          <w:tcPr>
            <w:tcW w:w="2556" w:type="pct"/>
          </w:tcPr>
          <w:p w14:paraId="5439DC6E" w14:textId="628212A3"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Electricity conversion efficiency decreases by about 3</w:t>
            </w:r>
            <w:r w:rsidR="0039599E" w:rsidRPr="00D26851">
              <w:rPr>
                <w:rFonts w:ascii="Times New Roman" w:hAnsi="Times New Roman" w:cs="Times New Roman"/>
                <w:sz w:val="24"/>
                <w:szCs w:val="24"/>
              </w:rPr>
              <w:t>–</w:t>
            </w:r>
            <w:r w:rsidRPr="00D26851">
              <w:rPr>
                <w:rFonts w:ascii="Times New Roman" w:hAnsi="Times New Roman" w:cs="Times New Roman"/>
                <w:sz w:val="24"/>
                <w:szCs w:val="24"/>
              </w:rPr>
              <w:t xml:space="preserve">6‰ per degree </w:t>
            </w:r>
          </w:p>
        </w:tc>
        <w:tc>
          <w:tcPr>
            <w:tcW w:w="872" w:type="pct"/>
          </w:tcPr>
          <w:p w14:paraId="4ACA4E3D" w14:textId="77777777" w:rsidR="009B4942" w:rsidRPr="00D26851" w:rsidRDefault="009B4942" w:rsidP="00565F68">
            <w:pPr>
              <w:autoSpaceDE w:val="0"/>
              <w:autoSpaceDN w:val="0"/>
              <w:adjustRightInd w:val="0"/>
              <w:jc w:val="both"/>
              <w:rPr>
                <w:rFonts w:ascii="Times New Roman" w:hAnsi="Times New Roman" w:cs="Times New Roman"/>
                <w:sz w:val="24"/>
                <w:szCs w:val="24"/>
              </w:rPr>
            </w:pPr>
            <w:r w:rsidRPr="00D26851">
              <w:rPr>
                <w:rFonts w:ascii="Times New Roman" w:hAnsi="Times New Roman" w:cs="Times New Roman"/>
                <w:sz w:val="24"/>
                <w:szCs w:val="24"/>
              </w:rPr>
              <w:t>(Ji et al., 2007);</w:t>
            </w:r>
          </w:p>
        </w:tc>
      </w:tr>
      <w:tr w:rsidR="00D26851" w:rsidRPr="00D26851" w14:paraId="068C72B1" w14:textId="77777777" w:rsidTr="00565F68">
        <w:trPr>
          <w:trHeight w:val="20"/>
        </w:trPr>
        <w:tc>
          <w:tcPr>
            <w:tcW w:w="527" w:type="pct"/>
            <w:vMerge/>
          </w:tcPr>
          <w:p w14:paraId="7BD239AD"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p>
        </w:tc>
        <w:tc>
          <w:tcPr>
            <w:tcW w:w="1045" w:type="pct"/>
            <w:vMerge/>
          </w:tcPr>
          <w:p w14:paraId="4AFBAE43"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p>
        </w:tc>
        <w:tc>
          <w:tcPr>
            <w:tcW w:w="2556" w:type="pct"/>
          </w:tcPr>
          <w:p w14:paraId="34592977" w14:textId="2DE8FA33" w:rsidR="009B4942" w:rsidRPr="00D26851" w:rsidRDefault="009B4942" w:rsidP="00565F68">
            <w:pPr>
              <w:jc w:val="both"/>
              <w:rPr>
                <w:rFonts w:ascii="Times New Roman" w:hAnsi="Times New Roman" w:cs="Times New Roman"/>
                <w:sz w:val="24"/>
                <w:szCs w:val="24"/>
              </w:rPr>
            </w:pPr>
            <w:r w:rsidRPr="00D26851">
              <w:rPr>
                <w:rFonts w:ascii="Times New Roman" w:hAnsi="Times New Roman" w:cs="Times New Roman"/>
                <w:sz w:val="24"/>
                <w:szCs w:val="24"/>
              </w:rPr>
              <w:t>Per degree</w:t>
            </w:r>
            <w:r w:rsidR="00F136FD" w:rsidRPr="00D26851">
              <w:rPr>
                <w:rFonts w:ascii="Times New Roman" w:hAnsi="Times New Roman" w:cs="Times New Roman" w:hint="eastAsia"/>
                <w:sz w:val="24"/>
                <w:szCs w:val="24"/>
              </w:rPr>
              <w:t xml:space="preserve"> </w:t>
            </w:r>
            <w:r w:rsidRPr="00D26851">
              <w:rPr>
                <w:rFonts w:ascii="Times New Roman" w:hAnsi="Times New Roman" w:cs="Times New Roman"/>
                <w:sz w:val="24"/>
                <w:szCs w:val="24"/>
              </w:rPr>
              <w:t>increase in the cell temperature leads to an efficiency loss between 0.4% and 0.5%</w:t>
            </w:r>
          </w:p>
        </w:tc>
        <w:tc>
          <w:tcPr>
            <w:tcW w:w="872" w:type="pct"/>
          </w:tcPr>
          <w:p w14:paraId="5B988E00" w14:textId="77777777" w:rsidR="009B4942" w:rsidRPr="00D26851" w:rsidRDefault="009B4942" w:rsidP="00565F68">
            <w:pPr>
              <w:autoSpaceDE w:val="0"/>
              <w:autoSpaceDN w:val="0"/>
              <w:adjustRightInd w:val="0"/>
              <w:jc w:val="both"/>
              <w:rPr>
                <w:rFonts w:ascii="Times New Roman" w:hAnsi="Times New Roman" w:cs="Times New Roman"/>
                <w:sz w:val="24"/>
                <w:szCs w:val="24"/>
              </w:rPr>
            </w:pPr>
            <w:r w:rsidRPr="00D26851">
              <w:rPr>
                <w:rFonts w:ascii="Times New Roman" w:hAnsi="Times New Roman" w:cs="Times New Roman"/>
                <w:sz w:val="24"/>
                <w:szCs w:val="24"/>
              </w:rPr>
              <w:t>(</w:t>
            </w:r>
            <w:r w:rsidRPr="00D26851">
              <w:rPr>
                <w:rFonts w:ascii="Times New Roman" w:eastAsia="Times New Roman" w:hAnsi="Times New Roman" w:cs="Times New Roman"/>
                <w:sz w:val="24"/>
                <w:szCs w:val="24"/>
              </w:rPr>
              <w:t>Cavadini</w:t>
            </w:r>
            <w:r w:rsidRPr="00D26851">
              <w:rPr>
                <w:rFonts w:ascii="Times New Roman" w:hAnsi="Times New Roman" w:cs="Times New Roman"/>
                <w:sz w:val="24"/>
                <w:szCs w:val="24"/>
              </w:rPr>
              <w:t xml:space="preserve"> and</w:t>
            </w:r>
            <w:r w:rsidRPr="00D26851">
              <w:rPr>
                <w:rFonts w:ascii="Times New Roman" w:eastAsia="Times New Roman" w:hAnsi="Times New Roman" w:cs="Times New Roman"/>
                <w:sz w:val="24"/>
                <w:szCs w:val="24"/>
              </w:rPr>
              <w:t xml:space="preserve"> Cook,</w:t>
            </w:r>
            <w:r w:rsidRPr="00D26851">
              <w:rPr>
                <w:rFonts w:ascii="Times New Roman" w:hAnsi="Times New Roman" w:cs="Times New Roman"/>
                <w:sz w:val="24"/>
                <w:szCs w:val="24"/>
              </w:rPr>
              <w:t xml:space="preserve"> </w:t>
            </w:r>
            <w:r w:rsidRPr="00D26851">
              <w:rPr>
                <w:rFonts w:ascii="Times New Roman" w:eastAsia="Times New Roman" w:hAnsi="Times New Roman" w:cs="Times New Roman"/>
                <w:sz w:val="24"/>
                <w:szCs w:val="24"/>
              </w:rPr>
              <w:t>2021</w:t>
            </w:r>
            <w:r w:rsidRPr="00D26851">
              <w:rPr>
                <w:rFonts w:ascii="Times New Roman" w:hAnsi="Times New Roman" w:cs="Times New Roman"/>
                <w:sz w:val="24"/>
                <w:szCs w:val="24"/>
              </w:rPr>
              <w:t>)</w:t>
            </w:r>
          </w:p>
        </w:tc>
      </w:tr>
      <w:tr w:rsidR="00D26851" w:rsidRPr="00D26851" w14:paraId="69D15191" w14:textId="77777777" w:rsidTr="00565F68">
        <w:trPr>
          <w:trHeight w:val="20"/>
        </w:trPr>
        <w:tc>
          <w:tcPr>
            <w:tcW w:w="527" w:type="pct"/>
            <w:vMerge w:val="restart"/>
          </w:tcPr>
          <w:p w14:paraId="551897DD"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r w:rsidRPr="00D26851">
              <w:rPr>
                <w:rFonts w:ascii="Times New Roman" w:hAnsi="Times New Roman" w:cs="Times New Roman"/>
                <w:iCs/>
                <w:sz w:val="24"/>
                <w:szCs w:val="24"/>
                <w14:ligatures w14:val="none"/>
              </w:rPr>
              <w:t xml:space="preserve">Wind </w:t>
            </w:r>
          </w:p>
        </w:tc>
        <w:tc>
          <w:tcPr>
            <w:tcW w:w="1045" w:type="pct"/>
            <w:vMerge w:val="restart"/>
          </w:tcPr>
          <w:p w14:paraId="2B86CF87"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r w:rsidRPr="00D26851">
              <w:rPr>
                <w:rFonts w:ascii="Times New Roman" w:hAnsi="Times New Roman" w:cs="Times New Roman"/>
                <w:iCs/>
                <w:sz w:val="24"/>
                <w:szCs w:val="24"/>
                <w14:ligatures w14:val="none"/>
              </w:rPr>
              <w:t>0.1%</w:t>
            </w:r>
          </w:p>
        </w:tc>
        <w:tc>
          <w:tcPr>
            <w:tcW w:w="2556" w:type="pct"/>
          </w:tcPr>
          <w:p w14:paraId="6DD44A81"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r w:rsidRPr="00D26851">
              <w:rPr>
                <w:rFonts w:ascii="Times New Roman" w:hAnsi="Times New Roman" w:cs="Times New Roman"/>
                <w:sz w:val="24"/>
                <w:szCs w:val="24"/>
              </w:rPr>
              <w:t>Annual wind power generation decreases by around 0.1% of their average production due to climate change</w:t>
            </w:r>
          </w:p>
        </w:tc>
        <w:tc>
          <w:tcPr>
            <w:tcW w:w="872" w:type="pct"/>
          </w:tcPr>
          <w:p w14:paraId="043B1640"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(Huang et al., 2020)</w:t>
            </w:r>
          </w:p>
        </w:tc>
      </w:tr>
      <w:tr w:rsidR="00D26851" w:rsidRPr="00D26851" w14:paraId="0D13B82A" w14:textId="77777777" w:rsidTr="00565F68">
        <w:trPr>
          <w:trHeight w:val="20"/>
        </w:trPr>
        <w:tc>
          <w:tcPr>
            <w:tcW w:w="527" w:type="pct"/>
            <w:vMerge/>
            <w:tcBorders>
              <w:bottom w:val="single" w:sz="4" w:space="0" w:color="auto"/>
            </w:tcBorders>
          </w:tcPr>
          <w:p w14:paraId="1E3309FC"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p>
        </w:tc>
        <w:tc>
          <w:tcPr>
            <w:tcW w:w="1045" w:type="pct"/>
            <w:vMerge/>
            <w:tcBorders>
              <w:bottom w:val="single" w:sz="4" w:space="0" w:color="auto"/>
            </w:tcBorders>
          </w:tcPr>
          <w:p w14:paraId="2712C803" w14:textId="77777777" w:rsidR="009B4942" w:rsidRPr="00D26851" w:rsidRDefault="009B4942" w:rsidP="00565F68">
            <w:pPr>
              <w:adjustRightInd w:val="0"/>
              <w:snapToGrid w:val="0"/>
              <w:jc w:val="both"/>
              <w:rPr>
                <w:rFonts w:ascii="Times New Roman" w:hAnsi="Times New Roman" w:cs="Times New Roman"/>
                <w:iCs/>
                <w:sz w:val="24"/>
                <w:szCs w:val="24"/>
                <w14:ligatures w14:val="none"/>
              </w:rPr>
            </w:pPr>
          </w:p>
        </w:tc>
        <w:tc>
          <w:tcPr>
            <w:tcW w:w="2556" w:type="pct"/>
            <w:tcBorders>
              <w:bottom w:val="single" w:sz="4" w:space="0" w:color="auto"/>
            </w:tcBorders>
          </w:tcPr>
          <w:p w14:paraId="168FEF2A" w14:textId="52DA9AB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Wind generation potential will decrease (3</w:t>
            </w:r>
            <w:r w:rsidR="0039599E" w:rsidRPr="00D26851">
              <w:rPr>
                <w:rFonts w:ascii="Times New Roman" w:hAnsi="Times New Roman" w:cs="Times New Roman"/>
                <w:sz w:val="24"/>
                <w:szCs w:val="24"/>
              </w:rPr>
              <w:t>–</w:t>
            </w:r>
            <w:r w:rsidRPr="00D26851">
              <w:rPr>
                <w:rFonts w:ascii="Times New Roman" w:hAnsi="Times New Roman" w:cs="Times New Roman"/>
                <w:sz w:val="24"/>
                <w:szCs w:val="24"/>
              </w:rPr>
              <w:t>4%) under RCP 4.5 and RCP8.5</w:t>
            </w:r>
          </w:p>
        </w:tc>
        <w:tc>
          <w:tcPr>
            <w:tcW w:w="872" w:type="pct"/>
            <w:tcBorders>
              <w:bottom w:val="single" w:sz="4" w:space="0" w:color="auto"/>
            </w:tcBorders>
          </w:tcPr>
          <w:p w14:paraId="2AD6CA18"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(Gao et al., 2019)</w:t>
            </w:r>
          </w:p>
        </w:tc>
      </w:tr>
    </w:tbl>
    <w:bookmarkEnd w:id="8"/>
    <w:p w14:paraId="488CD4A3" w14:textId="77777777" w:rsidR="009B4942" w:rsidRPr="00D26851" w:rsidRDefault="009B4942" w:rsidP="009B4942">
      <w:pPr>
        <w:adjustRightInd w:val="0"/>
        <w:snapToGrid w:val="0"/>
        <w:jc w:val="both"/>
        <w:rPr>
          <w:rFonts w:ascii="Times New Roman" w:hAnsi="Times New Roman" w:cs="Times New Roman"/>
          <w:iCs/>
          <w:sz w:val="24"/>
          <w:szCs w:val="24"/>
          <w14:ligatures w14:val="none"/>
        </w:rPr>
      </w:pPr>
      <w:r w:rsidRPr="00D26851">
        <w:rPr>
          <w:rFonts w:ascii="Times New Roman" w:hAnsi="Times New Roman" w:cs="Times New Roman"/>
          <w:iCs/>
          <w:sz w:val="24"/>
          <w:szCs w:val="24"/>
          <w14:ligatures w14:val="none"/>
        </w:rPr>
        <w:t xml:space="preserve"> </w:t>
      </w:r>
    </w:p>
    <w:p w14:paraId="5DC63F97" w14:textId="77777777" w:rsidR="009B4942" w:rsidRPr="00D26851" w:rsidRDefault="009B4942" w:rsidP="009B4942">
      <w:pPr>
        <w:autoSpaceDE w:val="0"/>
        <w:autoSpaceDN w:val="0"/>
        <w:adjustRightInd w:val="0"/>
        <w:spacing w:after="0" w:line="240" w:lineRule="auto"/>
        <w:jc w:val="both"/>
        <w:rPr>
          <w:rFonts w:ascii="Times New Roman" w:hAnsi="Times New Roman" w:cs="Times New Roman"/>
          <w:sz w:val="24"/>
          <w:szCs w:val="24"/>
        </w:rPr>
      </w:pPr>
    </w:p>
    <w:p w14:paraId="19825D8C" w14:textId="54347F5E" w:rsidR="009B4942" w:rsidRPr="00D26851" w:rsidRDefault="009B4942" w:rsidP="002F71E0">
      <w:pPr>
        <w:adjustRightInd w:val="0"/>
        <w:snapToGrid w:val="0"/>
        <w:spacing w:after="0"/>
        <w:jc w:val="both"/>
        <w:rPr>
          <w:rFonts w:ascii="Times New Roman" w:hAnsi="Times New Roman" w:cs="Times New Roman"/>
          <w:sz w:val="24"/>
          <w:szCs w:val="24"/>
        </w:rPr>
      </w:pPr>
      <w:r w:rsidRPr="00D26851">
        <w:rPr>
          <w:rFonts w:ascii="Times New Roman" w:hAnsi="Times New Roman" w:cs="Times New Roman"/>
          <w:sz w:val="24"/>
          <w:szCs w:val="24"/>
        </w:rPr>
        <w:t xml:space="preserve">Supplementary Table </w:t>
      </w:r>
      <w:r w:rsidRPr="00D26851">
        <w:rPr>
          <w:rFonts w:ascii="Times New Roman" w:hAnsi="Times New Roman" w:cs="Times New Roman" w:hint="eastAsia"/>
          <w:sz w:val="24"/>
          <w:szCs w:val="24"/>
        </w:rPr>
        <w:t>1</w:t>
      </w:r>
      <w:r w:rsidR="009143B0" w:rsidRPr="00D26851">
        <w:rPr>
          <w:rFonts w:ascii="Times New Roman" w:hAnsi="Times New Roman" w:cs="Times New Roman" w:hint="eastAsia"/>
          <w:sz w:val="24"/>
          <w:szCs w:val="24"/>
        </w:rPr>
        <w:t>5</w:t>
      </w:r>
      <w:r w:rsidRPr="00D26851">
        <w:rPr>
          <w:rFonts w:ascii="Times New Roman" w:hAnsi="Times New Roman" w:cs="Times New Roman"/>
          <w:sz w:val="24"/>
          <w:szCs w:val="24"/>
        </w:rPr>
        <w:t xml:space="preserve"> Increase in annual electricity supply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6"/>
        <w:gridCol w:w="2662"/>
        <w:gridCol w:w="2662"/>
        <w:gridCol w:w="2660"/>
      </w:tblGrid>
      <w:tr w:rsidR="00D26851" w:rsidRPr="00D26851" w14:paraId="080AE4FC" w14:textId="77777777" w:rsidTr="00565F68">
        <w:tc>
          <w:tcPr>
            <w:tcW w:w="735" w:type="pct"/>
            <w:tcBorders>
              <w:top w:val="single" w:sz="4" w:space="0" w:color="auto"/>
              <w:bottom w:val="single" w:sz="4" w:space="0" w:color="auto"/>
            </w:tcBorders>
          </w:tcPr>
          <w:p w14:paraId="394B8798" w14:textId="77777777" w:rsidR="009B4942" w:rsidRPr="00D26851" w:rsidRDefault="009B4942" w:rsidP="00565F68">
            <w:pPr>
              <w:adjustRightInd w:val="0"/>
              <w:snapToGrid w:val="0"/>
              <w:jc w:val="both"/>
              <w:rPr>
                <w:rFonts w:ascii="Times New Roman" w:hAnsi="Times New Roman" w:cs="Times New Roman"/>
                <w:sz w:val="24"/>
                <w:szCs w:val="24"/>
              </w:rPr>
            </w:pPr>
          </w:p>
        </w:tc>
        <w:tc>
          <w:tcPr>
            <w:tcW w:w="1422" w:type="pct"/>
            <w:tcBorders>
              <w:top w:val="single" w:sz="4" w:space="0" w:color="auto"/>
              <w:bottom w:val="single" w:sz="4" w:space="0" w:color="auto"/>
            </w:tcBorders>
          </w:tcPr>
          <w:p w14:paraId="219DB3DA"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2030</w:t>
            </w:r>
          </w:p>
        </w:tc>
        <w:tc>
          <w:tcPr>
            <w:tcW w:w="1422" w:type="pct"/>
            <w:tcBorders>
              <w:top w:val="single" w:sz="4" w:space="0" w:color="auto"/>
              <w:bottom w:val="single" w:sz="4" w:space="0" w:color="auto"/>
            </w:tcBorders>
          </w:tcPr>
          <w:p w14:paraId="3A097FAC"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2050</w:t>
            </w:r>
          </w:p>
        </w:tc>
        <w:tc>
          <w:tcPr>
            <w:tcW w:w="1422" w:type="pct"/>
            <w:tcBorders>
              <w:top w:val="single" w:sz="4" w:space="0" w:color="auto"/>
              <w:bottom w:val="single" w:sz="4" w:space="0" w:color="auto"/>
            </w:tcBorders>
          </w:tcPr>
          <w:p w14:paraId="1973BC48"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2090</w:t>
            </w:r>
          </w:p>
        </w:tc>
      </w:tr>
      <w:tr w:rsidR="00D26851" w:rsidRPr="00D26851" w14:paraId="2357DCB4" w14:textId="77777777" w:rsidTr="00565F68">
        <w:tc>
          <w:tcPr>
            <w:tcW w:w="735" w:type="pct"/>
            <w:tcBorders>
              <w:top w:val="single" w:sz="4" w:space="0" w:color="auto"/>
            </w:tcBorders>
          </w:tcPr>
          <w:p w14:paraId="24FF4E52"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RCP2.6</w:t>
            </w:r>
          </w:p>
        </w:tc>
        <w:tc>
          <w:tcPr>
            <w:tcW w:w="1422" w:type="pct"/>
            <w:tcBorders>
              <w:top w:val="single" w:sz="4" w:space="0" w:color="auto"/>
            </w:tcBorders>
          </w:tcPr>
          <w:p w14:paraId="716C7129"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0.38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rillion kWh</w:t>
            </w:r>
          </w:p>
        </w:tc>
        <w:tc>
          <w:tcPr>
            <w:tcW w:w="1422" w:type="pct"/>
            <w:tcBorders>
              <w:top w:val="single" w:sz="4" w:space="0" w:color="auto"/>
            </w:tcBorders>
          </w:tcPr>
          <w:p w14:paraId="683E15C6"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0.73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rillion kWh</w:t>
            </w:r>
          </w:p>
        </w:tc>
        <w:tc>
          <w:tcPr>
            <w:tcW w:w="1422" w:type="pct"/>
            <w:tcBorders>
              <w:top w:val="single" w:sz="4" w:space="0" w:color="auto"/>
            </w:tcBorders>
          </w:tcPr>
          <w:p w14:paraId="30D62BB7"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0.32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rillion kWh</w:t>
            </w:r>
          </w:p>
        </w:tc>
      </w:tr>
      <w:tr w:rsidR="00D26851" w:rsidRPr="00D26851" w14:paraId="287C3F76" w14:textId="77777777" w:rsidTr="00565F68">
        <w:tc>
          <w:tcPr>
            <w:tcW w:w="735" w:type="pct"/>
          </w:tcPr>
          <w:p w14:paraId="7CBABB54"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RCP4.5</w:t>
            </w:r>
          </w:p>
        </w:tc>
        <w:tc>
          <w:tcPr>
            <w:tcW w:w="1422" w:type="pct"/>
          </w:tcPr>
          <w:p w14:paraId="22B192D5"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0.28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rillion kWh</w:t>
            </w:r>
          </w:p>
        </w:tc>
        <w:tc>
          <w:tcPr>
            <w:tcW w:w="1422" w:type="pct"/>
          </w:tcPr>
          <w:p w14:paraId="115ABF09"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1.09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rillion kWh</w:t>
            </w:r>
          </w:p>
        </w:tc>
        <w:tc>
          <w:tcPr>
            <w:tcW w:w="1422" w:type="pct"/>
          </w:tcPr>
          <w:p w14:paraId="615F84F3"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0.64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rillion kWh</w:t>
            </w:r>
          </w:p>
        </w:tc>
      </w:tr>
      <w:tr w:rsidR="009B4942" w:rsidRPr="00D26851" w14:paraId="0B1B9BFB" w14:textId="77777777" w:rsidTr="00565F68">
        <w:tc>
          <w:tcPr>
            <w:tcW w:w="735" w:type="pct"/>
            <w:tcBorders>
              <w:bottom w:val="single" w:sz="4" w:space="0" w:color="auto"/>
            </w:tcBorders>
          </w:tcPr>
          <w:p w14:paraId="419B5BE6"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RCP8.5</w:t>
            </w:r>
          </w:p>
        </w:tc>
        <w:tc>
          <w:tcPr>
            <w:tcW w:w="1422" w:type="pct"/>
            <w:tcBorders>
              <w:bottom w:val="single" w:sz="4" w:space="0" w:color="auto"/>
            </w:tcBorders>
          </w:tcPr>
          <w:p w14:paraId="00214BB8"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0.45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rillion kWh</w:t>
            </w:r>
          </w:p>
        </w:tc>
        <w:tc>
          <w:tcPr>
            <w:tcW w:w="1422" w:type="pct"/>
            <w:tcBorders>
              <w:bottom w:val="single" w:sz="4" w:space="0" w:color="auto"/>
            </w:tcBorders>
          </w:tcPr>
          <w:p w14:paraId="1862780F"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1.36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rillion kWh</w:t>
            </w:r>
          </w:p>
        </w:tc>
        <w:tc>
          <w:tcPr>
            <w:tcW w:w="1422" w:type="pct"/>
            <w:tcBorders>
              <w:bottom w:val="single" w:sz="4" w:space="0" w:color="auto"/>
            </w:tcBorders>
          </w:tcPr>
          <w:p w14:paraId="14A4A35B"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1.46 </w:t>
            </w:r>
            <w:r w:rsidRPr="00D26851">
              <w:rPr>
                <w:rFonts w:ascii="Times New Roman" w:hAnsi="Times New Roman" w:cs="Times New Roman" w:hint="eastAsia"/>
                <w:sz w:val="24"/>
                <w:szCs w:val="24"/>
              </w:rPr>
              <w:t>t</w:t>
            </w:r>
            <w:r w:rsidRPr="00D26851">
              <w:rPr>
                <w:rFonts w:ascii="Times New Roman" w:hAnsi="Times New Roman" w:cs="Times New Roman"/>
                <w:sz w:val="24"/>
                <w:szCs w:val="24"/>
              </w:rPr>
              <w:t>rillion kWh</w:t>
            </w:r>
          </w:p>
        </w:tc>
      </w:tr>
    </w:tbl>
    <w:p w14:paraId="3D3BA184" w14:textId="77777777" w:rsidR="009B4942" w:rsidRPr="00D26851" w:rsidRDefault="009B4942" w:rsidP="009B4942">
      <w:pPr>
        <w:autoSpaceDE w:val="0"/>
        <w:autoSpaceDN w:val="0"/>
        <w:adjustRightInd w:val="0"/>
        <w:spacing w:after="0" w:line="240" w:lineRule="auto"/>
        <w:jc w:val="both"/>
        <w:rPr>
          <w:rFonts w:ascii="Times New Roman" w:hAnsi="Times New Roman" w:cs="Times New Roman"/>
          <w:sz w:val="24"/>
          <w:szCs w:val="24"/>
        </w:rPr>
      </w:pPr>
    </w:p>
    <w:p w14:paraId="33B00CDE" w14:textId="77777777" w:rsidR="009B4942" w:rsidRPr="00D26851" w:rsidRDefault="009B4942" w:rsidP="009B4942">
      <w:pPr>
        <w:autoSpaceDE w:val="0"/>
        <w:autoSpaceDN w:val="0"/>
        <w:adjustRightInd w:val="0"/>
        <w:spacing w:after="0" w:line="240" w:lineRule="auto"/>
        <w:jc w:val="both"/>
        <w:rPr>
          <w:rFonts w:ascii="Times New Roman" w:hAnsi="Times New Roman" w:cs="Times New Roman"/>
          <w:sz w:val="24"/>
          <w:szCs w:val="24"/>
        </w:rPr>
      </w:pPr>
    </w:p>
    <w:p w14:paraId="03EA6A62" w14:textId="77777777" w:rsidR="009B4942" w:rsidRPr="00D26851" w:rsidRDefault="009B4942" w:rsidP="009B4942">
      <w:pPr>
        <w:autoSpaceDE w:val="0"/>
        <w:autoSpaceDN w:val="0"/>
        <w:adjustRightInd w:val="0"/>
        <w:spacing w:after="0" w:line="240" w:lineRule="auto"/>
        <w:jc w:val="both"/>
        <w:rPr>
          <w:rFonts w:ascii="Times New Roman" w:hAnsi="Times New Roman" w:cs="Times New Roman"/>
          <w:b/>
          <w:bCs/>
          <w:i/>
          <w:iCs/>
          <w:sz w:val="24"/>
          <w:szCs w:val="24"/>
          <w:u w:val="single"/>
        </w:rPr>
      </w:pPr>
      <w:r w:rsidRPr="00D26851">
        <w:rPr>
          <w:rFonts w:ascii="Times New Roman" w:hAnsi="Times New Roman" w:cs="Times New Roman" w:hint="eastAsia"/>
          <w:b/>
          <w:bCs/>
          <w:i/>
          <w:iCs/>
          <w:sz w:val="24"/>
          <w:szCs w:val="24"/>
          <w:u w:val="single"/>
        </w:rPr>
        <w:t>Supply-demand mismatch (power shortage)</w:t>
      </w:r>
    </w:p>
    <w:p w14:paraId="12D0CB58" w14:textId="77777777" w:rsidR="005B0F88" w:rsidRPr="00D26851" w:rsidRDefault="005B0F88" w:rsidP="009B4942">
      <w:pPr>
        <w:autoSpaceDE w:val="0"/>
        <w:autoSpaceDN w:val="0"/>
        <w:adjustRightInd w:val="0"/>
        <w:spacing w:after="0" w:line="240" w:lineRule="auto"/>
        <w:jc w:val="both"/>
        <w:rPr>
          <w:rFonts w:ascii="Times New Roman" w:hAnsi="Times New Roman" w:cs="Times New Roman"/>
          <w:b/>
          <w:bCs/>
          <w:i/>
          <w:iCs/>
          <w:sz w:val="24"/>
          <w:szCs w:val="24"/>
          <w:u w:val="single"/>
        </w:rPr>
      </w:pPr>
    </w:p>
    <w:p w14:paraId="5913ABDA" w14:textId="77777777" w:rsidR="005B0F88" w:rsidRPr="00D26851" w:rsidRDefault="005B0F88" w:rsidP="005B0F88">
      <w:pPr>
        <w:autoSpaceDE w:val="0"/>
        <w:autoSpaceDN w:val="0"/>
        <w:adjustRightInd w:val="0"/>
        <w:spacing w:after="0" w:line="240" w:lineRule="auto"/>
        <w:jc w:val="both"/>
        <w:rPr>
          <w:rFonts w:ascii="Times New Roman" w:hAnsi="Times New Roman" w:cs="Times New Roman"/>
          <w:sz w:val="24"/>
          <w:szCs w:val="24"/>
        </w:rPr>
      </w:pPr>
      <w:r w:rsidRPr="00D26851">
        <w:rPr>
          <w:rFonts w:ascii="Times New Roman" w:hAnsi="Times New Roman" w:cs="Times New Roman"/>
          <w:sz w:val="24"/>
          <w:szCs w:val="24"/>
        </w:rPr>
        <w:t xml:space="preserve">Finally, we integrate the projected demand with the projected supply to assess the </w:t>
      </w:r>
      <w:r w:rsidRPr="00D26851">
        <w:rPr>
          <w:rFonts w:ascii="Times New Roman" w:hAnsi="Times New Roman" w:cs="Times New Roman" w:hint="eastAsia"/>
          <w:sz w:val="24"/>
          <w:szCs w:val="24"/>
        </w:rPr>
        <w:t xml:space="preserve">supply-demand </w:t>
      </w:r>
      <w:r w:rsidRPr="00D26851">
        <w:rPr>
          <w:rFonts w:ascii="Times New Roman" w:hAnsi="Times New Roman" w:cs="Times New Roman"/>
          <w:sz w:val="24"/>
          <w:szCs w:val="24"/>
        </w:rPr>
        <w:t xml:space="preserve">mismatch or power shortage rate. This rate is calculated at the province-day level, aligning with the granularity of the projected demand data. Consequently, city-level supply </w:t>
      </w:r>
      <w:r w:rsidRPr="00D26851">
        <w:rPr>
          <w:rFonts w:ascii="Times New Roman" w:hAnsi="Times New Roman" w:cs="Times New Roman" w:hint="eastAsia"/>
          <w:sz w:val="24"/>
          <w:szCs w:val="24"/>
        </w:rPr>
        <w:t>projections</w:t>
      </w:r>
      <w:r w:rsidRPr="00D26851">
        <w:rPr>
          <w:rFonts w:ascii="Times New Roman" w:hAnsi="Times New Roman" w:cs="Times New Roman"/>
          <w:sz w:val="24"/>
          <w:szCs w:val="24"/>
        </w:rPr>
        <w:t xml:space="preserve"> are aggregated to the province level to facilitate this analysis. The national outage rate is estimated using the following equation:</w:t>
      </w:r>
    </w:p>
    <w:p w14:paraId="62B4C2C1" w14:textId="77777777" w:rsidR="005B0F88" w:rsidRPr="00D26851" w:rsidRDefault="005B0F88" w:rsidP="005B0F88">
      <w:pPr>
        <w:autoSpaceDE w:val="0"/>
        <w:autoSpaceDN w:val="0"/>
        <w:adjustRightInd w:val="0"/>
        <w:spacing w:after="0" w:line="240" w:lineRule="auto"/>
        <w:jc w:val="both"/>
        <w:rPr>
          <w:rFonts w:ascii="Times New Roman" w:hAnsi="Times New Roman" w:cs="Times New Roman"/>
          <w:sz w:val="24"/>
          <w:szCs w:val="24"/>
        </w:rPr>
      </w:pPr>
    </w:p>
    <w:p w14:paraId="4BA049EB" w14:textId="77777777" w:rsidR="005B0F88" w:rsidRPr="00D26851" w:rsidRDefault="00000000" w:rsidP="005B0F88">
      <w:pPr>
        <w:shd w:val="clear" w:color="auto" w:fill="FFFFFF"/>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Out</m:t>
            </m:r>
          </m:e>
          <m:sub>
            <m:r>
              <w:rPr>
                <w:rFonts w:ascii="Cambria Math" w:hAnsi="Cambria Math" w:cs="Times New Roman"/>
                <w:sz w:val="24"/>
                <w:szCs w:val="24"/>
              </w:rPr>
              <m:t>i,d</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ED</m:t>
                    </m:r>
                  </m:e>
                  <m:sub>
                    <m:r>
                      <w:rPr>
                        <w:rFonts w:ascii="Cambria Math" w:hAnsi="Cambria Math" w:cs="Times New Roman"/>
                        <w:sz w:val="24"/>
                        <w:szCs w:val="24"/>
                      </w:rPr>
                      <m:t>i,d</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ES</m:t>
                    </m:r>
                  </m:e>
                  <m:sub>
                    <m:r>
                      <w:rPr>
                        <w:rFonts w:ascii="Cambria Math" w:hAnsi="Cambria Math" w:cs="Times New Roman"/>
                        <w:sz w:val="24"/>
                        <w:szCs w:val="24"/>
                      </w:rPr>
                      <m:t>i,d</m:t>
                    </m:r>
                  </m:sub>
                </m:sSub>
              </m:e>
              <m:e>
                <m:r>
                  <w:rPr>
                    <w:rFonts w:ascii="Cambria Math" w:hAnsi="Cambria Math" w:cs="Times New Roman"/>
                    <w:sz w:val="24"/>
                    <w:szCs w:val="24"/>
                  </w:rPr>
                  <m:t xml:space="preserve"> 0         otherwise</m:t>
                </m:r>
              </m:e>
            </m:eqArr>
          </m:e>
        </m:d>
      </m:oMath>
      <w:r w:rsidR="005B0F88" w:rsidRPr="00D26851">
        <w:rPr>
          <w:rFonts w:ascii="Times New Roman" w:hAnsi="Times New Roman" w:cs="Times New Roman"/>
          <w:sz w:val="24"/>
          <w:szCs w:val="24"/>
        </w:rPr>
        <w:t xml:space="preserve">     (A1)</w:t>
      </w:r>
    </w:p>
    <w:p w14:paraId="5F40941C" w14:textId="77777777" w:rsidR="005B0F88" w:rsidRPr="00D26851" w:rsidRDefault="005B0F88" w:rsidP="005B0F88">
      <w:pPr>
        <w:shd w:val="clear" w:color="auto" w:fill="FFFFFF"/>
        <w:spacing w:after="0" w:line="240" w:lineRule="auto"/>
        <w:jc w:val="center"/>
        <w:rPr>
          <w:rFonts w:ascii="Times New Roman" w:hAnsi="Times New Roman" w:cs="Times New Roman"/>
          <w:sz w:val="24"/>
          <w:szCs w:val="24"/>
        </w:rPr>
      </w:pPr>
    </w:p>
    <w:p w14:paraId="4B7EEAE9" w14:textId="77777777" w:rsidR="005B0F88" w:rsidRPr="00D26851" w:rsidRDefault="00000000" w:rsidP="005B0F88">
      <w:pPr>
        <w:adjustRightInd w:val="0"/>
        <w:snapToGrid w:val="0"/>
        <w:spacing w:line="240" w:lineRule="auto"/>
        <w:jc w:val="center"/>
        <w:rPr>
          <w:rFonts w:ascii="Times New Roman" w:hAnsi="Times New Roman" w:cs="Times New Roman"/>
          <w:iCs/>
          <w:sz w:val="24"/>
          <w:szCs w:val="24"/>
          <w14:ligatures w14:val="none"/>
        </w:rPr>
      </w:pPr>
      <m:oMath>
        <m:sSup>
          <m:sSupPr>
            <m:ctrlPr>
              <w:rPr>
                <w:rFonts w:ascii="Cambria Math" w:hAnsi="Cambria Math" w:cs="Times New Roman"/>
                <w:i/>
                <w:iCs/>
                <w:sz w:val="24"/>
                <w:szCs w:val="24"/>
                <w14:ligatures w14:val="none"/>
              </w:rPr>
            </m:ctrlPr>
          </m:sSupPr>
          <m:e>
            <m:r>
              <w:rPr>
                <w:rFonts w:ascii="Cambria Math" w:hAnsi="Cambria Math" w:cs="Times New Roman"/>
                <w:sz w:val="24"/>
                <w:szCs w:val="24"/>
                <w14:ligatures w14:val="none"/>
              </w:rPr>
              <m:t>PS</m:t>
            </m:r>
          </m:e>
          <m:sup>
            <m:r>
              <w:rPr>
                <w:rFonts w:ascii="Cambria Math" w:hAnsi="Cambria Math" w:cs="Times New Roman"/>
                <w:sz w:val="24"/>
                <w:szCs w:val="24"/>
                <w14:ligatures w14:val="none"/>
              </w:rPr>
              <m:t>N</m:t>
            </m:r>
          </m:sup>
        </m:sSup>
        <m:r>
          <w:rPr>
            <w:rFonts w:ascii="Cambria Math" w:hAnsi="Cambria Math" w:cs="Times New Roman"/>
            <w:sz w:val="24"/>
            <w:szCs w:val="24"/>
            <w14:ligatures w14:val="none"/>
          </w:rPr>
          <m:t>=</m:t>
        </m:r>
        <m:f>
          <m:fPr>
            <m:ctrlPr>
              <w:rPr>
                <w:rFonts w:ascii="Cambria Math" w:hAnsi="Cambria Math" w:cs="Times New Roman"/>
                <w:i/>
                <w:iCs/>
                <w:sz w:val="24"/>
                <w:szCs w:val="24"/>
                <w14:ligatures w14:val="none"/>
              </w:rPr>
            </m:ctrlPr>
          </m:fPr>
          <m:num>
            <m:nary>
              <m:naryPr>
                <m:chr m:val="∑"/>
                <m:limLoc m:val="subSup"/>
                <m:ctrlPr>
                  <w:rPr>
                    <w:rFonts w:ascii="Cambria Math" w:hAnsi="Cambria Math" w:cs="Times New Roman"/>
                    <w:i/>
                    <w:iCs/>
                    <w:sz w:val="24"/>
                    <w:szCs w:val="24"/>
                    <w14:ligatures w14:val="none"/>
                  </w:rPr>
                </m:ctrlPr>
              </m:naryPr>
              <m:sub>
                <m:r>
                  <w:rPr>
                    <w:rFonts w:ascii="Cambria Math" w:hAnsi="Cambria Math" w:cs="Times New Roman"/>
                    <w:sz w:val="24"/>
                    <w:szCs w:val="24"/>
                    <w14:ligatures w14:val="none"/>
                  </w:rPr>
                  <m:t>1</m:t>
                </m:r>
              </m:sub>
              <m:sup>
                <m:r>
                  <w:rPr>
                    <w:rFonts w:ascii="Cambria Math" w:hAnsi="Cambria Math" w:cs="Times New Roman"/>
                    <w:sz w:val="24"/>
                    <w:szCs w:val="24"/>
                    <w14:ligatures w14:val="none"/>
                  </w:rPr>
                  <m:t>N</m:t>
                </m:r>
              </m:sup>
              <m:e>
                <m:sSub>
                  <m:sSubPr>
                    <m:ctrlPr>
                      <w:rPr>
                        <w:rFonts w:ascii="Cambria Math" w:hAnsi="Cambria Math" w:cs="Times New Roman"/>
                        <w:i/>
                        <w:iCs/>
                        <w:sz w:val="24"/>
                        <w:szCs w:val="24"/>
                        <w14:ligatures w14:val="none"/>
                      </w:rPr>
                    </m:ctrlPr>
                  </m:sSubPr>
                  <m:e>
                    <m:r>
                      <w:rPr>
                        <w:rFonts w:ascii="Cambria Math" w:hAnsi="Cambria Math" w:cs="Times New Roman"/>
                        <w:sz w:val="24"/>
                        <w:szCs w:val="24"/>
                        <w14:ligatures w14:val="none"/>
                      </w:rPr>
                      <m:t>Out</m:t>
                    </m:r>
                  </m:e>
                  <m:sub>
                    <m:r>
                      <w:rPr>
                        <w:rFonts w:ascii="Cambria Math" w:hAnsi="Cambria Math" w:cs="Times New Roman"/>
                        <w:sz w:val="24"/>
                        <w:szCs w:val="24"/>
                        <w14:ligatures w14:val="none"/>
                      </w:rPr>
                      <m:t>id</m:t>
                    </m:r>
                  </m:sub>
                </m:sSub>
              </m:e>
            </m:nary>
          </m:num>
          <m:den>
            <m:r>
              <w:rPr>
                <w:rFonts w:ascii="Cambria Math" w:hAnsi="Cambria Math" w:cs="Times New Roman"/>
                <w:sz w:val="24"/>
                <w:szCs w:val="24"/>
                <w14:ligatures w14:val="none"/>
              </w:rPr>
              <m:t>Nd</m:t>
            </m:r>
          </m:den>
        </m:f>
      </m:oMath>
      <w:r w:rsidR="005B0F88" w:rsidRPr="00D26851">
        <w:rPr>
          <w:rFonts w:ascii="Times New Roman" w:hAnsi="Times New Roman" w:cs="Times New Roman"/>
          <w:iCs/>
          <w:sz w:val="24"/>
          <w:szCs w:val="24"/>
          <w14:ligatures w14:val="none"/>
        </w:rPr>
        <w:t xml:space="preserve">                          (A2)</w:t>
      </w:r>
    </w:p>
    <w:p w14:paraId="5F06C655" w14:textId="4A384A4C" w:rsidR="005B0F88" w:rsidRPr="00D26851" w:rsidRDefault="005B0F88" w:rsidP="005B0F88">
      <w:pPr>
        <w:adjustRightInd w:val="0"/>
        <w:snapToGrid w:val="0"/>
        <w:spacing w:line="240" w:lineRule="auto"/>
        <w:jc w:val="both"/>
        <w:rPr>
          <w:rFonts w:ascii="Times New Roman" w:hAnsi="Times New Roman" w:cs="Times New Roman"/>
          <w:sz w:val="24"/>
          <w:szCs w:val="24"/>
        </w:rPr>
      </w:pPr>
      <w:r w:rsidRPr="00D26851">
        <w:rPr>
          <w:rFonts w:ascii="Times New Roman" w:hAnsi="Times New Roman" w:cs="Times New Roman"/>
          <w:iCs/>
          <w:sz w:val="24"/>
          <w:szCs w:val="24"/>
          <w14:ligatures w14:val="none"/>
        </w:rPr>
        <w:t xml:space="preserve">Where the </w:t>
      </w:r>
      <w:r w:rsidRPr="00D26851">
        <w:rPr>
          <w:rFonts w:ascii="Times New Roman" w:hAnsi="Times New Roman" w:cs="Times New Roman"/>
          <w:sz w:val="24"/>
          <w:szCs w:val="24"/>
        </w:rPr>
        <w:t>dummy variable</w:t>
      </w:r>
      <w:r w:rsidR="00BE6A7A" w:rsidRPr="00D26851">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Out</m:t>
            </m:r>
          </m:e>
          <m:sub>
            <m:r>
              <w:rPr>
                <w:rFonts w:ascii="Cambria Math" w:hAnsi="Cambria Math" w:cs="Times New Roman"/>
                <w:sz w:val="24"/>
                <w:szCs w:val="24"/>
              </w:rPr>
              <m:t>i,d</m:t>
            </m:r>
          </m:sub>
        </m:sSub>
      </m:oMath>
      <w:r w:rsidR="00BE6A7A" w:rsidRPr="00D26851">
        <w:rPr>
          <w:rFonts w:ascii="Times New Roman" w:hAnsi="Times New Roman" w:cs="Times New Roman" w:hint="eastAsia"/>
          <w:sz w:val="24"/>
          <w:szCs w:val="24"/>
        </w:rPr>
        <w:t xml:space="preserve"> </w:t>
      </w:r>
      <w:r w:rsidRPr="00D26851">
        <w:rPr>
          <w:rFonts w:ascii="Times New Roman" w:hAnsi="Times New Roman" w:cs="Times New Roman"/>
          <w:sz w:val="24"/>
          <w:szCs w:val="24"/>
        </w:rPr>
        <w:t xml:space="preserve">indicates whether demand exceeds supply in province </w:t>
      </w:r>
      <w:r w:rsidRPr="00D26851">
        <w:rPr>
          <w:rFonts w:ascii="Times New Roman" w:hAnsi="Times New Roman" w:cs="Times New Roman"/>
          <w:i/>
          <w:iCs/>
          <w:sz w:val="24"/>
          <w:szCs w:val="24"/>
        </w:rPr>
        <w:t>i</w:t>
      </w:r>
      <w:r w:rsidRPr="00D26851">
        <w:rPr>
          <w:rFonts w:ascii="Times New Roman" w:hAnsi="Times New Roman" w:cs="Times New Roman"/>
          <w:sz w:val="24"/>
          <w:szCs w:val="24"/>
        </w:rPr>
        <w:t xml:space="preserve"> on day </w:t>
      </w:r>
      <w:r w:rsidRPr="00D26851">
        <w:rPr>
          <w:rFonts w:ascii="Times New Roman" w:hAnsi="Times New Roman" w:cs="Times New Roman"/>
          <w:i/>
          <w:iCs/>
          <w:sz w:val="24"/>
          <w:szCs w:val="24"/>
        </w:rPr>
        <w:t>d</w:t>
      </w:r>
      <w:r w:rsidRPr="00D2685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ED</m:t>
            </m:r>
          </m:e>
          <m:sub>
            <m:r>
              <w:rPr>
                <w:rFonts w:ascii="Cambria Math" w:hAnsi="Cambria Math" w:cs="Times New Roman"/>
                <w:sz w:val="24"/>
                <w:szCs w:val="24"/>
              </w:rPr>
              <m:t>i,d</m:t>
            </m:r>
          </m:sub>
        </m:sSub>
      </m:oMath>
      <w:r w:rsidRPr="00D26851">
        <w:rPr>
          <w:rFonts w:ascii="Times New Roman" w:hAnsi="Times New Roman" w:cs="Times New Roman"/>
          <w:sz w:val="24"/>
          <w:szCs w:val="24"/>
        </w:rPr>
        <w:t xml:space="preserve"> </w:t>
      </w:r>
      <w:r w:rsidRPr="00D26851">
        <w:rPr>
          <w:rFonts w:ascii="Times New Roman" w:hAnsi="Times New Roman" w:cs="Times New Roman" w:hint="eastAsia"/>
          <w:sz w:val="24"/>
          <w:szCs w:val="24"/>
        </w:rPr>
        <w:t>denotes</w:t>
      </w:r>
      <w:r w:rsidRPr="00D26851">
        <w:rPr>
          <w:rFonts w:ascii="Times New Roman" w:hAnsi="Times New Roman" w:cs="Times New Roman"/>
          <w:sz w:val="24"/>
          <w:szCs w:val="24"/>
        </w:rPr>
        <w:t xml:space="preserve"> the demand </w:t>
      </w:r>
      <w:r w:rsidRPr="00D26851">
        <w:rPr>
          <w:rFonts w:ascii="Times New Roman" w:hAnsi="Times New Roman" w:cs="Times New Roman" w:hint="eastAsia"/>
          <w:sz w:val="24"/>
          <w:szCs w:val="24"/>
        </w:rPr>
        <w:t>and</w:t>
      </w:r>
      <w:r w:rsidRPr="00D2685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ES</m:t>
            </m:r>
          </m:e>
          <m:sub>
            <m:r>
              <w:rPr>
                <w:rFonts w:ascii="Cambria Math" w:hAnsi="Cambria Math" w:cs="Times New Roman"/>
                <w:sz w:val="24"/>
                <w:szCs w:val="24"/>
              </w:rPr>
              <m:t>i,d</m:t>
            </m:r>
          </m:sub>
        </m:sSub>
      </m:oMath>
      <w:r w:rsidRPr="00D26851">
        <w:rPr>
          <w:rFonts w:ascii="Times New Roman" w:hAnsi="Times New Roman" w:cs="Times New Roman"/>
          <w:sz w:val="24"/>
          <w:szCs w:val="24"/>
        </w:rPr>
        <w:t xml:space="preserve"> is the supply. </w:t>
      </w:r>
      <m:oMath>
        <m:sSup>
          <m:sSupPr>
            <m:ctrlPr>
              <w:rPr>
                <w:rFonts w:ascii="Cambria Math" w:hAnsi="Cambria Math" w:cs="Times New Roman"/>
                <w:i/>
                <w:iCs/>
                <w:sz w:val="24"/>
                <w:szCs w:val="24"/>
                <w14:ligatures w14:val="none"/>
              </w:rPr>
            </m:ctrlPr>
          </m:sSupPr>
          <m:e>
            <m:r>
              <w:rPr>
                <w:rFonts w:ascii="Cambria Math" w:hAnsi="Cambria Math" w:cs="Times New Roman"/>
                <w:sz w:val="24"/>
                <w:szCs w:val="24"/>
                <w14:ligatures w14:val="none"/>
              </w:rPr>
              <m:t>PS</m:t>
            </m:r>
          </m:e>
          <m:sup>
            <m:r>
              <w:rPr>
                <w:rFonts w:ascii="Cambria Math" w:hAnsi="Cambria Math" w:cs="Times New Roman"/>
                <w:sz w:val="24"/>
                <w:szCs w:val="24"/>
                <w14:ligatures w14:val="none"/>
              </w:rPr>
              <m:t>N</m:t>
            </m:r>
          </m:sup>
        </m:sSup>
      </m:oMath>
      <w:r w:rsidRPr="00D26851">
        <w:rPr>
          <w:rFonts w:ascii="Times New Roman" w:hAnsi="Times New Roman" w:cs="Times New Roman" w:hint="eastAsia"/>
          <w:iCs/>
          <w:sz w:val="24"/>
          <w:szCs w:val="24"/>
          <w14:ligatures w14:val="none"/>
        </w:rPr>
        <w:t xml:space="preserve"> </w:t>
      </w:r>
      <w:r w:rsidRPr="00D26851">
        <w:rPr>
          <w:rFonts w:ascii="Times New Roman" w:hAnsi="Times New Roman" w:cs="Times New Roman"/>
          <w:sz w:val="24"/>
          <w:szCs w:val="24"/>
        </w:rPr>
        <w:t>represents the national power shortage rate, which is calculated as the ratio of cumulative days during which demand exceeds supply across all provinces and days</w:t>
      </w:r>
      <w:r w:rsidRPr="00D26851">
        <w:rPr>
          <w:rFonts w:ascii="Times New Roman" w:hAnsi="Times New Roman" w:cs="Times New Roman" w:hint="eastAsia"/>
          <w:sz w:val="24"/>
          <w:szCs w:val="24"/>
        </w:rPr>
        <w:t xml:space="preserve">. </w:t>
      </w:r>
      <w:r w:rsidRPr="00D26851">
        <w:rPr>
          <w:rFonts w:ascii="Times New Roman" w:hAnsi="Times New Roman" w:cs="Times New Roman"/>
          <w:i/>
          <w:sz w:val="24"/>
          <w:szCs w:val="24"/>
          <w14:ligatures w14:val="none"/>
        </w:rPr>
        <w:t>Nd</w:t>
      </w:r>
      <w:r w:rsidRPr="00D26851">
        <w:rPr>
          <w:rFonts w:ascii="Times New Roman" w:hAnsi="Times New Roman" w:cs="Times New Roman"/>
          <w:iCs/>
          <w:sz w:val="24"/>
          <w:szCs w:val="24"/>
          <w14:ligatures w14:val="none"/>
        </w:rPr>
        <w:t xml:space="preserve"> </w:t>
      </w:r>
      <w:r w:rsidRPr="00D26851">
        <w:rPr>
          <w:rFonts w:ascii="Times New Roman" w:hAnsi="Times New Roman" w:cs="Times New Roman"/>
          <w:sz w:val="24"/>
          <w:szCs w:val="24"/>
        </w:rPr>
        <w:t xml:space="preserve">represents the total number of observations, which is the product of the number of provinces and the number of days observed for each province. </w:t>
      </w:r>
    </w:p>
    <w:p w14:paraId="21F394FB" w14:textId="77777777" w:rsidR="005B0F88" w:rsidRPr="00D26851" w:rsidRDefault="005B0F88" w:rsidP="005B0F88">
      <w:pPr>
        <w:adjustRightInd w:val="0"/>
        <w:snapToGrid w:val="0"/>
        <w:spacing w:line="240" w:lineRule="auto"/>
        <w:jc w:val="both"/>
        <w:rPr>
          <w:rFonts w:ascii="Times New Roman" w:hAnsi="Times New Roman" w:cs="Times New Roman"/>
          <w:sz w:val="24"/>
          <w:szCs w:val="24"/>
        </w:rPr>
      </w:pPr>
      <w:r w:rsidRPr="00D26851">
        <w:rPr>
          <w:rFonts w:ascii="Times New Roman" w:hAnsi="Times New Roman" w:cs="Times New Roman"/>
          <w:sz w:val="24"/>
          <w:szCs w:val="24"/>
        </w:rPr>
        <w:t>The results in Supplementary Table 1</w:t>
      </w:r>
      <w:r w:rsidRPr="00D26851">
        <w:rPr>
          <w:rFonts w:ascii="Times New Roman" w:hAnsi="Times New Roman" w:cs="Times New Roman" w:hint="eastAsia"/>
          <w:sz w:val="24"/>
          <w:szCs w:val="24"/>
        </w:rPr>
        <w:t>6</w:t>
      </w:r>
      <w:r w:rsidRPr="00D26851">
        <w:rPr>
          <w:rFonts w:ascii="Times New Roman" w:hAnsi="Times New Roman" w:cs="Times New Roman"/>
          <w:sz w:val="24"/>
          <w:szCs w:val="24"/>
        </w:rPr>
        <w:t xml:space="preserve"> show that power outage rates generally hover around 10%. A comparison with Table 5 reveals similarities in some scenarios but differences in others. This variance stems from the fact that power shortage rates only assess the imbalance between supply and demand, without</w:t>
      </w:r>
      <w:r w:rsidRPr="00D26851">
        <w:rPr>
          <w:rFonts w:ascii="Times New Roman" w:hAnsi="Times New Roman" w:cs="Times New Roman" w:hint="eastAsia"/>
          <w:sz w:val="24"/>
          <w:szCs w:val="24"/>
        </w:rPr>
        <w:t xml:space="preserve"> considering</w:t>
      </w:r>
      <w:r w:rsidRPr="00D26851">
        <w:rPr>
          <w:rFonts w:ascii="Times New Roman" w:hAnsi="Times New Roman" w:cs="Times New Roman"/>
          <w:sz w:val="24"/>
          <w:szCs w:val="24"/>
        </w:rPr>
        <w:t xml:space="preserve"> </w:t>
      </w:r>
      <w:r w:rsidRPr="00D26851">
        <w:rPr>
          <w:rFonts w:ascii="Times New Roman" w:hAnsi="Times New Roman" w:cs="Times New Roman" w:hint="eastAsia"/>
          <w:sz w:val="24"/>
          <w:szCs w:val="24"/>
        </w:rPr>
        <w:t xml:space="preserve">failed </w:t>
      </w:r>
      <w:r w:rsidRPr="00D26851">
        <w:rPr>
          <w:rFonts w:ascii="Times New Roman" w:hAnsi="Times New Roman" w:cs="Times New Roman"/>
          <w:sz w:val="24"/>
          <w:szCs w:val="24"/>
        </w:rPr>
        <w:t>distribution</w:t>
      </w:r>
      <w:r w:rsidRPr="00D26851">
        <w:rPr>
          <w:rFonts w:ascii="Times New Roman" w:hAnsi="Times New Roman" w:cs="Times New Roman" w:hint="eastAsia"/>
          <w:sz w:val="24"/>
          <w:szCs w:val="24"/>
        </w:rPr>
        <w:t>, substation,</w:t>
      </w:r>
      <w:r w:rsidRPr="00D26851">
        <w:rPr>
          <w:rFonts w:ascii="Times New Roman" w:hAnsi="Times New Roman" w:cs="Times New Roman"/>
          <w:sz w:val="24"/>
          <w:szCs w:val="24"/>
        </w:rPr>
        <w:t xml:space="preserve"> and local transformer</w:t>
      </w:r>
      <w:r w:rsidRPr="00D26851">
        <w:rPr>
          <w:rFonts w:ascii="Times New Roman" w:hAnsi="Times New Roman" w:cs="Times New Roman" w:hint="eastAsia"/>
          <w:sz w:val="24"/>
          <w:szCs w:val="24"/>
        </w:rPr>
        <w:t>s</w:t>
      </w:r>
      <w:r w:rsidRPr="00D26851">
        <w:rPr>
          <w:rFonts w:ascii="Times New Roman" w:hAnsi="Times New Roman" w:cs="Times New Roman"/>
          <w:sz w:val="24"/>
          <w:szCs w:val="24"/>
        </w:rPr>
        <w:t xml:space="preserve">. </w:t>
      </w:r>
    </w:p>
    <w:p w14:paraId="7E4B4693" w14:textId="1489F8E9" w:rsidR="009B4942" w:rsidRPr="00D26851" w:rsidRDefault="009B4942" w:rsidP="002F71E0">
      <w:pPr>
        <w:adjustRightInd w:val="0"/>
        <w:snapToGrid w:val="0"/>
        <w:spacing w:after="0"/>
        <w:jc w:val="both"/>
        <w:rPr>
          <w:rFonts w:ascii="Times New Roman" w:hAnsi="Times New Roman" w:cs="Times New Roman"/>
          <w:sz w:val="24"/>
          <w:szCs w:val="24"/>
        </w:rPr>
      </w:pPr>
      <w:r w:rsidRPr="00D26851">
        <w:rPr>
          <w:rFonts w:ascii="Times New Roman" w:hAnsi="Times New Roman" w:cs="Times New Roman"/>
          <w:sz w:val="24"/>
          <w:szCs w:val="24"/>
        </w:rPr>
        <w:t xml:space="preserve">Supplementary Table </w:t>
      </w:r>
      <w:r w:rsidRPr="00D26851">
        <w:rPr>
          <w:rFonts w:ascii="Times New Roman" w:hAnsi="Times New Roman" w:cs="Times New Roman" w:hint="eastAsia"/>
          <w:sz w:val="24"/>
          <w:szCs w:val="24"/>
        </w:rPr>
        <w:t>1</w:t>
      </w:r>
      <w:r w:rsidR="009143B0" w:rsidRPr="00D26851">
        <w:rPr>
          <w:rFonts w:ascii="Times New Roman" w:hAnsi="Times New Roman" w:cs="Times New Roman" w:hint="eastAsia"/>
          <w:sz w:val="24"/>
          <w:szCs w:val="24"/>
        </w:rPr>
        <w:t>6</w:t>
      </w:r>
      <w:r w:rsidRPr="00D26851">
        <w:rPr>
          <w:rFonts w:ascii="Times New Roman" w:hAnsi="Times New Roman" w:cs="Times New Roman"/>
          <w:sz w:val="24"/>
          <w:szCs w:val="24"/>
        </w:rPr>
        <w:t xml:space="preserve"> Power shortage rate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250"/>
        <w:gridCol w:w="2250"/>
        <w:gridCol w:w="2250"/>
      </w:tblGrid>
      <w:tr w:rsidR="00D26851" w:rsidRPr="00D26851" w14:paraId="0098C42D" w14:textId="77777777" w:rsidTr="00565F68">
        <w:tc>
          <w:tcPr>
            <w:tcW w:w="1394" w:type="pct"/>
            <w:tcBorders>
              <w:top w:val="single" w:sz="4" w:space="0" w:color="auto"/>
              <w:bottom w:val="single" w:sz="4" w:space="0" w:color="auto"/>
            </w:tcBorders>
          </w:tcPr>
          <w:p w14:paraId="28DF815F" w14:textId="77777777" w:rsidR="009B4942" w:rsidRPr="00D26851" w:rsidRDefault="009B4942" w:rsidP="00565F68">
            <w:pPr>
              <w:adjustRightInd w:val="0"/>
              <w:snapToGrid w:val="0"/>
              <w:jc w:val="both"/>
              <w:rPr>
                <w:rFonts w:ascii="Times New Roman" w:hAnsi="Times New Roman" w:cs="Times New Roman"/>
                <w:sz w:val="24"/>
                <w:szCs w:val="24"/>
              </w:rPr>
            </w:pPr>
          </w:p>
        </w:tc>
        <w:tc>
          <w:tcPr>
            <w:tcW w:w="1202" w:type="pct"/>
            <w:tcBorders>
              <w:top w:val="single" w:sz="4" w:space="0" w:color="auto"/>
              <w:bottom w:val="single" w:sz="4" w:space="0" w:color="auto"/>
            </w:tcBorders>
          </w:tcPr>
          <w:p w14:paraId="2172D8AE"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2030</w:t>
            </w:r>
          </w:p>
        </w:tc>
        <w:tc>
          <w:tcPr>
            <w:tcW w:w="1202" w:type="pct"/>
            <w:tcBorders>
              <w:top w:val="single" w:sz="4" w:space="0" w:color="auto"/>
              <w:bottom w:val="single" w:sz="4" w:space="0" w:color="auto"/>
            </w:tcBorders>
          </w:tcPr>
          <w:p w14:paraId="4DEF4368"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2050</w:t>
            </w:r>
          </w:p>
        </w:tc>
        <w:tc>
          <w:tcPr>
            <w:tcW w:w="1202" w:type="pct"/>
            <w:tcBorders>
              <w:top w:val="single" w:sz="4" w:space="0" w:color="auto"/>
              <w:bottom w:val="single" w:sz="4" w:space="0" w:color="auto"/>
            </w:tcBorders>
          </w:tcPr>
          <w:p w14:paraId="6EF9CF76"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2090</w:t>
            </w:r>
          </w:p>
        </w:tc>
      </w:tr>
      <w:tr w:rsidR="00D26851" w:rsidRPr="00D26851" w14:paraId="6A1FE329" w14:textId="77777777" w:rsidTr="00565F68">
        <w:tc>
          <w:tcPr>
            <w:tcW w:w="1394" w:type="pct"/>
            <w:tcBorders>
              <w:top w:val="single" w:sz="4" w:space="0" w:color="auto"/>
            </w:tcBorders>
          </w:tcPr>
          <w:p w14:paraId="7FAAB1CF"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RCP2.6</w:t>
            </w:r>
          </w:p>
        </w:tc>
        <w:tc>
          <w:tcPr>
            <w:tcW w:w="1202" w:type="pct"/>
            <w:tcBorders>
              <w:top w:val="single" w:sz="4" w:space="0" w:color="auto"/>
            </w:tcBorders>
          </w:tcPr>
          <w:p w14:paraId="52744CA2" w14:textId="77777777" w:rsidR="009B4942" w:rsidRPr="00D26851" w:rsidRDefault="009B4942" w:rsidP="00565F68">
            <w:pPr>
              <w:adjustRightInd w:val="0"/>
              <w:snapToGrid w:val="0"/>
              <w:jc w:val="both"/>
              <w:rPr>
                <w:rFonts w:ascii="Times New Roman" w:hAnsi="Times New Roman" w:cs="Times New Roman"/>
              </w:rPr>
            </w:pPr>
            <w:r w:rsidRPr="00D26851">
              <w:rPr>
                <w:rFonts w:ascii="Times New Roman" w:hAnsi="Times New Roman" w:cs="Times New Roman"/>
              </w:rPr>
              <w:t>7.66%</w:t>
            </w:r>
          </w:p>
        </w:tc>
        <w:tc>
          <w:tcPr>
            <w:tcW w:w="1202" w:type="pct"/>
            <w:tcBorders>
              <w:top w:val="single" w:sz="4" w:space="0" w:color="auto"/>
            </w:tcBorders>
          </w:tcPr>
          <w:p w14:paraId="52ACC096"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8.55%</w:t>
            </w:r>
          </w:p>
        </w:tc>
        <w:tc>
          <w:tcPr>
            <w:tcW w:w="1202" w:type="pct"/>
            <w:tcBorders>
              <w:top w:val="single" w:sz="4" w:space="0" w:color="auto"/>
            </w:tcBorders>
          </w:tcPr>
          <w:p w14:paraId="48651D3F"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7.47%</w:t>
            </w:r>
          </w:p>
        </w:tc>
      </w:tr>
      <w:tr w:rsidR="00D26851" w:rsidRPr="00D26851" w14:paraId="610B26AB" w14:textId="77777777" w:rsidTr="00565F68">
        <w:tc>
          <w:tcPr>
            <w:tcW w:w="1394" w:type="pct"/>
          </w:tcPr>
          <w:p w14:paraId="645A7D99"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RCP4.5</w:t>
            </w:r>
          </w:p>
        </w:tc>
        <w:tc>
          <w:tcPr>
            <w:tcW w:w="1202" w:type="pct"/>
          </w:tcPr>
          <w:p w14:paraId="7E915163"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7.33%</w:t>
            </w:r>
          </w:p>
        </w:tc>
        <w:tc>
          <w:tcPr>
            <w:tcW w:w="1202" w:type="pct"/>
          </w:tcPr>
          <w:p w14:paraId="27EC3801"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9.03%</w:t>
            </w:r>
          </w:p>
        </w:tc>
        <w:tc>
          <w:tcPr>
            <w:tcW w:w="1202" w:type="pct"/>
          </w:tcPr>
          <w:p w14:paraId="2C2D4DB7"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8.45%</w:t>
            </w:r>
          </w:p>
        </w:tc>
      </w:tr>
      <w:tr w:rsidR="009B4942" w:rsidRPr="00D26851" w14:paraId="4798AF92" w14:textId="77777777" w:rsidTr="00565F68">
        <w:tc>
          <w:tcPr>
            <w:tcW w:w="1394" w:type="pct"/>
            <w:tcBorders>
              <w:bottom w:val="single" w:sz="4" w:space="0" w:color="auto"/>
            </w:tcBorders>
          </w:tcPr>
          <w:p w14:paraId="03D74903"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RCP8.5</w:t>
            </w:r>
          </w:p>
        </w:tc>
        <w:tc>
          <w:tcPr>
            <w:tcW w:w="1202" w:type="pct"/>
            <w:tcBorders>
              <w:bottom w:val="single" w:sz="4" w:space="0" w:color="auto"/>
            </w:tcBorders>
          </w:tcPr>
          <w:p w14:paraId="7518B83A"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8.03%</w:t>
            </w:r>
          </w:p>
        </w:tc>
        <w:tc>
          <w:tcPr>
            <w:tcW w:w="1202" w:type="pct"/>
            <w:tcBorders>
              <w:bottom w:val="single" w:sz="4" w:space="0" w:color="auto"/>
            </w:tcBorders>
          </w:tcPr>
          <w:p w14:paraId="5060757E"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9.98%</w:t>
            </w:r>
          </w:p>
        </w:tc>
        <w:tc>
          <w:tcPr>
            <w:tcW w:w="1202" w:type="pct"/>
            <w:tcBorders>
              <w:bottom w:val="single" w:sz="4" w:space="0" w:color="auto"/>
            </w:tcBorders>
          </w:tcPr>
          <w:p w14:paraId="1F883652" w14:textId="77777777" w:rsidR="009B4942" w:rsidRPr="00D26851" w:rsidRDefault="009B4942"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11.5%</w:t>
            </w:r>
          </w:p>
        </w:tc>
      </w:tr>
    </w:tbl>
    <w:p w14:paraId="47944E54" w14:textId="77777777" w:rsidR="009B4942" w:rsidRPr="00D26851" w:rsidRDefault="009B4942" w:rsidP="009B4942">
      <w:pPr>
        <w:adjustRightInd w:val="0"/>
        <w:snapToGrid w:val="0"/>
        <w:jc w:val="both"/>
        <w:rPr>
          <w:rFonts w:ascii="Times New Roman" w:hAnsi="Times New Roman" w:cs="Times New Roman"/>
          <w:sz w:val="24"/>
          <w:szCs w:val="24"/>
        </w:rPr>
      </w:pPr>
    </w:p>
    <w:p w14:paraId="443E2361" w14:textId="4599536E" w:rsidR="008A234C" w:rsidRPr="00D26851" w:rsidRDefault="00A83FE0" w:rsidP="00011F4A">
      <w:pPr>
        <w:adjustRightInd w:val="0"/>
        <w:snapToGrid w:val="0"/>
        <w:jc w:val="both"/>
        <w:rPr>
          <w:rFonts w:ascii="Times New Roman" w:hAnsi="Times New Roman" w:cs="Times New Roman"/>
          <w:sz w:val="24"/>
          <w:szCs w:val="24"/>
        </w:rPr>
      </w:pPr>
      <w:r w:rsidRPr="00D26851">
        <w:rPr>
          <w:rFonts w:ascii="Times New Roman" w:hAnsi="Times New Roman" w:cs="Times New Roman" w:hint="eastAsia"/>
          <w:sz w:val="24"/>
          <w:szCs w:val="24"/>
        </w:rPr>
        <w:t>W</w:t>
      </w:r>
      <w:r w:rsidR="008A234C" w:rsidRPr="00D26851">
        <w:rPr>
          <w:rFonts w:ascii="Times New Roman" w:hAnsi="Times New Roman" w:cs="Times New Roman"/>
          <w:sz w:val="24"/>
          <w:szCs w:val="24"/>
        </w:rPr>
        <w:t xml:space="preserve">e have calculated the additional power plant capacity required to address potential demand surges during heatwaves. This estimation is based on our previous calculations of electricity demand. The national capacity </w:t>
      </w:r>
      <m:oMath>
        <m:r>
          <w:rPr>
            <w:rFonts w:ascii="Cambria Math" w:hAnsi="Cambria Math" w:cs="Times New Roman"/>
            <w:sz w:val="24"/>
            <w:szCs w:val="24"/>
          </w:rPr>
          <m:t>∆C</m:t>
        </m:r>
      </m:oMath>
      <w:r w:rsidR="008A234C" w:rsidRPr="00D26851">
        <w:rPr>
          <w:rFonts w:ascii="Times New Roman" w:hAnsi="Times New Roman" w:cs="Times New Roman"/>
          <w:sz w:val="24"/>
          <w:szCs w:val="24"/>
        </w:rPr>
        <w:t xml:space="preserve"> is estimated by </w:t>
      </w:r>
      <m:oMath>
        <m:r>
          <w:rPr>
            <w:rFonts w:ascii="Cambria Math" w:hAnsi="Cambria Math" w:cs="Times New Roman"/>
            <w:sz w:val="24"/>
            <w:szCs w:val="24"/>
          </w:rPr>
          <m:t>∆C=</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g</m:t>
            </m:r>
          </m:sub>
          <m:sup/>
          <m:e>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d</m:t>
                    </m:r>
                  </m:lim>
                </m:limLow>
              </m:fName>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g,d</m:t>
                    </m:r>
                  </m:sub>
                </m:sSub>
              </m:e>
            </m:func>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g</m:t>
                </m:r>
              </m:sub>
            </m:sSub>
          </m:e>
        </m:nary>
      </m:oMath>
      <w:r w:rsidR="008A234C" w:rsidRPr="00D26851">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g,d</m:t>
            </m:r>
          </m:sub>
        </m:sSub>
      </m:oMath>
      <w:r w:rsidR="008A234C" w:rsidRPr="00D26851">
        <w:rPr>
          <w:rFonts w:ascii="Times New Roman" w:hAnsi="Times New Roman" w:cs="Times New Roman"/>
          <w:sz w:val="24"/>
          <w:szCs w:val="24"/>
        </w:rPr>
        <w:t xml:space="preserve"> represents the daily electricity demand for region </w:t>
      </w:r>
      <w:r w:rsidR="008A234C" w:rsidRPr="00D26851">
        <w:rPr>
          <w:rFonts w:ascii="Times New Roman" w:hAnsi="Times New Roman" w:cs="Times New Roman"/>
          <w:i/>
          <w:iCs/>
          <w:sz w:val="24"/>
          <w:szCs w:val="24"/>
        </w:rPr>
        <w:t xml:space="preserve">g. </w:t>
      </w:r>
      <w:r w:rsidR="008A234C" w:rsidRPr="00D26851">
        <w:rPr>
          <w:rFonts w:ascii="Times New Roman" w:hAnsi="Times New Roman" w:cs="Times New Roman"/>
          <w:sz w:val="24"/>
          <w:szCs w:val="24"/>
        </w:rPr>
        <w:t xml:space="preserve">Considering that regions are typically interconnected and the supply network operates at a regional level, we have included eight regions as outlined by Fan et al. (2023).  The term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d</m:t>
                </m:r>
              </m:lim>
            </m:limLow>
          </m:fName>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g,d</m:t>
                </m:r>
              </m:sub>
            </m:sSub>
          </m:e>
        </m:func>
      </m:oMath>
      <w:r w:rsidR="008A234C" w:rsidRPr="00D26851">
        <w:rPr>
          <w:rFonts w:ascii="Times New Roman" w:hAnsi="Times New Roman" w:cs="Times New Roman"/>
          <w:sz w:val="24"/>
          <w:szCs w:val="24"/>
        </w:rPr>
        <w:t xml:space="preserve"> represents the peak of demand across all days for each region. The factor </w:t>
      </w:r>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g</m:t>
            </m:r>
          </m:sub>
        </m:sSub>
      </m:oMath>
      <w:r w:rsidR="008A234C" w:rsidRPr="00D26851">
        <w:rPr>
          <w:rFonts w:ascii="Times New Roman" w:hAnsi="Times New Roman" w:cs="Times New Roman"/>
          <w:sz w:val="24"/>
          <w:szCs w:val="24"/>
        </w:rPr>
        <w:t xml:space="preserve"> is the proportion of single highest peak-hour demand relative to the total daily demand, calculated based on the daily demand profiles reported by the NDRC (2019). </w:t>
      </w:r>
      <m:oMath>
        <m:r>
          <w:rPr>
            <w:rFonts w:ascii="Cambria Math" w:hAnsi="Cambria Math" w:cs="Times New Roman"/>
            <w:sz w:val="24"/>
            <w:szCs w:val="24"/>
          </w:rPr>
          <m:t>∆C</m:t>
        </m:r>
      </m:oMath>
      <w:r w:rsidR="008A234C" w:rsidRPr="00D26851">
        <w:rPr>
          <w:rFonts w:ascii="Times New Roman" w:hAnsi="Times New Roman" w:cs="Times New Roman"/>
          <w:sz w:val="24"/>
          <w:szCs w:val="24"/>
        </w:rPr>
        <w:t xml:space="preserve"> hen represents the cumulative peak-hour demand across all regions. As shown in Supplementary Table 17, to mitigate the impacts of heatwaves, it is estimated that between 220 and 620 power plants, each with a capacity of 1000 MW per hour, need to be constructed (in reality, the type of energy sources and storage capacity should also be considered). These additional plants would primarily function as peaking power plants, operational only during periods of high demand (Gu et al., 2016). Note this high demand could also be met by increasing the utilization rate of existing power plants, especially since China’s current capacity is underutilized, operating below 50% (Ritchie, 2023). Coal power plants, in particular, could serve as peaking power plants in China, meeting reliability requirements by ramping up and down more efficiently. Furthermore, high demand might also be addressed through storage technologies or end-user services, potentially obviating the need for additional power sector infrastructure (Chen et al., 2021). </w:t>
      </w:r>
    </w:p>
    <w:p w14:paraId="024C6486" w14:textId="2D19722E" w:rsidR="00011F4A" w:rsidRPr="00D26851" w:rsidRDefault="00011F4A" w:rsidP="002F71E0">
      <w:pPr>
        <w:adjustRightInd w:val="0"/>
        <w:snapToGrid w:val="0"/>
        <w:spacing w:after="0"/>
        <w:jc w:val="both"/>
        <w:rPr>
          <w:rFonts w:ascii="Times New Roman" w:hAnsi="Times New Roman" w:cs="Times New Roman"/>
          <w:sz w:val="24"/>
          <w:szCs w:val="24"/>
        </w:rPr>
      </w:pPr>
      <w:r w:rsidRPr="00D26851">
        <w:rPr>
          <w:rFonts w:ascii="Times New Roman" w:hAnsi="Times New Roman" w:cs="Times New Roman"/>
          <w:sz w:val="24"/>
          <w:szCs w:val="24"/>
        </w:rPr>
        <w:t xml:space="preserve">Supplementary Table </w:t>
      </w:r>
      <w:r w:rsidRPr="00D26851">
        <w:rPr>
          <w:rFonts w:ascii="Times New Roman" w:hAnsi="Times New Roman" w:cs="Times New Roman" w:hint="eastAsia"/>
          <w:sz w:val="24"/>
          <w:szCs w:val="24"/>
        </w:rPr>
        <w:t>17</w:t>
      </w:r>
      <w:r w:rsidRPr="00D26851">
        <w:rPr>
          <w:rFonts w:ascii="Times New Roman" w:hAnsi="Times New Roman" w:cs="Times New Roman"/>
          <w:sz w:val="24"/>
          <w:szCs w:val="24"/>
        </w:rPr>
        <w:t xml:space="preserve"> </w:t>
      </w:r>
      <w:r w:rsidRPr="00D26851">
        <w:rPr>
          <w:rFonts w:ascii="Times New Roman" w:hAnsi="Times New Roman" w:cs="Times New Roman" w:hint="eastAsia"/>
          <w:sz w:val="24"/>
          <w:szCs w:val="24"/>
        </w:rPr>
        <w:t>Additional capacity needed</w:t>
      </w:r>
      <w:r w:rsidRPr="00D26851">
        <w:rPr>
          <w:rFonts w:ascii="Times New Roman" w:hAnsi="Times New Roman" w:cs="Times New Roman"/>
          <w:sz w:val="24"/>
          <w:szCs w:val="24"/>
        </w:rPr>
        <w:t xml:space="preserve"> due to increased temperature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4"/>
        <w:gridCol w:w="2629"/>
        <w:gridCol w:w="2629"/>
        <w:gridCol w:w="2628"/>
      </w:tblGrid>
      <w:tr w:rsidR="00D26851" w:rsidRPr="00D26851" w14:paraId="1C945B8E" w14:textId="77777777" w:rsidTr="00565F68">
        <w:tc>
          <w:tcPr>
            <w:tcW w:w="787" w:type="pct"/>
            <w:tcBorders>
              <w:top w:val="single" w:sz="4" w:space="0" w:color="auto"/>
              <w:bottom w:val="single" w:sz="4" w:space="0" w:color="auto"/>
            </w:tcBorders>
          </w:tcPr>
          <w:p w14:paraId="47B918DC" w14:textId="77777777" w:rsidR="00011F4A" w:rsidRPr="00D26851" w:rsidRDefault="00011F4A" w:rsidP="00565F68">
            <w:pPr>
              <w:adjustRightInd w:val="0"/>
              <w:snapToGrid w:val="0"/>
              <w:jc w:val="both"/>
              <w:rPr>
                <w:rFonts w:ascii="Times New Roman" w:hAnsi="Times New Roman" w:cs="Times New Roman"/>
                <w:sz w:val="24"/>
                <w:szCs w:val="24"/>
              </w:rPr>
            </w:pPr>
          </w:p>
        </w:tc>
        <w:tc>
          <w:tcPr>
            <w:tcW w:w="1404" w:type="pct"/>
            <w:tcBorders>
              <w:top w:val="single" w:sz="4" w:space="0" w:color="auto"/>
              <w:bottom w:val="single" w:sz="4" w:space="0" w:color="auto"/>
            </w:tcBorders>
          </w:tcPr>
          <w:p w14:paraId="22FB81E6" w14:textId="77777777" w:rsidR="00011F4A" w:rsidRPr="00D26851" w:rsidRDefault="00011F4A"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2030</w:t>
            </w:r>
          </w:p>
        </w:tc>
        <w:tc>
          <w:tcPr>
            <w:tcW w:w="1404" w:type="pct"/>
            <w:tcBorders>
              <w:top w:val="single" w:sz="4" w:space="0" w:color="auto"/>
              <w:bottom w:val="single" w:sz="4" w:space="0" w:color="auto"/>
            </w:tcBorders>
          </w:tcPr>
          <w:p w14:paraId="25B31419" w14:textId="77777777" w:rsidR="00011F4A" w:rsidRPr="00D26851" w:rsidRDefault="00011F4A"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2050</w:t>
            </w:r>
          </w:p>
        </w:tc>
        <w:tc>
          <w:tcPr>
            <w:tcW w:w="1404" w:type="pct"/>
            <w:tcBorders>
              <w:top w:val="single" w:sz="4" w:space="0" w:color="auto"/>
              <w:bottom w:val="single" w:sz="4" w:space="0" w:color="auto"/>
            </w:tcBorders>
          </w:tcPr>
          <w:p w14:paraId="6216B7C1" w14:textId="77777777" w:rsidR="00011F4A" w:rsidRPr="00D26851" w:rsidRDefault="00011F4A"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2090</w:t>
            </w:r>
          </w:p>
        </w:tc>
      </w:tr>
      <w:tr w:rsidR="00D26851" w:rsidRPr="00D26851" w14:paraId="356886FB" w14:textId="77777777" w:rsidTr="00565F68">
        <w:tc>
          <w:tcPr>
            <w:tcW w:w="787" w:type="pct"/>
            <w:tcBorders>
              <w:top w:val="single" w:sz="4" w:space="0" w:color="auto"/>
            </w:tcBorders>
          </w:tcPr>
          <w:p w14:paraId="02891468" w14:textId="77777777" w:rsidR="00011F4A" w:rsidRPr="00D26851" w:rsidRDefault="00011F4A"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RCP2.6</w:t>
            </w:r>
          </w:p>
        </w:tc>
        <w:tc>
          <w:tcPr>
            <w:tcW w:w="1404" w:type="pct"/>
            <w:tcBorders>
              <w:top w:val="single" w:sz="4" w:space="0" w:color="auto"/>
            </w:tcBorders>
          </w:tcPr>
          <w:p w14:paraId="5FE087A3" w14:textId="77777777" w:rsidR="00011F4A" w:rsidRPr="00D26851" w:rsidRDefault="00011F4A"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hint="eastAsia"/>
                <w:sz w:val="24"/>
                <w:szCs w:val="24"/>
              </w:rPr>
              <w:t>0.22 billion k</w:t>
            </w:r>
            <w:r w:rsidRPr="00D26851">
              <w:rPr>
                <w:rFonts w:ascii="Times New Roman" w:hAnsi="Times New Roman" w:cs="Times New Roman"/>
                <w:sz w:val="24"/>
                <w:szCs w:val="24"/>
              </w:rPr>
              <w:t>W</w:t>
            </w:r>
            <w:r w:rsidRPr="00D26851">
              <w:rPr>
                <w:rFonts w:ascii="Times New Roman" w:hAnsi="Times New Roman" w:cs="Times New Roman" w:hint="eastAsia"/>
                <w:sz w:val="24"/>
                <w:szCs w:val="24"/>
              </w:rPr>
              <w:t xml:space="preserve"> </w:t>
            </w:r>
          </w:p>
        </w:tc>
        <w:tc>
          <w:tcPr>
            <w:tcW w:w="1404" w:type="pct"/>
            <w:tcBorders>
              <w:top w:val="single" w:sz="4" w:space="0" w:color="auto"/>
            </w:tcBorders>
          </w:tcPr>
          <w:p w14:paraId="43C0585A" w14:textId="77777777" w:rsidR="00011F4A" w:rsidRPr="00D26851" w:rsidRDefault="00011F4A"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hint="eastAsia"/>
                <w:sz w:val="24"/>
                <w:szCs w:val="24"/>
              </w:rPr>
              <w:t>0.21</w:t>
            </w:r>
            <w:r w:rsidRPr="00D26851">
              <w:rPr>
                <w:rFonts w:ascii="Times New Roman" w:hAnsi="Times New Roman" w:cs="Times New Roman"/>
                <w:sz w:val="24"/>
                <w:szCs w:val="24"/>
              </w:rPr>
              <w:t xml:space="preserve"> </w:t>
            </w:r>
            <w:r w:rsidRPr="00D26851">
              <w:rPr>
                <w:rFonts w:ascii="Times New Roman" w:hAnsi="Times New Roman" w:cs="Times New Roman" w:hint="eastAsia"/>
                <w:sz w:val="24"/>
                <w:szCs w:val="24"/>
              </w:rPr>
              <w:t>billion k</w:t>
            </w:r>
            <w:r w:rsidRPr="00D26851">
              <w:rPr>
                <w:rFonts w:ascii="Times New Roman" w:hAnsi="Times New Roman" w:cs="Times New Roman"/>
                <w:sz w:val="24"/>
                <w:szCs w:val="24"/>
              </w:rPr>
              <w:t>W</w:t>
            </w:r>
          </w:p>
        </w:tc>
        <w:tc>
          <w:tcPr>
            <w:tcW w:w="1404" w:type="pct"/>
            <w:tcBorders>
              <w:top w:val="single" w:sz="4" w:space="0" w:color="auto"/>
            </w:tcBorders>
          </w:tcPr>
          <w:p w14:paraId="450A40E6" w14:textId="77777777" w:rsidR="00011F4A" w:rsidRPr="00D26851" w:rsidRDefault="00011F4A"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hint="eastAsia"/>
                <w:sz w:val="24"/>
                <w:szCs w:val="24"/>
              </w:rPr>
              <w:t>0.25 billion k</w:t>
            </w:r>
            <w:r w:rsidRPr="00D26851">
              <w:rPr>
                <w:rFonts w:ascii="Times New Roman" w:hAnsi="Times New Roman" w:cs="Times New Roman"/>
                <w:sz w:val="24"/>
                <w:szCs w:val="24"/>
              </w:rPr>
              <w:t>W</w:t>
            </w:r>
            <w:r w:rsidRPr="00D26851">
              <w:rPr>
                <w:rFonts w:ascii="Times New Roman" w:hAnsi="Times New Roman" w:cs="Times New Roman" w:hint="eastAsia"/>
                <w:sz w:val="24"/>
                <w:szCs w:val="24"/>
              </w:rPr>
              <w:t xml:space="preserve"> </w:t>
            </w:r>
          </w:p>
        </w:tc>
      </w:tr>
      <w:tr w:rsidR="00D26851" w:rsidRPr="00D26851" w14:paraId="42106783" w14:textId="77777777" w:rsidTr="00565F68">
        <w:tc>
          <w:tcPr>
            <w:tcW w:w="787" w:type="pct"/>
          </w:tcPr>
          <w:p w14:paraId="060F1358" w14:textId="77777777" w:rsidR="00011F4A" w:rsidRPr="00D26851" w:rsidRDefault="00011F4A"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RCP4.5</w:t>
            </w:r>
          </w:p>
        </w:tc>
        <w:tc>
          <w:tcPr>
            <w:tcW w:w="1404" w:type="pct"/>
          </w:tcPr>
          <w:p w14:paraId="0B65C760" w14:textId="77777777" w:rsidR="00011F4A" w:rsidRPr="00D26851" w:rsidRDefault="00011F4A"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hint="eastAsia"/>
                <w:sz w:val="24"/>
                <w:szCs w:val="24"/>
              </w:rPr>
              <w:t>1.27 billion k</w:t>
            </w:r>
            <w:r w:rsidRPr="00D26851">
              <w:rPr>
                <w:rFonts w:ascii="Times New Roman" w:hAnsi="Times New Roman" w:cs="Times New Roman"/>
                <w:sz w:val="24"/>
                <w:szCs w:val="24"/>
              </w:rPr>
              <w:t>W</w:t>
            </w:r>
          </w:p>
        </w:tc>
        <w:tc>
          <w:tcPr>
            <w:tcW w:w="1404" w:type="pct"/>
          </w:tcPr>
          <w:p w14:paraId="5A9E6E63" w14:textId="77777777" w:rsidR="00011F4A" w:rsidRPr="00D26851" w:rsidRDefault="00011F4A"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hint="eastAsia"/>
                <w:sz w:val="24"/>
                <w:szCs w:val="24"/>
              </w:rPr>
              <w:t>2.73 billion k</w:t>
            </w:r>
            <w:r w:rsidRPr="00D26851">
              <w:rPr>
                <w:rFonts w:ascii="Times New Roman" w:hAnsi="Times New Roman" w:cs="Times New Roman"/>
                <w:sz w:val="24"/>
                <w:szCs w:val="24"/>
              </w:rPr>
              <w:t>W</w:t>
            </w:r>
          </w:p>
        </w:tc>
        <w:tc>
          <w:tcPr>
            <w:tcW w:w="1404" w:type="pct"/>
          </w:tcPr>
          <w:p w14:paraId="0AFDB4DE" w14:textId="77777777" w:rsidR="00011F4A" w:rsidRPr="00D26851" w:rsidRDefault="00011F4A"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hint="eastAsia"/>
                <w:sz w:val="24"/>
                <w:szCs w:val="24"/>
              </w:rPr>
              <w:t>2.22 billion k</w:t>
            </w:r>
            <w:r w:rsidRPr="00D26851">
              <w:rPr>
                <w:rFonts w:ascii="Times New Roman" w:hAnsi="Times New Roman" w:cs="Times New Roman"/>
                <w:sz w:val="24"/>
                <w:szCs w:val="24"/>
              </w:rPr>
              <w:t>W</w:t>
            </w:r>
          </w:p>
        </w:tc>
      </w:tr>
      <w:tr w:rsidR="00D26851" w:rsidRPr="00D26851" w14:paraId="44A07869" w14:textId="77777777" w:rsidTr="00565F68">
        <w:tc>
          <w:tcPr>
            <w:tcW w:w="787" w:type="pct"/>
            <w:tcBorders>
              <w:bottom w:val="single" w:sz="4" w:space="0" w:color="auto"/>
            </w:tcBorders>
          </w:tcPr>
          <w:p w14:paraId="0A5FF5A5" w14:textId="77777777" w:rsidR="00011F4A" w:rsidRPr="00D26851" w:rsidRDefault="00011F4A"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RCP8.5</w:t>
            </w:r>
          </w:p>
        </w:tc>
        <w:tc>
          <w:tcPr>
            <w:tcW w:w="1404" w:type="pct"/>
            <w:tcBorders>
              <w:bottom w:val="single" w:sz="4" w:space="0" w:color="auto"/>
            </w:tcBorders>
          </w:tcPr>
          <w:p w14:paraId="1E5F6162" w14:textId="77777777" w:rsidR="00011F4A" w:rsidRPr="00D26851" w:rsidRDefault="00011F4A"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hint="eastAsia"/>
                <w:sz w:val="24"/>
                <w:szCs w:val="24"/>
              </w:rPr>
              <w:t>2.90 billion k</w:t>
            </w:r>
            <w:r w:rsidRPr="00D26851">
              <w:rPr>
                <w:rFonts w:ascii="Times New Roman" w:hAnsi="Times New Roman" w:cs="Times New Roman"/>
                <w:sz w:val="24"/>
                <w:szCs w:val="24"/>
              </w:rPr>
              <w:t>W</w:t>
            </w:r>
          </w:p>
        </w:tc>
        <w:tc>
          <w:tcPr>
            <w:tcW w:w="1404" w:type="pct"/>
            <w:tcBorders>
              <w:bottom w:val="single" w:sz="4" w:space="0" w:color="auto"/>
            </w:tcBorders>
          </w:tcPr>
          <w:p w14:paraId="4C27A70C" w14:textId="77777777" w:rsidR="00011F4A" w:rsidRPr="00D26851" w:rsidRDefault="00011F4A"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hint="eastAsia"/>
                <w:sz w:val="24"/>
                <w:szCs w:val="24"/>
              </w:rPr>
              <w:t>2.89</w:t>
            </w:r>
            <w:r w:rsidRPr="00D26851">
              <w:rPr>
                <w:rFonts w:ascii="Times New Roman" w:hAnsi="Times New Roman" w:cs="Times New Roman"/>
                <w:sz w:val="24"/>
                <w:szCs w:val="24"/>
              </w:rPr>
              <w:t xml:space="preserve"> </w:t>
            </w:r>
            <w:r w:rsidRPr="00D26851">
              <w:rPr>
                <w:rFonts w:ascii="Times New Roman" w:hAnsi="Times New Roman" w:cs="Times New Roman" w:hint="eastAsia"/>
                <w:sz w:val="24"/>
                <w:szCs w:val="24"/>
              </w:rPr>
              <w:t>billion k</w:t>
            </w:r>
            <w:r w:rsidRPr="00D26851">
              <w:rPr>
                <w:rFonts w:ascii="Times New Roman" w:hAnsi="Times New Roman" w:cs="Times New Roman"/>
                <w:sz w:val="24"/>
                <w:szCs w:val="24"/>
              </w:rPr>
              <w:t>W</w:t>
            </w:r>
          </w:p>
        </w:tc>
        <w:tc>
          <w:tcPr>
            <w:tcW w:w="1404" w:type="pct"/>
            <w:tcBorders>
              <w:bottom w:val="single" w:sz="4" w:space="0" w:color="auto"/>
            </w:tcBorders>
          </w:tcPr>
          <w:p w14:paraId="284044E9" w14:textId="77777777" w:rsidR="00011F4A" w:rsidRPr="00D26851" w:rsidRDefault="00011F4A"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hint="eastAsia"/>
                <w:sz w:val="24"/>
                <w:szCs w:val="24"/>
              </w:rPr>
              <w:t>6.20</w:t>
            </w:r>
            <w:r w:rsidRPr="00D26851">
              <w:rPr>
                <w:rFonts w:ascii="Times New Roman" w:hAnsi="Times New Roman" w:cs="Times New Roman"/>
                <w:sz w:val="24"/>
                <w:szCs w:val="24"/>
              </w:rPr>
              <w:t xml:space="preserve"> </w:t>
            </w:r>
            <w:r w:rsidRPr="00D26851">
              <w:rPr>
                <w:rFonts w:ascii="Times New Roman" w:hAnsi="Times New Roman" w:cs="Times New Roman" w:hint="eastAsia"/>
                <w:sz w:val="24"/>
                <w:szCs w:val="24"/>
              </w:rPr>
              <w:t>billion k</w:t>
            </w:r>
            <w:r w:rsidRPr="00D26851">
              <w:rPr>
                <w:rFonts w:ascii="Times New Roman" w:hAnsi="Times New Roman" w:cs="Times New Roman"/>
                <w:sz w:val="24"/>
                <w:szCs w:val="24"/>
              </w:rPr>
              <w:t>W</w:t>
            </w:r>
          </w:p>
        </w:tc>
      </w:tr>
    </w:tbl>
    <w:p w14:paraId="6CB02DA8" w14:textId="4EAE229C" w:rsidR="002C76E8" w:rsidRPr="00D26851" w:rsidRDefault="00011F4A" w:rsidP="00CF072F">
      <w:pPr>
        <w:adjustRightInd w:val="0"/>
        <w:snapToGrid w:val="0"/>
        <w:jc w:val="both"/>
        <w:rPr>
          <w:rFonts w:ascii="Times New Roman" w:hAnsi="Times New Roman" w:cs="Times New Roman"/>
          <w:sz w:val="24"/>
          <w:szCs w:val="24"/>
        </w:rPr>
      </w:pPr>
      <w:r w:rsidRPr="00D26851">
        <w:rPr>
          <w:rFonts w:ascii="Times New Roman" w:hAnsi="Times New Roman" w:cs="Times New Roman" w:hint="eastAsia"/>
          <w:sz w:val="24"/>
          <w:szCs w:val="24"/>
        </w:rPr>
        <w:lastRenderedPageBreak/>
        <w:t xml:space="preserve">Note: An increased peak demand of 0.22 billion kW indicates around 220 </w:t>
      </w:r>
      <w:r w:rsidRPr="00D26851">
        <w:rPr>
          <w:rFonts w:ascii="Times New Roman" w:hAnsi="Times New Roman" w:cs="Times New Roman"/>
          <w:sz w:val="24"/>
          <w:szCs w:val="24"/>
        </w:rPr>
        <w:t>additional</w:t>
      </w:r>
      <w:r w:rsidRPr="00D26851">
        <w:rPr>
          <w:rFonts w:ascii="Times New Roman" w:hAnsi="Times New Roman" w:cs="Times New Roman" w:hint="eastAsia"/>
          <w:sz w:val="24"/>
          <w:szCs w:val="24"/>
        </w:rPr>
        <w:t xml:space="preserve"> power plants with 1000 MW needed to be built by 2030.</w:t>
      </w:r>
    </w:p>
    <w:p w14:paraId="223AF93E" w14:textId="77777777" w:rsidR="00560D6B" w:rsidRPr="00D26851" w:rsidRDefault="00560D6B" w:rsidP="00560D6B">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Besides, we are fully aware that our projection of future supply and demand is a simplified attempt in our efforts to assess power outages during heatwaves. Many valuable published studies, although not focusing on power outages as we do, have examined energy consumption and supply </w:t>
      </w:r>
      <w:r w:rsidRPr="00D26851">
        <w:rPr>
          <w:rFonts w:ascii="Times New Roman" w:hAnsi="Times New Roman" w:cs="Times New Roman" w:hint="eastAsia"/>
          <w:sz w:val="24"/>
          <w:szCs w:val="24"/>
        </w:rPr>
        <w:t>under</w:t>
      </w:r>
      <w:r w:rsidRPr="00D26851">
        <w:rPr>
          <w:rFonts w:ascii="Times New Roman" w:hAnsi="Times New Roman" w:cs="Times New Roman"/>
          <w:sz w:val="24"/>
          <w:szCs w:val="24"/>
        </w:rPr>
        <w:t xml:space="preserve"> climate change</w:t>
      </w:r>
      <w:r w:rsidRPr="00D26851">
        <w:rPr>
          <w:rFonts w:ascii="Times New Roman" w:hAnsi="Times New Roman" w:cs="Times New Roman" w:hint="eastAsia"/>
          <w:sz w:val="24"/>
          <w:szCs w:val="24"/>
        </w:rPr>
        <w:t>.</w:t>
      </w:r>
      <w:r w:rsidRPr="00D26851">
        <w:rPr>
          <w:rFonts w:ascii="Times New Roman" w:hAnsi="Times New Roman" w:cs="Times New Roman"/>
          <w:sz w:val="24"/>
          <w:szCs w:val="24"/>
        </w:rPr>
        <w:t xml:space="preserve"> Interested readers are directed to these papers listed in Supplementary Table 18</w:t>
      </w:r>
      <w:r w:rsidRPr="00D26851">
        <w:rPr>
          <w:rFonts w:ascii="Times New Roman" w:hAnsi="Times New Roman" w:cs="Times New Roman" w:hint="eastAsia"/>
          <w:sz w:val="24"/>
          <w:szCs w:val="24"/>
        </w:rPr>
        <w:t>.</w:t>
      </w:r>
    </w:p>
    <w:p w14:paraId="4B789624" w14:textId="77777777" w:rsidR="00560D6B" w:rsidRPr="00D26851" w:rsidRDefault="00560D6B" w:rsidP="00A112DA">
      <w:pPr>
        <w:adjustRightInd w:val="0"/>
        <w:snapToGrid w:val="0"/>
        <w:spacing w:after="0"/>
        <w:jc w:val="both"/>
        <w:rPr>
          <w:rFonts w:ascii="Times New Roman" w:hAnsi="Times New Roman" w:cs="Times New Roman"/>
          <w:sz w:val="24"/>
          <w:szCs w:val="24"/>
        </w:rPr>
      </w:pPr>
      <w:r w:rsidRPr="00D26851">
        <w:rPr>
          <w:rFonts w:ascii="Times New Roman" w:hAnsi="Times New Roman" w:cs="Times New Roman"/>
          <w:sz w:val="24"/>
          <w:szCs w:val="24"/>
        </w:rPr>
        <w:t>Supplementary Table 1</w:t>
      </w:r>
      <w:r w:rsidRPr="00D26851">
        <w:rPr>
          <w:rFonts w:ascii="Times New Roman" w:hAnsi="Times New Roman" w:cs="Times New Roman" w:hint="eastAsia"/>
          <w:sz w:val="24"/>
          <w:szCs w:val="24"/>
        </w:rPr>
        <w:t>8</w:t>
      </w:r>
      <w:r w:rsidRPr="00D26851">
        <w:rPr>
          <w:rFonts w:ascii="Times New Roman" w:hAnsi="Times New Roman" w:cs="Times New Roman"/>
          <w:sz w:val="24"/>
          <w:szCs w:val="24"/>
        </w:rPr>
        <w:t xml:space="preserve"> Examples of studies on future energy projections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2"/>
        <w:gridCol w:w="4408"/>
      </w:tblGrid>
      <w:tr w:rsidR="00D26851" w:rsidRPr="00D26851" w14:paraId="3D2E69D9" w14:textId="77777777" w:rsidTr="00565F68">
        <w:tc>
          <w:tcPr>
            <w:tcW w:w="0" w:type="auto"/>
            <w:tcBorders>
              <w:top w:val="single" w:sz="4" w:space="0" w:color="auto"/>
              <w:bottom w:val="single" w:sz="4" w:space="0" w:color="auto"/>
            </w:tcBorders>
          </w:tcPr>
          <w:p w14:paraId="6C24BC04" w14:textId="77777777" w:rsidR="00560D6B" w:rsidRPr="00D26851" w:rsidRDefault="00560D6B" w:rsidP="00565F68">
            <w:pPr>
              <w:adjustRightInd w:val="0"/>
              <w:snapToGrid w:val="0"/>
              <w:jc w:val="both"/>
              <w:rPr>
                <w:rFonts w:ascii="Times New Roman" w:hAnsi="Times New Roman" w:cs="Times New Roman"/>
                <w:sz w:val="24"/>
                <w:szCs w:val="24"/>
              </w:rPr>
            </w:pPr>
          </w:p>
        </w:tc>
        <w:tc>
          <w:tcPr>
            <w:tcW w:w="0" w:type="auto"/>
            <w:tcBorders>
              <w:top w:val="single" w:sz="4" w:space="0" w:color="auto"/>
              <w:bottom w:val="single" w:sz="4" w:space="0" w:color="auto"/>
            </w:tcBorders>
          </w:tcPr>
          <w:p w14:paraId="584DD698" w14:textId="77777777" w:rsidR="00560D6B" w:rsidRPr="00D26851" w:rsidRDefault="00560D6B"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References</w:t>
            </w:r>
          </w:p>
        </w:tc>
      </w:tr>
      <w:tr w:rsidR="00D26851" w:rsidRPr="00B3643E" w14:paraId="2AA2EC18" w14:textId="77777777" w:rsidTr="00565F68">
        <w:tc>
          <w:tcPr>
            <w:tcW w:w="0" w:type="auto"/>
            <w:tcBorders>
              <w:top w:val="single" w:sz="4" w:space="0" w:color="auto"/>
            </w:tcBorders>
          </w:tcPr>
          <w:p w14:paraId="389F8180" w14:textId="77777777" w:rsidR="00560D6B" w:rsidRPr="00D26851" w:rsidRDefault="00560D6B"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Change in energy demand impacted by climate change/high temperature</w:t>
            </w:r>
          </w:p>
        </w:tc>
        <w:tc>
          <w:tcPr>
            <w:tcW w:w="0" w:type="auto"/>
            <w:tcBorders>
              <w:top w:val="single" w:sz="4" w:space="0" w:color="auto"/>
            </w:tcBorders>
          </w:tcPr>
          <w:p w14:paraId="5A37D2E8" w14:textId="77777777" w:rsidR="00560D6B" w:rsidRPr="00D26851" w:rsidRDefault="00560D6B" w:rsidP="00565F68">
            <w:pPr>
              <w:adjustRightInd w:val="0"/>
              <w:snapToGrid w:val="0"/>
              <w:jc w:val="both"/>
              <w:rPr>
                <w:rFonts w:ascii="Times New Roman" w:hAnsi="Times New Roman" w:cs="Times New Roman"/>
                <w:sz w:val="24"/>
                <w:szCs w:val="24"/>
                <w:lang w:val="fr-FR"/>
              </w:rPr>
            </w:pPr>
            <w:r w:rsidRPr="00D26851">
              <w:rPr>
                <w:rFonts w:ascii="Times New Roman" w:hAnsi="Times New Roman" w:cs="Times New Roman"/>
                <w:sz w:val="24"/>
                <w:szCs w:val="24"/>
                <w:lang w:val="fr-FR"/>
              </w:rPr>
              <w:t>e.g., Yalew et al., 2020; Zhang et al., 2022</w:t>
            </w:r>
          </w:p>
        </w:tc>
      </w:tr>
      <w:tr w:rsidR="00D26851" w:rsidRPr="00B3643E" w14:paraId="650D96F3" w14:textId="77777777" w:rsidTr="00565F68">
        <w:tc>
          <w:tcPr>
            <w:tcW w:w="0" w:type="auto"/>
          </w:tcPr>
          <w:p w14:paraId="47481814" w14:textId="77777777" w:rsidR="00560D6B" w:rsidRPr="00D26851" w:rsidRDefault="00560D6B"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Change in energy supply impacted by climate change/high temperature </w:t>
            </w:r>
          </w:p>
        </w:tc>
        <w:tc>
          <w:tcPr>
            <w:tcW w:w="0" w:type="auto"/>
          </w:tcPr>
          <w:p w14:paraId="33D09C6B" w14:textId="77777777" w:rsidR="00560D6B" w:rsidRPr="00D26851" w:rsidRDefault="00560D6B" w:rsidP="00565F68">
            <w:pPr>
              <w:adjustRightInd w:val="0"/>
              <w:snapToGrid w:val="0"/>
              <w:jc w:val="both"/>
              <w:rPr>
                <w:rFonts w:ascii="Times New Roman" w:hAnsi="Times New Roman" w:cs="Times New Roman"/>
                <w:sz w:val="24"/>
                <w:szCs w:val="24"/>
                <w:lang w:val="fr-FR"/>
              </w:rPr>
            </w:pPr>
            <w:r w:rsidRPr="00D26851">
              <w:rPr>
                <w:rFonts w:ascii="Times New Roman" w:hAnsi="Times New Roman" w:cs="Times New Roman"/>
                <w:sz w:val="24"/>
                <w:szCs w:val="24"/>
                <w:lang w:val="fr-FR"/>
              </w:rPr>
              <w:t>e.g., Gernaat et al., 2021; Zhang et al., 2021; Zhuo et al., 2022;</w:t>
            </w:r>
          </w:p>
        </w:tc>
      </w:tr>
      <w:tr w:rsidR="00D26851" w:rsidRPr="00B3643E" w14:paraId="79BBAB75" w14:textId="77777777" w:rsidTr="00565F68">
        <w:tc>
          <w:tcPr>
            <w:tcW w:w="0" w:type="auto"/>
            <w:tcBorders>
              <w:bottom w:val="single" w:sz="4" w:space="0" w:color="auto"/>
            </w:tcBorders>
          </w:tcPr>
          <w:p w14:paraId="5564DF90" w14:textId="77777777" w:rsidR="00560D6B" w:rsidRPr="00D26851" w:rsidRDefault="00560D6B" w:rsidP="00565F68">
            <w:pPr>
              <w:adjustRightInd w:val="0"/>
              <w:snapToGrid w:val="0"/>
              <w:jc w:val="both"/>
              <w:rPr>
                <w:rFonts w:ascii="Times New Roman" w:hAnsi="Times New Roman" w:cs="Times New Roman"/>
                <w:sz w:val="24"/>
                <w:szCs w:val="24"/>
              </w:rPr>
            </w:pPr>
            <w:r w:rsidRPr="00D26851">
              <w:rPr>
                <w:rFonts w:ascii="Times New Roman" w:hAnsi="Times New Roman" w:cs="Times New Roman"/>
                <w:sz w:val="24"/>
                <w:szCs w:val="24"/>
              </w:rPr>
              <w:t xml:space="preserve">Supply-demand match/ power shortage </w:t>
            </w:r>
          </w:p>
        </w:tc>
        <w:tc>
          <w:tcPr>
            <w:tcW w:w="0" w:type="auto"/>
            <w:tcBorders>
              <w:bottom w:val="single" w:sz="4" w:space="0" w:color="auto"/>
            </w:tcBorders>
          </w:tcPr>
          <w:p w14:paraId="19E177BF" w14:textId="77777777" w:rsidR="00560D6B" w:rsidRPr="00D26851" w:rsidRDefault="00560D6B" w:rsidP="00565F68">
            <w:pPr>
              <w:adjustRightInd w:val="0"/>
              <w:snapToGrid w:val="0"/>
              <w:jc w:val="both"/>
              <w:rPr>
                <w:rFonts w:ascii="Times New Roman" w:hAnsi="Times New Roman" w:cs="Times New Roman"/>
                <w:sz w:val="24"/>
                <w:szCs w:val="24"/>
                <w:lang w:val="fr-FR"/>
              </w:rPr>
            </w:pPr>
            <w:r w:rsidRPr="00D26851">
              <w:rPr>
                <w:rFonts w:ascii="Times New Roman" w:hAnsi="Times New Roman" w:cs="Times New Roman"/>
                <w:sz w:val="24"/>
                <w:szCs w:val="24"/>
                <w:lang w:val="fr-FR"/>
              </w:rPr>
              <w:t>e.g., Liu et al., 2023; Fan et al., 2023</w:t>
            </w:r>
          </w:p>
        </w:tc>
      </w:tr>
    </w:tbl>
    <w:p w14:paraId="3F971630" w14:textId="77777777" w:rsidR="00560D6B" w:rsidRPr="00D26851" w:rsidRDefault="00560D6B" w:rsidP="00CF072F">
      <w:pPr>
        <w:adjustRightInd w:val="0"/>
        <w:snapToGrid w:val="0"/>
        <w:jc w:val="both"/>
        <w:rPr>
          <w:rFonts w:ascii="Times New Roman" w:hAnsi="Times New Roman" w:cs="Times New Roman"/>
          <w:sz w:val="24"/>
          <w:szCs w:val="24"/>
          <w:lang w:val="sv-SE"/>
        </w:rPr>
      </w:pPr>
    </w:p>
    <w:p w14:paraId="7F1AB553" w14:textId="06C72CE4" w:rsidR="0021446C" w:rsidRPr="00D26851" w:rsidRDefault="0021446C" w:rsidP="00686286">
      <w:pPr>
        <w:pStyle w:val="Heading2"/>
        <w:rPr>
          <w:rFonts w:ascii="Times New Roman" w:hAnsi="Times New Roman" w:cs="Times New Roman"/>
          <w:b/>
          <w:bCs/>
          <w:color w:val="auto"/>
          <w:sz w:val="24"/>
          <w:szCs w:val="24"/>
        </w:rPr>
      </w:pPr>
      <w:bookmarkStart w:id="9" w:name="_Hlk151640659"/>
      <w:r w:rsidRPr="00D26851">
        <w:rPr>
          <w:rFonts w:ascii="Times New Roman" w:hAnsi="Times New Roman" w:cs="Times New Roman"/>
          <w:b/>
          <w:bCs/>
          <w:color w:val="auto"/>
          <w:sz w:val="24"/>
          <w:szCs w:val="24"/>
        </w:rPr>
        <w:t xml:space="preserve">Future </w:t>
      </w:r>
      <w:r w:rsidR="00B34506" w:rsidRPr="00D26851">
        <w:rPr>
          <w:rFonts w:ascii="Times New Roman" w:hAnsi="Times New Roman" w:cs="Times New Roman" w:hint="eastAsia"/>
          <w:b/>
          <w:bCs/>
          <w:color w:val="auto"/>
          <w:sz w:val="24"/>
          <w:szCs w:val="24"/>
        </w:rPr>
        <w:t>electricity sector</w:t>
      </w:r>
      <w:r w:rsidRPr="00D26851">
        <w:rPr>
          <w:rFonts w:ascii="Times New Roman" w:hAnsi="Times New Roman" w:cs="Times New Roman"/>
          <w:b/>
          <w:bCs/>
          <w:color w:val="auto"/>
          <w:sz w:val="24"/>
          <w:szCs w:val="24"/>
        </w:rPr>
        <w:t xml:space="preserve"> scenarios</w:t>
      </w:r>
    </w:p>
    <w:bookmarkEnd w:id="9"/>
    <w:p w14:paraId="7FA9569A" w14:textId="5B714D27" w:rsidR="0018290F" w:rsidRPr="00D26851" w:rsidRDefault="00495814" w:rsidP="0018290F">
      <w:pPr>
        <w:spacing w:after="0" w:line="240" w:lineRule="auto"/>
        <w:contextualSpacing/>
        <w:jc w:val="both"/>
        <w:rPr>
          <w:rFonts w:ascii="Times New Roman" w:hAnsi="Times New Roman" w:cs="Times New Roman"/>
          <w:sz w:val="24"/>
          <w:szCs w:val="24"/>
        </w:rPr>
      </w:pPr>
      <w:r w:rsidRPr="00D26851">
        <w:rPr>
          <w:rFonts w:ascii="Times New Roman" w:hAnsi="Times New Roman" w:cs="Times New Roman"/>
          <w:sz w:val="24"/>
          <w:szCs w:val="24"/>
        </w:rPr>
        <w:t>W</w:t>
      </w:r>
      <w:r w:rsidR="0018290F" w:rsidRPr="00D26851">
        <w:rPr>
          <w:rFonts w:ascii="Times New Roman" w:hAnsi="Times New Roman" w:cs="Times New Roman"/>
          <w:sz w:val="24"/>
          <w:szCs w:val="24"/>
        </w:rPr>
        <w:t>e explore how the potential changes in the electricity sector may impact heatwave-induced power outages by constructing</w:t>
      </w:r>
      <w:r w:rsidR="00466FF4" w:rsidRPr="00D26851">
        <w:rPr>
          <w:rFonts w:ascii="Times New Roman" w:hAnsi="Times New Roman" w:cs="Times New Roman" w:hint="eastAsia"/>
          <w:sz w:val="24"/>
          <w:szCs w:val="24"/>
        </w:rPr>
        <w:t xml:space="preserve"> </w:t>
      </w:r>
      <w:r w:rsidR="0018290F" w:rsidRPr="00D26851">
        <w:rPr>
          <w:rFonts w:ascii="Times New Roman" w:hAnsi="Times New Roman" w:cs="Times New Roman"/>
          <w:kern w:val="2"/>
          <w:sz w:val="24"/>
          <w:szCs w:val="24"/>
        </w:rPr>
        <w:t xml:space="preserve">electricity sector </w:t>
      </w:r>
      <w:r w:rsidR="0018290F" w:rsidRPr="00D26851">
        <w:rPr>
          <w:rFonts w:ascii="Times New Roman" w:hAnsi="Times New Roman" w:cs="Times New Roman"/>
          <w:sz w:val="24"/>
          <w:szCs w:val="24"/>
        </w:rPr>
        <w:t>scenarios. We construct the following scenarios: (1) the Reference Scenarios, where the current energy mix remains unchanged; (2) the Impacted Generation Scenario, where electricity generation from fossil and non-fossil sources is impacted</w:t>
      </w:r>
      <w:r w:rsidR="00DE2A59" w:rsidRPr="00D26851">
        <w:rPr>
          <w:rFonts w:ascii="Times New Roman" w:hAnsi="Times New Roman" w:cs="Times New Roman"/>
          <w:sz w:val="24"/>
          <w:szCs w:val="24"/>
        </w:rPr>
        <w:t xml:space="preserve"> differently</w:t>
      </w:r>
      <w:r w:rsidR="0018290F" w:rsidRPr="00D26851">
        <w:rPr>
          <w:rFonts w:ascii="Times New Roman" w:hAnsi="Times New Roman" w:cs="Times New Roman"/>
          <w:sz w:val="24"/>
          <w:szCs w:val="24"/>
        </w:rPr>
        <w:t xml:space="preserve"> by climate change; (3) </w:t>
      </w:r>
      <w:r w:rsidR="00DE2A59" w:rsidRPr="00D26851">
        <w:rPr>
          <w:rFonts w:ascii="Times New Roman" w:hAnsi="Times New Roman" w:cs="Times New Roman" w:hint="eastAsia"/>
          <w:sz w:val="24"/>
          <w:szCs w:val="24"/>
        </w:rPr>
        <w:t>t</w:t>
      </w:r>
      <w:r w:rsidR="0018290F" w:rsidRPr="00D26851">
        <w:rPr>
          <w:rFonts w:ascii="Times New Roman" w:hAnsi="Times New Roman" w:cs="Times New Roman"/>
          <w:sz w:val="24"/>
          <w:szCs w:val="24"/>
        </w:rPr>
        <w:t xml:space="preserve">he Battery Storage Deployment Scenarios, where battery technology mitigates the variability of renewable generation in the electricity grid, in addition to the impacts outlined in scenario (2). Note that these scenarios are highly stylized and are intended solely to explore comparative changes in the electricity sector. Altogether, we have developed four scenarios: Reference, Impacted Generation, Low Energy Storage, and High Energy Storage. </w:t>
      </w:r>
    </w:p>
    <w:p w14:paraId="72FEB560" w14:textId="77777777" w:rsidR="00071F11" w:rsidRPr="00D26851" w:rsidRDefault="00071F11" w:rsidP="0018290F">
      <w:pPr>
        <w:spacing w:after="0" w:line="240" w:lineRule="auto"/>
        <w:contextualSpacing/>
        <w:jc w:val="both"/>
        <w:rPr>
          <w:rFonts w:ascii="Times New Roman" w:hAnsi="Times New Roman" w:cs="Times New Roman"/>
          <w:sz w:val="24"/>
          <w:szCs w:val="24"/>
        </w:rPr>
      </w:pPr>
    </w:p>
    <w:p w14:paraId="6124EEED" w14:textId="13CA0ADD" w:rsidR="0018290F" w:rsidRPr="00D26851" w:rsidRDefault="0096028A" w:rsidP="0018290F">
      <w:pPr>
        <w:spacing w:after="0" w:line="240" w:lineRule="auto"/>
        <w:contextualSpacing/>
        <w:jc w:val="both"/>
        <w:rPr>
          <w:rFonts w:ascii="Times New Roman" w:hAnsi="Times New Roman" w:cs="Times New Roman"/>
          <w:sz w:val="24"/>
          <w:szCs w:val="24"/>
        </w:rPr>
      </w:pPr>
      <w:r w:rsidRPr="00D26851">
        <w:rPr>
          <w:rFonts w:ascii="Times New Roman" w:hAnsi="Times New Roman" w:cs="Times New Roman" w:hint="eastAsia"/>
          <w:sz w:val="24"/>
          <w:szCs w:val="24"/>
        </w:rPr>
        <w:t xml:space="preserve">Supplementary </w:t>
      </w:r>
      <w:r w:rsidR="0018290F" w:rsidRPr="00D26851">
        <w:rPr>
          <w:rFonts w:ascii="Times New Roman" w:hAnsi="Times New Roman" w:cs="Times New Roman"/>
          <w:sz w:val="24"/>
          <w:szCs w:val="24"/>
        </w:rPr>
        <w:t xml:space="preserve">Table </w:t>
      </w:r>
      <w:r w:rsidRPr="00D26851">
        <w:rPr>
          <w:rFonts w:ascii="Times New Roman" w:hAnsi="Times New Roman" w:cs="Times New Roman" w:hint="eastAsia"/>
          <w:sz w:val="24"/>
          <w:szCs w:val="24"/>
        </w:rPr>
        <w:t>1</w:t>
      </w:r>
      <w:r w:rsidR="00727FC3" w:rsidRPr="00D26851">
        <w:rPr>
          <w:rFonts w:ascii="Times New Roman" w:hAnsi="Times New Roman" w:cs="Times New Roman" w:hint="eastAsia"/>
          <w:sz w:val="24"/>
          <w:szCs w:val="24"/>
        </w:rPr>
        <w:t>9</w:t>
      </w:r>
      <w:r w:rsidR="0018290F" w:rsidRPr="00D26851">
        <w:rPr>
          <w:rFonts w:ascii="Times New Roman" w:hAnsi="Times New Roman" w:cs="Times New Roman"/>
          <w:sz w:val="24"/>
          <w:szCs w:val="24"/>
        </w:rPr>
        <w:t xml:space="preserve"> Stylized future electricity sector scenarios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0"/>
        <w:gridCol w:w="3894"/>
        <w:gridCol w:w="3926"/>
      </w:tblGrid>
      <w:tr w:rsidR="00D26851" w:rsidRPr="00D26851" w14:paraId="0CF6BBAE" w14:textId="77777777" w:rsidTr="00F41039">
        <w:tc>
          <w:tcPr>
            <w:tcW w:w="0" w:type="auto"/>
            <w:tcBorders>
              <w:top w:val="single" w:sz="4" w:space="0" w:color="auto"/>
              <w:bottom w:val="single" w:sz="4" w:space="0" w:color="auto"/>
            </w:tcBorders>
          </w:tcPr>
          <w:p w14:paraId="60EEDE6D" w14:textId="77777777" w:rsidR="0018290F" w:rsidRPr="00D26851" w:rsidRDefault="0018290F"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Scenarios</w:t>
            </w:r>
          </w:p>
        </w:tc>
        <w:tc>
          <w:tcPr>
            <w:tcW w:w="0" w:type="auto"/>
            <w:tcBorders>
              <w:top w:val="single" w:sz="4" w:space="0" w:color="auto"/>
              <w:bottom w:val="single" w:sz="4" w:space="0" w:color="auto"/>
            </w:tcBorders>
          </w:tcPr>
          <w:p w14:paraId="46D7DDC1" w14:textId="77777777" w:rsidR="0018290F" w:rsidRPr="00D26851" w:rsidRDefault="0018290F"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2030</w:t>
            </w:r>
          </w:p>
        </w:tc>
        <w:tc>
          <w:tcPr>
            <w:tcW w:w="0" w:type="auto"/>
            <w:tcBorders>
              <w:top w:val="single" w:sz="4" w:space="0" w:color="auto"/>
              <w:bottom w:val="single" w:sz="4" w:space="0" w:color="auto"/>
            </w:tcBorders>
          </w:tcPr>
          <w:p w14:paraId="62630D01" w14:textId="77777777" w:rsidR="0018290F" w:rsidRPr="00D26851" w:rsidRDefault="0018290F" w:rsidP="00F41039">
            <w:pPr>
              <w:contextualSpacing/>
              <w:jc w:val="both"/>
              <w:rPr>
                <w:rFonts w:ascii="Times New Roman" w:hAnsi="Times New Roman" w:cs="Times New Roman"/>
                <w:sz w:val="24"/>
                <w:szCs w:val="24"/>
              </w:rPr>
            </w:pPr>
            <w:r w:rsidRPr="00D26851">
              <w:rPr>
                <w:rFonts w:ascii="Times New Roman" w:hAnsi="Times New Roman" w:cs="Times New Roman"/>
                <w:sz w:val="24"/>
                <w:szCs w:val="24"/>
              </w:rPr>
              <w:t>2050</w:t>
            </w:r>
          </w:p>
        </w:tc>
      </w:tr>
      <w:tr w:rsidR="00D26851" w:rsidRPr="00D26851" w14:paraId="7586F111" w14:textId="77777777" w:rsidTr="00F41039">
        <w:tc>
          <w:tcPr>
            <w:tcW w:w="0" w:type="auto"/>
            <w:tcBorders>
              <w:top w:val="single" w:sz="4" w:space="0" w:color="auto"/>
            </w:tcBorders>
            <w:vAlign w:val="center"/>
          </w:tcPr>
          <w:p w14:paraId="708AAD4B" w14:textId="77777777" w:rsidR="0018290F" w:rsidRPr="00D26851" w:rsidRDefault="0018290F" w:rsidP="00F41039">
            <w:pPr>
              <w:contextualSpacing/>
              <w:rPr>
                <w:rFonts w:ascii="Times New Roman" w:hAnsi="Times New Roman" w:cs="Times New Roman"/>
                <w:sz w:val="24"/>
                <w:szCs w:val="24"/>
              </w:rPr>
            </w:pPr>
            <w:r w:rsidRPr="00D26851">
              <w:rPr>
                <w:rFonts w:ascii="Times New Roman" w:hAnsi="Times New Roman" w:cs="Times New Roman"/>
                <w:sz w:val="24"/>
                <w:szCs w:val="24"/>
              </w:rPr>
              <w:t>Reference</w:t>
            </w:r>
          </w:p>
        </w:tc>
        <w:tc>
          <w:tcPr>
            <w:tcW w:w="0" w:type="auto"/>
            <w:tcBorders>
              <w:top w:val="single" w:sz="4" w:space="0" w:color="auto"/>
            </w:tcBorders>
            <w:vAlign w:val="center"/>
          </w:tcPr>
          <w:p w14:paraId="13270119" w14:textId="77777777" w:rsidR="0018290F" w:rsidRPr="00D26851" w:rsidRDefault="0018290F" w:rsidP="00F41039">
            <w:pPr>
              <w:contextualSpacing/>
              <w:rPr>
                <w:rFonts w:ascii="Times New Roman" w:hAnsi="Times New Roman" w:cs="Times New Roman"/>
                <w:sz w:val="24"/>
                <w:szCs w:val="24"/>
              </w:rPr>
            </w:pPr>
            <w:r w:rsidRPr="00D26851">
              <w:rPr>
                <w:rFonts w:ascii="Times New Roman" w:hAnsi="Times New Roman" w:cs="Times New Roman"/>
                <w:sz w:val="24"/>
                <w:szCs w:val="24"/>
              </w:rPr>
              <w:t>No change (same as 2020)</w:t>
            </w:r>
          </w:p>
        </w:tc>
        <w:tc>
          <w:tcPr>
            <w:tcW w:w="0" w:type="auto"/>
            <w:tcBorders>
              <w:top w:val="single" w:sz="4" w:space="0" w:color="auto"/>
            </w:tcBorders>
            <w:vAlign w:val="center"/>
          </w:tcPr>
          <w:p w14:paraId="5A61D075" w14:textId="77777777" w:rsidR="0018290F" w:rsidRPr="00D26851" w:rsidRDefault="0018290F" w:rsidP="00F41039">
            <w:pPr>
              <w:contextualSpacing/>
              <w:rPr>
                <w:rFonts w:ascii="Times New Roman" w:hAnsi="Times New Roman" w:cs="Times New Roman"/>
                <w:sz w:val="24"/>
                <w:szCs w:val="24"/>
              </w:rPr>
            </w:pPr>
            <w:r w:rsidRPr="00D26851">
              <w:rPr>
                <w:rFonts w:ascii="Times New Roman" w:hAnsi="Times New Roman" w:cs="Times New Roman"/>
                <w:sz w:val="24"/>
                <w:szCs w:val="24"/>
              </w:rPr>
              <w:t>No change (same as 2020)</w:t>
            </w:r>
          </w:p>
        </w:tc>
      </w:tr>
      <w:tr w:rsidR="00D26851" w:rsidRPr="00D26851" w14:paraId="1399AD2A" w14:textId="77777777" w:rsidTr="00F41039">
        <w:tc>
          <w:tcPr>
            <w:tcW w:w="0" w:type="auto"/>
            <w:vAlign w:val="center"/>
          </w:tcPr>
          <w:p w14:paraId="54DB0DD7" w14:textId="77777777" w:rsidR="0018290F" w:rsidRPr="00D26851" w:rsidRDefault="0018290F" w:rsidP="00F41039">
            <w:pPr>
              <w:contextualSpacing/>
              <w:rPr>
                <w:rFonts w:ascii="Times New Roman" w:hAnsi="Times New Roman" w:cs="Times New Roman"/>
                <w:sz w:val="24"/>
                <w:szCs w:val="24"/>
              </w:rPr>
            </w:pPr>
            <w:r w:rsidRPr="00D26851">
              <w:rPr>
                <w:rFonts w:ascii="Times New Roman" w:hAnsi="Times New Roman" w:cs="Times New Roman"/>
                <w:sz w:val="24"/>
                <w:szCs w:val="24"/>
              </w:rPr>
              <w:t>Impacted Generation</w:t>
            </w:r>
          </w:p>
        </w:tc>
        <w:tc>
          <w:tcPr>
            <w:tcW w:w="0" w:type="auto"/>
            <w:vAlign w:val="center"/>
          </w:tcPr>
          <w:p w14:paraId="72AEC3E6" w14:textId="77777777" w:rsidR="0018290F" w:rsidRPr="00D26851" w:rsidRDefault="0018290F" w:rsidP="00F41039">
            <w:pPr>
              <w:contextualSpacing/>
              <w:rPr>
                <w:rFonts w:ascii="Times New Roman" w:hAnsi="Times New Roman" w:cs="Times New Roman"/>
                <w:sz w:val="24"/>
                <w:szCs w:val="24"/>
              </w:rPr>
            </w:pPr>
            <w:r w:rsidRPr="00D26851">
              <w:rPr>
                <w:rFonts w:ascii="Times New Roman" w:hAnsi="Times New Roman" w:cs="Times New Roman"/>
                <w:sz w:val="24"/>
                <w:szCs w:val="24"/>
              </w:rPr>
              <w:t>Generation from both fossil and renewable sources (increase by 50%) is compromised by climate change</w:t>
            </w:r>
          </w:p>
        </w:tc>
        <w:tc>
          <w:tcPr>
            <w:tcW w:w="0" w:type="auto"/>
            <w:vAlign w:val="center"/>
          </w:tcPr>
          <w:p w14:paraId="359E43BE" w14:textId="77777777" w:rsidR="0018290F" w:rsidRPr="00D26851" w:rsidRDefault="0018290F" w:rsidP="00F41039">
            <w:pPr>
              <w:contextualSpacing/>
              <w:rPr>
                <w:rFonts w:ascii="Times New Roman" w:hAnsi="Times New Roman" w:cs="Times New Roman"/>
                <w:sz w:val="24"/>
                <w:szCs w:val="24"/>
              </w:rPr>
            </w:pPr>
            <w:r w:rsidRPr="00D26851">
              <w:rPr>
                <w:rFonts w:ascii="Times New Roman" w:hAnsi="Times New Roman" w:cs="Times New Roman"/>
                <w:sz w:val="24"/>
                <w:szCs w:val="24"/>
              </w:rPr>
              <w:t>Generation from both fossil and renewable sources (increase by 100%) is compromised by climate change</w:t>
            </w:r>
          </w:p>
        </w:tc>
      </w:tr>
      <w:tr w:rsidR="00205B8B" w:rsidRPr="00D26851" w14:paraId="3326FDD7" w14:textId="77777777" w:rsidTr="00F41039">
        <w:trPr>
          <w:trHeight w:val="547"/>
        </w:trPr>
        <w:tc>
          <w:tcPr>
            <w:tcW w:w="0" w:type="auto"/>
            <w:tcBorders>
              <w:bottom w:val="single" w:sz="4" w:space="0" w:color="auto"/>
            </w:tcBorders>
            <w:vAlign w:val="center"/>
          </w:tcPr>
          <w:p w14:paraId="0994CF45" w14:textId="77777777" w:rsidR="0018290F" w:rsidRPr="00D26851" w:rsidRDefault="0018290F" w:rsidP="00F41039">
            <w:pPr>
              <w:contextualSpacing/>
              <w:rPr>
                <w:rFonts w:ascii="Times New Roman" w:hAnsi="Times New Roman" w:cs="Times New Roman"/>
                <w:sz w:val="24"/>
                <w:szCs w:val="24"/>
              </w:rPr>
            </w:pPr>
            <w:r w:rsidRPr="00D26851">
              <w:rPr>
                <w:rFonts w:ascii="Times New Roman" w:hAnsi="Times New Roman" w:cs="Times New Roman"/>
                <w:sz w:val="24"/>
                <w:szCs w:val="24"/>
              </w:rPr>
              <w:t>Energy Storage</w:t>
            </w:r>
          </w:p>
        </w:tc>
        <w:tc>
          <w:tcPr>
            <w:tcW w:w="0" w:type="auto"/>
            <w:gridSpan w:val="2"/>
            <w:tcBorders>
              <w:bottom w:val="single" w:sz="4" w:space="0" w:color="auto"/>
            </w:tcBorders>
            <w:vAlign w:val="center"/>
          </w:tcPr>
          <w:p w14:paraId="2CE04796" w14:textId="77777777" w:rsidR="0018290F" w:rsidRPr="00D26851" w:rsidRDefault="0018290F" w:rsidP="00F41039">
            <w:pPr>
              <w:contextualSpacing/>
              <w:rPr>
                <w:rFonts w:ascii="Times New Roman" w:hAnsi="Times New Roman" w:cs="Times New Roman"/>
                <w:sz w:val="24"/>
                <w:szCs w:val="24"/>
              </w:rPr>
            </w:pPr>
            <w:r w:rsidRPr="00D26851">
              <w:rPr>
                <w:rFonts w:ascii="Times New Roman" w:hAnsi="Times New Roman" w:cs="Times New Roman"/>
                <w:sz w:val="24"/>
                <w:szCs w:val="24"/>
              </w:rPr>
              <w:t>Battery storage deployment increases by 50% (Low), by 100% (High)</w:t>
            </w:r>
          </w:p>
        </w:tc>
      </w:tr>
    </w:tbl>
    <w:p w14:paraId="79E4EB5B" w14:textId="77777777" w:rsidR="0018290F" w:rsidRPr="00D26851" w:rsidRDefault="0018290F" w:rsidP="0018290F">
      <w:pPr>
        <w:spacing w:after="0" w:line="240" w:lineRule="auto"/>
        <w:contextualSpacing/>
        <w:jc w:val="both"/>
        <w:rPr>
          <w:rFonts w:ascii="Times New Roman" w:hAnsi="Times New Roman" w:cs="Times New Roman"/>
          <w:sz w:val="24"/>
          <w:szCs w:val="24"/>
        </w:rPr>
      </w:pPr>
    </w:p>
    <w:p w14:paraId="41A0BE6E" w14:textId="3530CE21" w:rsidR="00A52125" w:rsidRPr="00D26851" w:rsidRDefault="0018290F" w:rsidP="00A52125">
      <w:pPr>
        <w:spacing w:after="0" w:line="240" w:lineRule="auto"/>
        <w:contextualSpacing/>
        <w:jc w:val="both"/>
        <w:rPr>
          <w:rFonts w:ascii="Times New Roman" w:hAnsi="Times New Roman" w:cs="Times New Roman"/>
          <w:sz w:val="24"/>
          <w:szCs w:val="24"/>
          <w14:ligatures w14:val="none"/>
        </w:rPr>
      </w:pPr>
      <w:r w:rsidRPr="00D26851">
        <w:rPr>
          <w:rFonts w:ascii="Times New Roman" w:hAnsi="Times New Roman" w:cs="Times New Roman"/>
          <w:sz w:val="24"/>
          <w:szCs w:val="24"/>
          <w14:ligatures w14:val="none"/>
        </w:rPr>
        <w:t>The Reference scenario adopts the temperature projection in RCP2.6. In the Impacted Generation scenario</w:t>
      </w:r>
      <w:r w:rsidR="00535B68" w:rsidRPr="00D26851">
        <w:rPr>
          <w:rFonts w:ascii="Times New Roman" w:hAnsi="Times New Roman" w:cs="Times New Roman" w:hint="eastAsia"/>
          <w:sz w:val="24"/>
          <w:szCs w:val="24"/>
          <w14:ligatures w14:val="none"/>
        </w:rPr>
        <w:t xml:space="preserve">, </w:t>
      </w:r>
      <w:r w:rsidRPr="00D26851">
        <w:rPr>
          <w:rFonts w:ascii="Times New Roman" w:hAnsi="Times New Roman" w:cs="Times New Roman"/>
          <w:sz w:val="24"/>
          <w:szCs w:val="24"/>
          <w14:ligatures w14:val="none"/>
        </w:rPr>
        <w:t xml:space="preserve">it is assumed that renewable energy, projected to increase by 50% in 2030 and 100% in 2050, will be impacted by climate change. </w:t>
      </w:r>
      <w:r w:rsidR="00433346" w:rsidRPr="00D26851">
        <w:rPr>
          <w:rFonts w:ascii="Times New Roman" w:hAnsi="Times New Roman" w:cs="Times New Roman"/>
          <w:sz w:val="24"/>
          <w:szCs w:val="24"/>
          <w14:ligatures w14:val="none"/>
        </w:rPr>
        <w:t>T</w:t>
      </w:r>
      <w:r w:rsidR="00433346" w:rsidRPr="00D26851">
        <w:rPr>
          <w:rFonts w:ascii="Times New Roman" w:hAnsi="Times New Roman" w:cs="Times New Roman" w:hint="eastAsia"/>
          <w:sz w:val="24"/>
          <w:szCs w:val="24"/>
          <w14:ligatures w14:val="none"/>
        </w:rPr>
        <w:t>he impact factors are listed in Supple</w:t>
      </w:r>
      <w:r w:rsidR="004D73CB" w:rsidRPr="00D26851">
        <w:rPr>
          <w:rFonts w:ascii="Times New Roman" w:hAnsi="Times New Roman" w:cs="Times New Roman" w:hint="eastAsia"/>
          <w:sz w:val="24"/>
          <w:szCs w:val="24"/>
          <w14:ligatures w14:val="none"/>
        </w:rPr>
        <w:t>mentary</w:t>
      </w:r>
      <w:r w:rsidR="00433346" w:rsidRPr="00D26851">
        <w:rPr>
          <w:rFonts w:ascii="Times New Roman" w:hAnsi="Times New Roman" w:cs="Times New Roman" w:hint="eastAsia"/>
          <w:sz w:val="24"/>
          <w:szCs w:val="24"/>
          <w14:ligatures w14:val="none"/>
        </w:rPr>
        <w:t xml:space="preserve"> Table </w:t>
      </w:r>
      <w:r w:rsidR="004D73CB" w:rsidRPr="00D26851">
        <w:rPr>
          <w:rFonts w:ascii="Times New Roman" w:hAnsi="Times New Roman" w:cs="Times New Roman" w:hint="eastAsia"/>
          <w:sz w:val="24"/>
          <w:szCs w:val="24"/>
          <w14:ligatures w14:val="none"/>
        </w:rPr>
        <w:t xml:space="preserve">14. </w:t>
      </w:r>
      <w:r w:rsidRPr="00D26851">
        <w:rPr>
          <w:rFonts w:ascii="Times New Roman" w:hAnsi="Times New Roman" w:cs="Times New Roman"/>
          <w:sz w:val="24"/>
          <w:szCs w:val="24"/>
          <w14:ligatures w14:val="none"/>
        </w:rPr>
        <w:t xml:space="preserve">In the Energy Storage scenario, we assume that the low and high energy storage scenarios correspond to 50% </w:t>
      </w:r>
      <w:r w:rsidR="00334131" w:rsidRPr="00D26851">
        <w:rPr>
          <w:rFonts w:ascii="Times New Roman" w:hAnsi="Times New Roman" w:cs="Times New Roman" w:hint="eastAsia"/>
          <w:sz w:val="24"/>
          <w:szCs w:val="24"/>
          <w14:ligatures w14:val="none"/>
        </w:rPr>
        <w:t xml:space="preserve">(50% storage) </w:t>
      </w:r>
      <w:r w:rsidRPr="00D26851">
        <w:rPr>
          <w:rFonts w:ascii="Times New Roman" w:hAnsi="Times New Roman" w:cs="Times New Roman"/>
          <w:sz w:val="24"/>
          <w:szCs w:val="24"/>
          <w14:ligatures w14:val="none"/>
        </w:rPr>
        <w:t>and 20%</w:t>
      </w:r>
      <w:r w:rsidR="00334131" w:rsidRPr="00D26851">
        <w:rPr>
          <w:rFonts w:ascii="Times New Roman" w:hAnsi="Times New Roman" w:cs="Times New Roman" w:hint="eastAsia"/>
          <w:sz w:val="24"/>
          <w:szCs w:val="24"/>
          <w14:ligatures w14:val="none"/>
        </w:rPr>
        <w:t xml:space="preserve"> (100% storage)</w:t>
      </w:r>
      <w:r w:rsidRPr="00D26851">
        <w:rPr>
          <w:rFonts w:ascii="Times New Roman" w:hAnsi="Times New Roman" w:cs="Times New Roman"/>
          <w:sz w:val="24"/>
          <w:szCs w:val="24"/>
          <w14:ligatures w14:val="none"/>
        </w:rPr>
        <w:t xml:space="preserve"> of renewable generation being affected by climate change, respectively. </w:t>
      </w:r>
      <w:r w:rsidR="00FD2FAB" w:rsidRPr="00D26851">
        <w:rPr>
          <w:rFonts w:ascii="Times New Roman" w:hAnsi="Times New Roman" w:cs="Times New Roman"/>
          <w:sz w:val="24"/>
          <w:szCs w:val="24"/>
          <w14:ligatures w14:val="none"/>
        </w:rPr>
        <w:t xml:space="preserve">It is important to highlight that a reduction in generation does not necessarily translate into increased outages. This is because system dispatching and demand response can mitigate some of the negative impacts, although these factors are not fully </w:t>
      </w:r>
      <w:r w:rsidR="00FD2FAB" w:rsidRPr="00D26851">
        <w:rPr>
          <w:rFonts w:ascii="Times New Roman" w:hAnsi="Times New Roman" w:cs="Times New Roman"/>
          <w:sz w:val="24"/>
          <w:szCs w:val="24"/>
          <w14:ligatures w14:val="none"/>
        </w:rPr>
        <w:lastRenderedPageBreak/>
        <w:t xml:space="preserve">incorporated into our simplified model. </w:t>
      </w:r>
      <w:r w:rsidR="00A52125" w:rsidRPr="00D26851">
        <w:rPr>
          <w:rFonts w:ascii="Times New Roman" w:hAnsi="Times New Roman" w:cs="Times New Roman"/>
          <w:sz w:val="24"/>
          <w:szCs w:val="24"/>
          <w14:ligatures w14:val="none"/>
        </w:rPr>
        <w:t>As such, our estimates should be considered as upper bounds on the potential effects.</w:t>
      </w:r>
    </w:p>
    <w:p w14:paraId="1B2DC7E5" w14:textId="77777777" w:rsidR="0018290F" w:rsidRPr="00D26851" w:rsidRDefault="0018290F" w:rsidP="0018290F">
      <w:pPr>
        <w:spacing w:after="0" w:line="240" w:lineRule="auto"/>
        <w:contextualSpacing/>
        <w:jc w:val="both"/>
        <w:rPr>
          <w:rFonts w:ascii="Times New Roman" w:hAnsi="Times New Roman" w:cs="Times New Roman"/>
          <w:sz w:val="24"/>
          <w:szCs w:val="24"/>
          <w14:ligatures w14:val="none"/>
        </w:rPr>
      </w:pPr>
    </w:p>
    <w:p w14:paraId="465A6373" w14:textId="045F3945" w:rsidR="0018290F" w:rsidRPr="00D26851" w:rsidRDefault="0018290F" w:rsidP="0018290F">
      <w:pPr>
        <w:spacing w:after="0" w:line="240" w:lineRule="auto"/>
        <w:contextualSpacing/>
        <w:jc w:val="both"/>
        <w:rPr>
          <w:rFonts w:ascii="Times New Roman" w:hAnsi="Times New Roman" w:cs="Times New Roman"/>
          <w:sz w:val="24"/>
          <w:szCs w:val="24"/>
          <w14:ligatures w14:val="none"/>
        </w:rPr>
      </w:pPr>
      <w:bookmarkStart w:id="10" w:name="_Hlk152612063"/>
      <w:bookmarkStart w:id="11" w:name="_Hlk151640843"/>
      <w:r w:rsidRPr="00D26851">
        <w:rPr>
          <w:rFonts w:ascii="Times New Roman" w:hAnsi="Times New Roman" w:cs="Times New Roman"/>
          <w:sz w:val="24"/>
          <w:szCs w:val="24"/>
          <w14:ligatures w14:val="none"/>
        </w:rPr>
        <w:t>Our results (</w:t>
      </w:r>
      <w:r w:rsidR="00727FC3" w:rsidRPr="00D26851">
        <w:rPr>
          <w:rFonts w:ascii="Times New Roman" w:hAnsi="Times New Roman" w:cs="Times New Roman" w:hint="eastAsia"/>
          <w:sz w:val="24"/>
          <w:szCs w:val="24"/>
          <w14:ligatures w14:val="none"/>
        </w:rPr>
        <w:t xml:space="preserve">Supplementary </w:t>
      </w:r>
      <w:r w:rsidRPr="00D26851">
        <w:rPr>
          <w:rFonts w:ascii="Times New Roman" w:hAnsi="Times New Roman" w:cs="Times New Roman"/>
          <w:sz w:val="24"/>
          <w:szCs w:val="24"/>
          <w14:ligatures w14:val="none"/>
        </w:rPr>
        <w:t>Fig</w:t>
      </w:r>
      <w:r w:rsidR="00727FC3" w:rsidRPr="00D26851">
        <w:rPr>
          <w:rFonts w:ascii="Times New Roman" w:hAnsi="Times New Roman" w:cs="Times New Roman" w:hint="eastAsia"/>
          <w:sz w:val="24"/>
          <w:szCs w:val="24"/>
          <w14:ligatures w14:val="none"/>
        </w:rPr>
        <w:t>.</w:t>
      </w:r>
      <w:r w:rsidRPr="00D26851">
        <w:rPr>
          <w:rFonts w:ascii="Times New Roman" w:hAnsi="Times New Roman" w:cs="Times New Roman"/>
          <w:sz w:val="24"/>
          <w:szCs w:val="24"/>
          <w14:ligatures w14:val="none"/>
        </w:rPr>
        <w:t xml:space="preserve"> </w:t>
      </w:r>
      <w:r w:rsidR="00727FC3" w:rsidRPr="00D26851">
        <w:rPr>
          <w:rFonts w:ascii="Times New Roman" w:hAnsi="Times New Roman" w:cs="Times New Roman" w:hint="eastAsia"/>
          <w:sz w:val="24"/>
          <w:szCs w:val="24"/>
          <w14:ligatures w14:val="none"/>
        </w:rPr>
        <w:t>3</w:t>
      </w:r>
      <w:r w:rsidRPr="00D26851">
        <w:rPr>
          <w:rFonts w:ascii="Times New Roman" w:hAnsi="Times New Roman" w:cs="Times New Roman"/>
          <w:sz w:val="24"/>
          <w:szCs w:val="24"/>
          <w14:ligatures w14:val="none"/>
        </w:rPr>
        <w:t xml:space="preserve">) indicate that increased renewable energy generation (Impacted Generation Scenario) contributes to a higher probability of power disruptions, increasing by 0.62% in 2030 and by 0.79% in 2050. Conversely, the deployment of additional energy storage (High Energy Storage Scenario) facilitates greater integration of renewable energy and enhances the overall </w:t>
      </w:r>
      <w:r w:rsidR="00932BC5" w:rsidRPr="00D26851">
        <w:rPr>
          <w:rFonts w:ascii="Times New Roman" w:hAnsi="Times New Roman" w:cs="Times New Roman" w:hint="eastAsia"/>
          <w:sz w:val="24"/>
          <w:szCs w:val="24"/>
          <w14:ligatures w14:val="none"/>
        </w:rPr>
        <w:t xml:space="preserve">system </w:t>
      </w:r>
      <w:r w:rsidRPr="00D26851">
        <w:rPr>
          <w:rFonts w:ascii="Times New Roman" w:hAnsi="Times New Roman" w:cs="Times New Roman"/>
          <w:sz w:val="24"/>
          <w:szCs w:val="24"/>
          <w14:ligatures w14:val="none"/>
        </w:rPr>
        <w:t>reliability</w:t>
      </w:r>
      <w:r w:rsidR="00E8052E" w:rsidRPr="00D26851">
        <w:rPr>
          <w:rFonts w:ascii="Times New Roman" w:hAnsi="Times New Roman" w:cs="Times New Roman" w:hint="eastAsia"/>
          <w:sz w:val="24"/>
          <w:szCs w:val="24"/>
          <w14:ligatures w14:val="none"/>
        </w:rPr>
        <w:t>.</w:t>
      </w:r>
      <w:r w:rsidR="00E8052E" w:rsidRPr="00D26851">
        <w:rPr>
          <w:rFonts w:ascii="Times New Roman" w:hAnsi="Times New Roman" w:cs="Times New Roman"/>
          <w:sz w:val="24"/>
          <w:szCs w:val="24"/>
          <w14:ligatures w14:val="none"/>
        </w:rPr>
        <w:t xml:space="preserve"> Here, the projected increase in the likelihood of power disruptions is modest, at 0.16% in 2030 and 0.17% in 2050.</w:t>
      </w:r>
      <w:r w:rsidRPr="00D26851">
        <w:rPr>
          <w:rFonts w:ascii="Times New Roman" w:hAnsi="Times New Roman" w:cs="Times New Roman"/>
          <w:sz w:val="24"/>
          <w:szCs w:val="24"/>
          <w14:ligatures w14:val="none"/>
        </w:rPr>
        <w:t xml:space="preserve"> </w:t>
      </w:r>
      <w:bookmarkEnd w:id="10"/>
      <w:r w:rsidR="00E1657E" w:rsidRPr="00D26851">
        <w:rPr>
          <w:rFonts w:ascii="Times New Roman" w:hAnsi="Times New Roman" w:cs="Times New Roman"/>
          <w:sz w:val="24"/>
          <w:szCs w:val="24"/>
          <w14:ligatures w14:val="none"/>
        </w:rPr>
        <w:t>These results align with existing research which indicates that as more renewable generation is incorporated into the grid, power reliability and stability may be increasingly compromised by extreme weather conditions (Schmietendorf et al., 2015; Abdin et al., 2019; Liu et al., 2023).</w:t>
      </w:r>
    </w:p>
    <w:bookmarkEnd w:id="11"/>
    <w:p w14:paraId="14A602A7" w14:textId="77777777" w:rsidR="0018290F" w:rsidRPr="00D26851" w:rsidRDefault="0018290F" w:rsidP="0018290F">
      <w:pPr>
        <w:spacing w:after="0" w:line="240" w:lineRule="auto"/>
        <w:contextualSpacing/>
        <w:jc w:val="both"/>
        <w:rPr>
          <w:rFonts w:ascii="Times New Roman" w:hAnsi="Times New Roman" w:cs="Times New Roman"/>
          <w:sz w:val="24"/>
          <w:szCs w:val="24"/>
        </w:rPr>
      </w:pPr>
    </w:p>
    <w:p w14:paraId="3FC08C45" w14:textId="77777777" w:rsidR="0018290F" w:rsidRPr="00D26851" w:rsidRDefault="0018290F" w:rsidP="0018290F">
      <w:pPr>
        <w:spacing w:after="0" w:line="240" w:lineRule="auto"/>
        <w:contextualSpacing/>
        <w:jc w:val="both"/>
        <w:rPr>
          <w:rFonts w:ascii="Times New Roman" w:hAnsi="Times New Roman" w:cs="Times New Roman"/>
          <w:sz w:val="24"/>
          <w:szCs w:val="24"/>
        </w:rPr>
      </w:pPr>
      <w:r w:rsidRPr="00D26851">
        <w:rPr>
          <w:rFonts w:ascii="Times New Roman" w:hAnsi="Times New Roman" w:cs="Times New Roman"/>
          <w:noProof/>
          <w:sz w:val="24"/>
          <w:szCs w:val="24"/>
        </w:rPr>
        <w:drawing>
          <wp:inline distT="0" distB="0" distL="0" distR="0" wp14:anchorId="0C28499E" wp14:editId="009CE8BA">
            <wp:extent cx="4572000" cy="2774950"/>
            <wp:effectExtent l="0" t="0" r="0" b="6350"/>
            <wp:docPr id="142636754" name="Chart 1">
              <a:extLst xmlns:a="http://schemas.openxmlformats.org/drawingml/2006/main">
                <a:ext uri="{FF2B5EF4-FFF2-40B4-BE49-F238E27FC236}">
                  <a16:creationId xmlns:a16="http://schemas.microsoft.com/office/drawing/2014/main" id="{5F78BD9B-94D4-AB50-CA4B-D4BEEF087B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D21778" w14:textId="20041EEA" w:rsidR="0018290F" w:rsidRPr="00D26851" w:rsidRDefault="00727FC3" w:rsidP="0018290F">
      <w:pPr>
        <w:spacing w:after="0" w:line="240" w:lineRule="auto"/>
        <w:contextualSpacing/>
        <w:jc w:val="both"/>
        <w:rPr>
          <w:rFonts w:ascii="Times New Roman" w:hAnsi="Times New Roman" w:cs="Times New Roman"/>
          <w:sz w:val="24"/>
          <w:szCs w:val="24"/>
        </w:rPr>
      </w:pPr>
      <w:r w:rsidRPr="00D26851">
        <w:rPr>
          <w:rFonts w:ascii="Times New Roman" w:hAnsi="Times New Roman" w:cs="Times New Roman" w:hint="eastAsia"/>
          <w:sz w:val="24"/>
          <w:szCs w:val="24"/>
        </w:rPr>
        <w:t>Supplementary Fig. 3</w:t>
      </w:r>
      <w:bookmarkStart w:id="12" w:name="_Hlk152704338"/>
      <w:r w:rsidRPr="00D26851">
        <w:rPr>
          <w:rFonts w:ascii="Times New Roman" w:hAnsi="Times New Roman" w:cs="Times New Roman" w:hint="eastAsia"/>
          <w:sz w:val="24"/>
          <w:szCs w:val="24"/>
        </w:rPr>
        <w:t xml:space="preserve"> </w:t>
      </w:r>
      <w:r w:rsidR="0018290F" w:rsidRPr="00D26851">
        <w:rPr>
          <w:rFonts w:ascii="Times New Roman" w:hAnsi="Times New Roman" w:cs="Times New Roman"/>
          <w:sz w:val="24"/>
          <w:szCs w:val="24"/>
        </w:rPr>
        <w:t xml:space="preserve">Impacts of future energy system on the probability of power outages in four scenarios </w:t>
      </w:r>
      <w:bookmarkEnd w:id="12"/>
    </w:p>
    <w:p w14:paraId="0EDB3FB9" w14:textId="77777777" w:rsidR="0018290F" w:rsidRPr="00D26851" w:rsidRDefault="0018290F" w:rsidP="0018290F">
      <w:pPr>
        <w:spacing w:after="0" w:line="240" w:lineRule="auto"/>
        <w:contextualSpacing/>
        <w:jc w:val="both"/>
        <w:rPr>
          <w:rFonts w:ascii="Times New Roman" w:hAnsi="Times New Roman" w:cs="Times New Roman"/>
          <w:sz w:val="24"/>
          <w:szCs w:val="24"/>
        </w:rPr>
      </w:pPr>
    </w:p>
    <w:p w14:paraId="2C720C78" w14:textId="77777777" w:rsidR="006727B7" w:rsidRPr="00D26851" w:rsidRDefault="006727B7"/>
    <w:p w14:paraId="745F740D" w14:textId="57DF5169" w:rsidR="00BB3F7E" w:rsidRPr="00D26851" w:rsidRDefault="00BB3F7E" w:rsidP="00BB3F7E">
      <w:pPr>
        <w:pStyle w:val="Heading2"/>
        <w:rPr>
          <w:rFonts w:ascii="Times New Roman" w:eastAsiaTheme="minorEastAsia" w:hAnsi="Times New Roman" w:cs="Times New Roman"/>
          <w:b/>
          <w:bCs/>
          <w:color w:val="auto"/>
          <w:sz w:val="24"/>
          <w:szCs w:val="24"/>
        </w:rPr>
      </w:pPr>
      <w:bookmarkStart w:id="13" w:name="_Hlk181893329"/>
      <w:ins w:id="14" w:author="Jing Liang" w:date="2024-11-07T16:33:00Z" w16du:dateUtc="2024-11-07T08:33:00Z">
        <w:r w:rsidRPr="00D26851">
          <w:rPr>
            <w:rFonts w:ascii="Times New Roman" w:eastAsiaTheme="minorEastAsia" w:hAnsi="Times New Roman" w:cs="Times New Roman" w:hint="eastAsia"/>
            <w:b/>
            <w:bCs/>
            <w:color w:val="auto"/>
            <w:sz w:val="24"/>
            <w:szCs w:val="24"/>
          </w:rPr>
          <w:t xml:space="preserve">Projections using alternative </w:t>
        </w:r>
      </w:ins>
      <w:ins w:id="15" w:author="Jing Liang" w:date="2024-11-08T20:14:00Z" w16du:dateUtc="2024-11-08T12:14:00Z">
        <w:r w:rsidR="0032208A" w:rsidRPr="00D26851">
          <w:rPr>
            <w:rFonts w:ascii="Times New Roman" w:eastAsiaTheme="minorEastAsia" w:hAnsi="Times New Roman" w:cs="Times New Roman" w:hint="eastAsia"/>
            <w:b/>
            <w:bCs/>
            <w:color w:val="auto"/>
            <w:sz w:val="24"/>
            <w:szCs w:val="24"/>
          </w:rPr>
          <w:t xml:space="preserve">downscaled </w:t>
        </w:r>
      </w:ins>
      <w:ins w:id="16" w:author="Jing Liang" w:date="2024-11-07T16:34:00Z" w16du:dateUtc="2024-11-07T08:34:00Z">
        <w:r w:rsidRPr="00D26851">
          <w:rPr>
            <w:rFonts w:ascii="Times New Roman" w:eastAsiaTheme="minorEastAsia" w:hAnsi="Times New Roman" w:cs="Times New Roman" w:hint="eastAsia"/>
            <w:b/>
            <w:bCs/>
            <w:color w:val="auto"/>
            <w:sz w:val="24"/>
            <w:szCs w:val="24"/>
          </w:rPr>
          <w:t>climate data</w:t>
        </w:r>
      </w:ins>
    </w:p>
    <w:bookmarkEnd w:id="13"/>
    <w:p w14:paraId="0CF403E6" w14:textId="77777777" w:rsidR="00BB3F7E" w:rsidRPr="00D26851" w:rsidRDefault="00BB3F7E" w:rsidP="00BB3F7E">
      <w:pPr>
        <w:spacing w:line="240" w:lineRule="auto"/>
        <w:contextualSpacing/>
        <w:rPr>
          <w:ins w:id="17" w:author="Jing Liang" w:date="2024-11-07T16:34:00Z" w16du:dateUtc="2024-11-07T08:34:00Z"/>
          <w:rFonts w:ascii="Times New Roman" w:hAnsi="Times New Roman" w:cs="Times New Roman"/>
          <w:sz w:val="24"/>
          <w:szCs w:val="24"/>
        </w:rPr>
      </w:pPr>
    </w:p>
    <w:p w14:paraId="3FBD393D" w14:textId="77777777" w:rsidR="00C708A3" w:rsidRPr="00C708A3" w:rsidRDefault="00C708A3" w:rsidP="00C708A3">
      <w:pPr>
        <w:autoSpaceDE w:val="0"/>
        <w:autoSpaceDN w:val="0"/>
        <w:adjustRightInd w:val="0"/>
        <w:contextualSpacing/>
        <w:jc w:val="both"/>
        <w:rPr>
          <w:ins w:id="18" w:author="Jing Liang" w:date="2024-11-09T23:06:00Z" w16du:dateUtc="2024-11-09T15:06:00Z"/>
          <w:rFonts w:ascii="Times New Roman" w:hAnsi="Times New Roman" w:cs="Times New Roman"/>
          <w:sz w:val="24"/>
          <w:szCs w:val="24"/>
        </w:rPr>
      </w:pPr>
      <w:ins w:id="19" w:author="Jing Liang" w:date="2024-11-09T23:06:00Z" w16du:dateUtc="2024-11-09T15:06:00Z">
        <w:r w:rsidRPr="00C708A3">
          <w:rPr>
            <w:rFonts w:ascii="Times New Roman" w:hAnsi="Times New Roman" w:cs="Times New Roman"/>
            <w:sz w:val="24"/>
            <w:szCs w:val="24"/>
          </w:rPr>
          <w:t>We also applied available downscaled data from NASA’s Earth Exchange Global Daily Downscaled Projections (NEX-GDDP) (Thrasher et al., 2022</w:t>
        </w:r>
        <w:r w:rsidRPr="00C708A3">
          <w:rPr>
            <w:rFonts w:ascii="Times New Roman" w:hAnsi="Times New Roman" w:cs="Times New Roman" w:hint="eastAsia"/>
            <w:sz w:val="24"/>
            <w:szCs w:val="24"/>
          </w:rPr>
          <w:t>;</w:t>
        </w:r>
        <w:r w:rsidRPr="00C708A3">
          <w:rPr>
            <w:rFonts w:ascii="Times New Roman" w:hAnsi="Times New Roman" w:cs="Times New Roman"/>
            <w:sz w:val="24"/>
            <w:szCs w:val="24"/>
          </w:rPr>
          <w:t xml:space="preserve"> NASA, 2024). We accessed the NEX-GDDP-CMIP6 data and obtained daily average temperature data at a higher resolution (0.25 degrees). The results under RCP2.6 and RCP4.5 align with previous findings, while those for RCP5.8 are substantially higher, likely due to the underestimation of extreme events at lower resolutions</w:t>
        </w:r>
        <w:r w:rsidRPr="00C708A3">
          <w:rPr>
            <w:rFonts w:ascii="Times New Roman" w:hAnsi="Times New Roman" w:cs="Times New Roman" w:hint="eastAsia"/>
            <w:sz w:val="24"/>
            <w:szCs w:val="24"/>
          </w:rPr>
          <w:t>.</w:t>
        </w:r>
      </w:ins>
    </w:p>
    <w:p w14:paraId="16BB51F3" w14:textId="77777777" w:rsidR="00356855" w:rsidRPr="00D26851" w:rsidRDefault="00356855" w:rsidP="00BB3F7E">
      <w:pPr>
        <w:spacing w:line="240" w:lineRule="auto"/>
        <w:contextualSpacing/>
        <w:rPr>
          <w:ins w:id="20" w:author="Jing Liang" w:date="2024-11-07T16:34:00Z" w16du:dateUtc="2024-11-07T08:34:00Z"/>
          <w:rFonts w:ascii="Times New Roman" w:hAnsi="Times New Roman" w:cs="Times New Roman"/>
          <w:sz w:val="24"/>
          <w:szCs w:val="24"/>
        </w:rPr>
      </w:pPr>
    </w:p>
    <w:p w14:paraId="0860559A" w14:textId="2A31FAC9" w:rsidR="00BB3F7E" w:rsidRPr="00D26851" w:rsidRDefault="00BB3F7E" w:rsidP="00BB3F7E">
      <w:pPr>
        <w:spacing w:after="0" w:line="240" w:lineRule="auto"/>
        <w:contextualSpacing/>
        <w:rPr>
          <w:ins w:id="21" w:author="Jing Liang" w:date="2024-11-07T16:34:00Z" w16du:dateUtc="2024-11-07T08:34:00Z"/>
          <w:rFonts w:ascii="Times New Roman" w:hAnsi="Times New Roman" w:cs="Times New Roman"/>
          <w:sz w:val="24"/>
          <w:szCs w:val="24"/>
        </w:rPr>
      </w:pPr>
      <w:bookmarkStart w:id="22" w:name="_Hlk149815759"/>
      <w:ins w:id="23" w:author="Jing Liang" w:date="2024-11-07T16:55:00Z" w16du:dateUtc="2024-11-07T08:55:00Z">
        <w:r w:rsidRPr="00D26851">
          <w:rPr>
            <w:rFonts w:ascii="Times New Roman" w:hAnsi="Times New Roman" w:cs="Times New Roman" w:hint="eastAsia"/>
            <w:sz w:val="24"/>
            <w:szCs w:val="24"/>
          </w:rPr>
          <w:t xml:space="preserve">Supplementary </w:t>
        </w:r>
      </w:ins>
      <w:ins w:id="24" w:author="Jing Liang" w:date="2024-11-07T16:34:00Z" w16du:dateUtc="2024-11-07T08:34:00Z">
        <w:r w:rsidRPr="00D26851">
          <w:rPr>
            <w:rFonts w:ascii="Times New Roman" w:hAnsi="Times New Roman" w:cs="Times New Roman"/>
            <w:sz w:val="24"/>
            <w:szCs w:val="24"/>
          </w:rPr>
          <w:t xml:space="preserve">Table </w:t>
        </w:r>
      </w:ins>
      <w:ins w:id="25" w:author="Jing Liang" w:date="2024-11-07T16:49:00Z" w16du:dateUtc="2024-11-07T08:49:00Z">
        <w:r w:rsidRPr="00D26851">
          <w:rPr>
            <w:rFonts w:ascii="Times New Roman" w:hAnsi="Times New Roman" w:cs="Times New Roman" w:hint="eastAsia"/>
            <w:sz w:val="24"/>
            <w:szCs w:val="24"/>
          </w:rPr>
          <w:t>20</w:t>
        </w:r>
      </w:ins>
      <w:ins w:id="26" w:author="Jing Liang" w:date="2024-11-07T16:34:00Z" w16du:dateUtc="2024-11-07T08:34:00Z">
        <w:r w:rsidRPr="00D26851">
          <w:rPr>
            <w:rFonts w:ascii="Times New Roman" w:hAnsi="Times New Roman" w:cs="Times New Roman"/>
            <w:sz w:val="24"/>
            <w:szCs w:val="24"/>
          </w:rPr>
          <w:t xml:space="preserve"> Projected outages under climate scenarios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
        <w:gridCol w:w="3196"/>
        <w:gridCol w:w="956"/>
        <w:gridCol w:w="956"/>
        <w:gridCol w:w="956"/>
      </w:tblGrid>
      <w:tr w:rsidR="00D26851" w:rsidRPr="00D26851" w14:paraId="57C67427" w14:textId="77777777" w:rsidTr="00A64284">
        <w:trPr>
          <w:ins w:id="27" w:author="Jing Liang" w:date="2024-11-07T16:34:00Z"/>
        </w:trPr>
        <w:tc>
          <w:tcPr>
            <w:tcW w:w="0" w:type="auto"/>
            <w:tcBorders>
              <w:top w:val="single" w:sz="4" w:space="0" w:color="auto"/>
              <w:bottom w:val="single" w:sz="4" w:space="0" w:color="auto"/>
            </w:tcBorders>
          </w:tcPr>
          <w:p w14:paraId="72C0AC9D" w14:textId="77777777" w:rsidR="00BB3F7E" w:rsidRPr="00D26851" w:rsidRDefault="00BB3F7E" w:rsidP="00A64284">
            <w:pPr>
              <w:contextualSpacing/>
              <w:rPr>
                <w:ins w:id="28" w:author="Jing Liang" w:date="2024-11-07T16:34:00Z" w16du:dateUtc="2024-11-07T08:34:00Z"/>
                <w:rFonts w:ascii="Times New Roman" w:hAnsi="Times New Roman" w:cs="Times New Roman"/>
                <w:sz w:val="24"/>
                <w:szCs w:val="24"/>
              </w:rPr>
            </w:pPr>
          </w:p>
        </w:tc>
        <w:tc>
          <w:tcPr>
            <w:tcW w:w="0" w:type="auto"/>
            <w:tcBorders>
              <w:top w:val="single" w:sz="4" w:space="0" w:color="auto"/>
              <w:bottom w:val="single" w:sz="4" w:space="0" w:color="auto"/>
            </w:tcBorders>
          </w:tcPr>
          <w:p w14:paraId="64AB01A9" w14:textId="77777777" w:rsidR="00BB3F7E" w:rsidRPr="00D26851" w:rsidRDefault="00BB3F7E" w:rsidP="00A64284">
            <w:pPr>
              <w:contextualSpacing/>
              <w:rPr>
                <w:ins w:id="29" w:author="Jing Liang" w:date="2024-11-07T16:34:00Z" w16du:dateUtc="2024-11-07T08:34:00Z"/>
                <w:rFonts w:ascii="Times New Roman" w:hAnsi="Times New Roman" w:cs="Times New Roman"/>
                <w:sz w:val="24"/>
                <w:szCs w:val="24"/>
              </w:rPr>
            </w:pPr>
          </w:p>
        </w:tc>
        <w:tc>
          <w:tcPr>
            <w:tcW w:w="0" w:type="auto"/>
            <w:tcBorders>
              <w:top w:val="single" w:sz="4" w:space="0" w:color="auto"/>
              <w:bottom w:val="single" w:sz="4" w:space="0" w:color="auto"/>
            </w:tcBorders>
          </w:tcPr>
          <w:p w14:paraId="0F6BAFB3" w14:textId="77777777" w:rsidR="00BB3F7E" w:rsidRPr="00D26851" w:rsidRDefault="00BB3F7E" w:rsidP="00A64284">
            <w:pPr>
              <w:contextualSpacing/>
              <w:rPr>
                <w:ins w:id="30" w:author="Jing Liang" w:date="2024-11-07T16:34:00Z" w16du:dateUtc="2024-11-07T08:34:00Z"/>
                <w:rFonts w:ascii="Times New Roman" w:hAnsi="Times New Roman" w:cs="Times New Roman"/>
                <w:sz w:val="24"/>
                <w:szCs w:val="24"/>
              </w:rPr>
            </w:pPr>
            <w:ins w:id="31" w:author="Jing Liang" w:date="2024-11-07T16:34:00Z" w16du:dateUtc="2024-11-07T08:34:00Z">
              <w:r w:rsidRPr="00D26851">
                <w:rPr>
                  <w:rFonts w:ascii="Times New Roman" w:hAnsi="Times New Roman" w:cs="Times New Roman"/>
                  <w:sz w:val="24"/>
                  <w:szCs w:val="24"/>
                </w:rPr>
                <w:t>2030</w:t>
              </w:r>
            </w:ins>
          </w:p>
        </w:tc>
        <w:tc>
          <w:tcPr>
            <w:tcW w:w="0" w:type="auto"/>
            <w:tcBorders>
              <w:top w:val="single" w:sz="4" w:space="0" w:color="auto"/>
              <w:bottom w:val="single" w:sz="4" w:space="0" w:color="auto"/>
            </w:tcBorders>
          </w:tcPr>
          <w:p w14:paraId="314030CF" w14:textId="77777777" w:rsidR="00BB3F7E" w:rsidRPr="00D26851" w:rsidRDefault="00BB3F7E" w:rsidP="00A64284">
            <w:pPr>
              <w:contextualSpacing/>
              <w:rPr>
                <w:ins w:id="32" w:author="Jing Liang" w:date="2024-11-07T16:34:00Z" w16du:dateUtc="2024-11-07T08:34:00Z"/>
                <w:rFonts w:ascii="Times New Roman" w:hAnsi="Times New Roman" w:cs="Times New Roman"/>
                <w:sz w:val="24"/>
                <w:szCs w:val="24"/>
              </w:rPr>
            </w:pPr>
            <w:ins w:id="33" w:author="Jing Liang" w:date="2024-11-07T16:34:00Z" w16du:dateUtc="2024-11-07T08:34:00Z">
              <w:r w:rsidRPr="00D26851">
                <w:rPr>
                  <w:rFonts w:ascii="Times New Roman" w:hAnsi="Times New Roman" w:cs="Times New Roman"/>
                  <w:sz w:val="24"/>
                  <w:szCs w:val="24"/>
                </w:rPr>
                <w:t>2050</w:t>
              </w:r>
            </w:ins>
          </w:p>
        </w:tc>
        <w:tc>
          <w:tcPr>
            <w:tcW w:w="0" w:type="auto"/>
            <w:tcBorders>
              <w:top w:val="single" w:sz="4" w:space="0" w:color="auto"/>
              <w:bottom w:val="single" w:sz="4" w:space="0" w:color="auto"/>
            </w:tcBorders>
          </w:tcPr>
          <w:p w14:paraId="069D3352" w14:textId="77777777" w:rsidR="00BB3F7E" w:rsidRPr="00D26851" w:rsidRDefault="00BB3F7E" w:rsidP="00A64284">
            <w:pPr>
              <w:contextualSpacing/>
              <w:rPr>
                <w:ins w:id="34" w:author="Jing Liang" w:date="2024-11-07T16:34:00Z" w16du:dateUtc="2024-11-07T08:34:00Z"/>
                <w:rFonts w:ascii="Times New Roman" w:hAnsi="Times New Roman" w:cs="Times New Roman"/>
                <w:sz w:val="24"/>
                <w:szCs w:val="24"/>
              </w:rPr>
            </w:pPr>
            <w:ins w:id="35" w:author="Jing Liang" w:date="2024-11-07T16:34:00Z" w16du:dateUtc="2024-11-07T08:34:00Z">
              <w:r w:rsidRPr="00D26851">
                <w:rPr>
                  <w:rFonts w:ascii="Times New Roman" w:hAnsi="Times New Roman" w:cs="Times New Roman"/>
                  <w:sz w:val="24"/>
                  <w:szCs w:val="24"/>
                </w:rPr>
                <w:t>2090</w:t>
              </w:r>
            </w:ins>
          </w:p>
        </w:tc>
      </w:tr>
      <w:tr w:rsidR="00D26851" w:rsidRPr="00D26851" w14:paraId="192C7216" w14:textId="77777777" w:rsidTr="00A64284">
        <w:trPr>
          <w:ins w:id="36" w:author="Jing Liang" w:date="2024-11-07T16:34:00Z"/>
        </w:trPr>
        <w:tc>
          <w:tcPr>
            <w:tcW w:w="0" w:type="auto"/>
            <w:tcBorders>
              <w:top w:val="single" w:sz="4" w:space="0" w:color="auto"/>
            </w:tcBorders>
          </w:tcPr>
          <w:p w14:paraId="7362F22D" w14:textId="77777777" w:rsidR="00BB3F7E" w:rsidRPr="00D26851" w:rsidRDefault="00BB3F7E" w:rsidP="00A64284">
            <w:pPr>
              <w:contextualSpacing/>
              <w:rPr>
                <w:ins w:id="37" w:author="Jing Liang" w:date="2024-11-07T16:34:00Z" w16du:dateUtc="2024-11-07T08:34:00Z"/>
                <w:rFonts w:ascii="Times New Roman" w:hAnsi="Times New Roman" w:cs="Times New Roman"/>
                <w:b/>
                <w:bCs/>
                <w:sz w:val="24"/>
                <w:szCs w:val="24"/>
              </w:rPr>
            </w:pPr>
            <w:bookmarkStart w:id="38" w:name="_Hlk164676448"/>
            <w:ins w:id="39" w:author="Jing Liang" w:date="2024-11-07T16:34:00Z" w16du:dateUtc="2024-11-07T08:34:00Z">
              <w:r w:rsidRPr="00D26851">
                <w:rPr>
                  <w:rFonts w:ascii="Times New Roman" w:hAnsi="Times New Roman" w:cs="Times New Roman"/>
                  <w:b/>
                  <w:bCs/>
                  <w:sz w:val="24"/>
                  <w:szCs w:val="24"/>
                </w:rPr>
                <w:t>RCP2.6</w:t>
              </w:r>
            </w:ins>
          </w:p>
        </w:tc>
        <w:tc>
          <w:tcPr>
            <w:tcW w:w="0" w:type="auto"/>
            <w:tcBorders>
              <w:top w:val="single" w:sz="4" w:space="0" w:color="auto"/>
            </w:tcBorders>
          </w:tcPr>
          <w:p w14:paraId="35F1ABC6" w14:textId="77777777" w:rsidR="00BB3F7E" w:rsidRPr="00D26851" w:rsidRDefault="00BB3F7E" w:rsidP="00A64284">
            <w:pPr>
              <w:contextualSpacing/>
              <w:rPr>
                <w:ins w:id="40" w:author="Jing Liang" w:date="2024-11-07T16:34:00Z" w16du:dateUtc="2024-11-07T08:34:00Z"/>
                <w:rFonts w:ascii="Times New Roman" w:hAnsi="Times New Roman" w:cs="Times New Roman"/>
                <w:sz w:val="24"/>
                <w:szCs w:val="24"/>
              </w:rPr>
            </w:pPr>
            <w:ins w:id="41" w:author="Jing Liang" w:date="2024-11-07T16:34:00Z" w16du:dateUtc="2024-11-07T08:34:00Z">
              <w:r w:rsidRPr="00D26851">
                <w:rPr>
                  <w:rFonts w:ascii="Times New Roman" w:hAnsi="Times New Roman" w:cs="Times New Roman"/>
                  <w:sz w:val="24"/>
                  <w:szCs w:val="24"/>
                </w:rPr>
                <w:t>Average heatwave frequency</w:t>
              </w:r>
            </w:ins>
          </w:p>
        </w:tc>
        <w:tc>
          <w:tcPr>
            <w:tcW w:w="0" w:type="auto"/>
            <w:tcBorders>
              <w:top w:val="single" w:sz="4" w:space="0" w:color="auto"/>
            </w:tcBorders>
            <w:vAlign w:val="center"/>
          </w:tcPr>
          <w:p w14:paraId="1357957D" w14:textId="77777777" w:rsidR="00BB3F7E" w:rsidRPr="00D26851" w:rsidRDefault="00BB3F7E" w:rsidP="00A64284">
            <w:pPr>
              <w:contextualSpacing/>
              <w:rPr>
                <w:ins w:id="42" w:author="Jing Liang" w:date="2024-11-07T16:34:00Z" w16du:dateUtc="2024-11-07T08:34:00Z"/>
                <w:rFonts w:ascii="Times New Roman" w:hAnsi="Times New Roman" w:cs="Times New Roman"/>
                <w:sz w:val="24"/>
                <w:szCs w:val="24"/>
              </w:rPr>
            </w:pPr>
            <w:ins w:id="43" w:author="Jing Liang" w:date="2024-11-07T16:45:00Z" w16du:dateUtc="2024-11-07T08:45:00Z">
              <w:r w:rsidRPr="00D26851">
                <w:rPr>
                  <w:rFonts w:ascii="Times New Roman" w:hAnsi="Times New Roman" w:cs="Times New Roman" w:hint="eastAsia"/>
                  <w:sz w:val="24"/>
                  <w:szCs w:val="24"/>
                </w:rPr>
                <w:t>0.14</w:t>
              </w:r>
            </w:ins>
          </w:p>
        </w:tc>
        <w:tc>
          <w:tcPr>
            <w:tcW w:w="0" w:type="auto"/>
            <w:tcBorders>
              <w:top w:val="single" w:sz="4" w:space="0" w:color="auto"/>
            </w:tcBorders>
            <w:vAlign w:val="center"/>
          </w:tcPr>
          <w:p w14:paraId="220E859F" w14:textId="77777777" w:rsidR="00BB3F7E" w:rsidRPr="00D26851" w:rsidRDefault="00BB3F7E" w:rsidP="00A64284">
            <w:pPr>
              <w:contextualSpacing/>
              <w:rPr>
                <w:ins w:id="44" w:author="Jing Liang" w:date="2024-11-07T16:34:00Z" w16du:dateUtc="2024-11-07T08:34:00Z"/>
                <w:rFonts w:ascii="Times New Roman" w:hAnsi="Times New Roman" w:cs="Times New Roman"/>
                <w:sz w:val="24"/>
                <w:szCs w:val="24"/>
              </w:rPr>
            </w:pPr>
            <w:ins w:id="45" w:author="Jing Liang" w:date="2024-11-07T16:45:00Z" w16du:dateUtc="2024-11-07T08:45:00Z">
              <w:r w:rsidRPr="00D26851">
                <w:rPr>
                  <w:rFonts w:ascii="Times New Roman" w:hAnsi="Times New Roman" w:cs="Times New Roman" w:hint="eastAsia"/>
                  <w:sz w:val="24"/>
                  <w:szCs w:val="24"/>
                </w:rPr>
                <w:t>0.179</w:t>
              </w:r>
            </w:ins>
          </w:p>
        </w:tc>
        <w:tc>
          <w:tcPr>
            <w:tcW w:w="0" w:type="auto"/>
            <w:tcBorders>
              <w:top w:val="single" w:sz="4" w:space="0" w:color="auto"/>
            </w:tcBorders>
            <w:vAlign w:val="center"/>
          </w:tcPr>
          <w:p w14:paraId="2228FADB" w14:textId="77777777" w:rsidR="00BB3F7E" w:rsidRPr="00D26851" w:rsidRDefault="00BB3F7E" w:rsidP="00A64284">
            <w:pPr>
              <w:contextualSpacing/>
              <w:rPr>
                <w:ins w:id="46" w:author="Jing Liang" w:date="2024-11-07T16:34:00Z" w16du:dateUtc="2024-11-07T08:34:00Z"/>
                <w:rFonts w:ascii="Times New Roman" w:hAnsi="Times New Roman" w:cs="Times New Roman"/>
                <w:sz w:val="24"/>
                <w:szCs w:val="24"/>
              </w:rPr>
            </w:pPr>
            <w:ins w:id="47" w:author="Jing Liang" w:date="2024-11-07T16:45:00Z" w16du:dateUtc="2024-11-07T08:45:00Z">
              <w:r w:rsidRPr="00D26851">
                <w:rPr>
                  <w:rFonts w:ascii="Times New Roman" w:hAnsi="Times New Roman" w:cs="Times New Roman" w:hint="eastAsia"/>
                  <w:sz w:val="24"/>
                  <w:szCs w:val="24"/>
                </w:rPr>
                <w:t>0.207</w:t>
              </w:r>
            </w:ins>
          </w:p>
        </w:tc>
      </w:tr>
      <w:tr w:rsidR="00D26851" w:rsidRPr="00D26851" w14:paraId="0A1539C7" w14:textId="77777777" w:rsidTr="00A64284">
        <w:trPr>
          <w:ins w:id="48" w:author="Jing Liang" w:date="2024-11-07T16:34:00Z"/>
        </w:trPr>
        <w:tc>
          <w:tcPr>
            <w:tcW w:w="0" w:type="auto"/>
          </w:tcPr>
          <w:p w14:paraId="59217741" w14:textId="77777777" w:rsidR="00BB3F7E" w:rsidRPr="00D26851" w:rsidRDefault="00BB3F7E" w:rsidP="00A64284">
            <w:pPr>
              <w:contextualSpacing/>
              <w:rPr>
                <w:ins w:id="49" w:author="Jing Liang" w:date="2024-11-07T16:34:00Z" w16du:dateUtc="2024-11-07T08:34:00Z"/>
                <w:rFonts w:ascii="Times New Roman" w:hAnsi="Times New Roman" w:cs="Times New Roman"/>
                <w:sz w:val="24"/>
                <w:szCs w:val="24"/>
              </w:rPr>
            </w:pPr>
          </w:p>
        </w:tc>
        <w:tc>
          <w:tcPr>
            <w:tcW w:w="0" w:type="auto"/>
          </w:tcPr>
          <w:p w14:paraId="73E8DA77" w14:textId="77777777" w:rsidR="00BB3F7E" w:rsidRPr="00D26851" w:rsidRDefault="00BB3F7E" w:rsidP="00A64284">
            <w:pPr>
              <w:contextualSpacing/>
              <w:rPr>
                <w:ins w:id="50" w:author="Jing Liang" w:date="2024-11-07T16:34:00Z" w16du:dateUtc="2024-11-07T08:34:00Z"/>
                <w:rFonts w:ascii="Times New Roman" w:hAnsi="Times New Roman" w:cs="Times New Roman"/>
                <w:sz w:val="24"/>
                <w:szCs w:val="24"/>
              </w:rPr>
            </w:pPr>
            <w:ins w:id="51" w:author="Jing Liang" w:date="2024-11-07T16:34:00Z" w16du:dateUtc="2024-11-07T08:34:00Z">
              <w:r w:rsidRPr="00D26851">
                <w:rPr>
                  <w:rFonts w:ascii="Times New Roman" w:hAnsi="Times New Roman" w:cs="Times New Roman"/>
                  <w:sz w:val="24"/>
                  <w:szCs w:val="24"/>
                </w:rPr>
                <w:t>Increase in outage occurrence</w:t>
              </w:r>
            </w:ins>
          </w:p>
        </w:tc>
        <w:tc>
          <w:tcPr>
            <w:tcW w:w="0" w:type="auto"/>
            <w:vAlign w:val="center"/>
          </w:tcPr>
          <w:p w14:paraId="47120FF9" w14:textId="77777777" w:rsidR="00BB3F7E" w:rsidRPr="00D26851" w:rsidRDefault="00BB3F7E" w:rsidP="00A64284">
            <w:pPr>
              <w:contextualSpacing/>
              <w:rPr>
                <w:ins w:id="52" w:author="Jing Liang" w:date="2024-11-07T16:34:00Z" w16du:dateUtc="2024-11-07T08:34:00Z"/>
                <w:rFonts w:ascii="Times New Roman" w:hAnsi="Times New Roman" w:cs="Times New Roman"/>
                <w:sz w:val="24"/>
                <w:szCs w:val="24"/>
              </w:rPr>
            </w:pPr>
            <w:ins w:id="53" w:author="Jing Liang" w:date="2024-11-07T16:45:00Z" w16du:dateUtc="2024-11-07T08:45:00Z">
              <w:r w:rsidRPr="00D26851">
                <w:rPr>
                  <w:rFonts w:ascii="Times New Roman" w:hAnsi="Times New Roman" w:cs="Times New Roman" w:hint="eastAsia"/>
                  <w:sz w:val="24"/>
                  <w:szCs w:val="24"/>
                </w:rPr>
                <w:t>13.9%</w:t>
              </w:r>
            </w:ins>
          </w:p>
        </w:tc>
        <w:tc>
          <w:tcPr>
            <w:tcW w:w="0" w:type="auto"/>
            <w:vAlign w:val="center"/>
          </w:tcPr>
          <w:p w14:paraId="1AFBB055" w14:textId="77777777" w:rsidR="00BB3F7E" w:rsidRPr="00D26851" w:rsidRDefault="00BB3F7E" w:rsidP="00A64284">
            <w:pPr>
              <w:contextualSpacing/>
              <w:rPr>
                <w:ins w:id="54" w:author="Jing Liang" w:date="2024-11-07T16:34:00Z" w16du:dateUtc="2024-11-07T08:34:00Z"/>
                <w:rFonts w:ascii="Times New Roman" w:hAnsi="Times New Roman" w:cs="Times New Roman"/>
                <w:sz w:val="24"/>
                <w:szCs w:val="24"/>
              </w:rPr>
            </w:pPr>
            <w:ins w:id="55" w:author="Jing Liang" w:date="2024-11-07T16:45:00Z" w16du:dateUtc="2024-11-07T08:45:00Z">
              <w:r w:rsidRPr="00D26851">
                <w:rPr>
                  <w:rFonts w:ascii="Times New Roman" w:hAnsi="Times New Roman" w:cs="Times New Roman" w:hint="eastAsia"/>
                  <w:sz w:val="24"/>
                  <w:szCs w:val="24"/>
                </w:rPr>
                <w:t>21.3%</w:t>
              </w:r>
            </w:ins>
          </w:p>
        </w:tc>
        <w:tc>
          <w:tcPr>
            <w:tcW w:w="0" w:type="auto"/>
            <w:vAlign w:val="center"/>
          </w:tcPr>
          <w:p w14:paraId="44A85D6F" w14:textId="77777777" w:rsidR="00BB3F7E" w:rsidRPr="00D26851" w:rsidRDefault="00BB3F7E" w:rsidP="00A64284">
            <w:pPr>
              <w:contextualSpacing/>
              <w:rPr>
                <w:ins w:id="56" w:author="Jing Liang" w:date="2024-11-07T16:34:00Z" w16du:dateUtc="2024-11-07T08:34:00Z"/>
                <w:rFonts w:ascii="Times New Roman" w:hAnsi="Times New Roman" w:cs="Times New Roman"/>
                <w:sz w:val="24"/>
                <w:szCs w:val="24"/>
              </w:rPr>
            </w:pPr>
            <w:ins w:id="57" w:author="Jing Liang" w:date="2024-11-07T16:45:00Z" w16du:dateUtc="2024-11-07T08:45:00Z">
              <w:r w:rsidRPr="00D26851">
                <w:rPr>
                  <w:rFonts w:ascii="Times New Roman" w:hAnsi="Times New Roman" w:cs="Times New Roman" w:hint="eastAsia"/>
                  <w:sz w:val="24"/>
                  <w:szCs w:val="24"/>
                </w:rPr>
                <w:t>26.6%</w:t>
              </w:r>
            </w:ins>
          </w:p>
        </w:tc>
      </w:tr>
      <w:tr w:rsidR="00D26851" w:rsidRPr="00D26851" w14:paraId="45E52213" w14:textId="77777777" w:rsidTr="00A64284">
        <w:trPr>
          <w:ins w:id="58" w:author="Jing Liang" w:date="2024-11-07T16:34:00Z"/>
        </w:trPr>
        <w:tc>
          <w:tcPr>
            <w:tcW w:w="0" w:type="auto"/>
          </w:tcPr>
          <w:p w14:paraId="6B564196" w14:textId="77777777" w:rsidR="00BB3F7E" w:rsidRPr="00D26851" w:rsidRDefault="00BB3F7E" w:rsidP="00A64284">
            <w:pPr>
              <w:contextualSpacing/>
              <w:rPr>
                <w:ins w:id="59" w:author="Jing Liang" w:date="2024-11-07T16:34:00Z" w16du:dateUtc="2024-11-07T08:34:00Z"/>
                <w:rFonts w:ascii="Times New Roman" w:hAnsi="Times New Roman" w:cs="Times New Roman"/>
                <w:sz w:val="24"/>
                <w:szCs w:val="24"/>
              </w:rPr>
            </w:pPr>
          </w:p>
        </w:tc>
        <w:tc>
          <w:tcPr>
            <w:tcW w:w="0" w:type="auto"/>
          </w:tcPr>
          <w:p w14:paraId="671EFD78" w14:textId="77777777" w:rsidR="00BB3F7E" w:rsidRPr="00D26851" w:rsidRDefault="00BB3F7E" w:rsidP="00A64284">
            <w:pPr>
              <w:contextualSpacing/>
              <w:rPr>
                <w:ins w:id="60" w:author="Jing Liang" w:date="2024-11-07T16:34:00Z" w16du:dateUtc="2024-11-07T08:34:00Z"/>
                <w:rFonts w:ascii="Times New Roman" w:hAnsi="Times New Roman" w:cs="Times New Roman"/>
                <w:sz w:val="24"/>
                <w:szCs w:val="24"/>
              </w:rPr>
            </w:pPr>
            <w:ins w:id="61" w:author="Jing Liang" w:date="2024-11-07T16:34:00Z" w16du:dateUtc="2024-11-07T08:34:00Z">
              <w:r w:rsidRPr="00D26851">
                <w:rPr>
                  <w:rFonts w:ascii="Times New Roman" w:hAnsi="Times New Roman" w:cs="Times New Roman"/>
                  <w:sz w:val="24"/>
                  <w:szCs w:val="24"/>
                </w:rPr>
                <w:t>Economic losses (billion yuan)</w:t>
              </w:r>
            </w:ins>
          </w:p>
        </w:tc>
        <w:tc>
          <w:tcPr>
            <w:tcW w:w="0" w:type="auto"/>
            <w:vAlign w:val="center"/>
          </w:tcPr>
          <w:p w14:paraId="2AEEC6AD" w14:textId="77777777" w:rsidR="00BB3F7E" w:rsidRPr="00D26851" w:rsidRDefault="00BB3F7E" w:rsidP="00A64284">
            <w:pPr>
              <w:contextualSpacing/>
              <w:rPr>
                <w:ins w:id="62" w:author="Jing Liang" w:date="2024-11-07T16:34:00Z" w16du:dateUtc="2024-11-07T08:34:00Z"/>
                <w:rFonts w:ascii="Times New Roman" w:hAnsi="Times New Roman" w:cs="Times New Roman"/>
                <w:sz w:val="24"/>
                <w:szCs w:val="24"/>
              </w:rPr>
            </w:pPr>
            <w:ins w:id="63" w:author="Jing Liang" w:date="2024-11-07T16:45:00Z" w16du:dateUtc="2024-11-07T08:45:00Z">
              <w:r w:rsidRPr="00D26851">
                <w:rPr>
                  <w:rFonts w:ascii="Times New Roman" w:hAnsi="Times New Roman" w:cs="Times New Roman" w:hint="eastAsia"/>
                  <w:sz w:val="24"/>
                  <w:szCs w:val="24"/>
                </w:rPr>
                <w:t>26.0</w:t>
              </w:r>
            </w:ins>
          </w:p>
        </w:tc>
        <w:tc>
          <w:tcPr>
            <w:tcW w:w="0" w:type="auto"/>
            <w:vAlign w:val="center"/>
          </w:tcPr>
          <w:p w14:paraId="2548ABC6" w14:textId="77777777" w:rsidR="00BB3F7E" w:rsidRPr="00D26851" w:rsidRDefault="00BB3F7E" w:rsidP="00A64284">
            <w:pPr>
              <w:contextualSpacing/>
              <w:rPr>
                <w:ins w:id="64" w:author="Jing Liang" w:date="2024-11-07T16:34:00Z" w16du:dateUtc="2024-11-07T08:34:00Z"/>
                <w:rFonts w:ascii="Times New Roman" w:hAnsi="Times New Roman" w:cs="Times New Roman"/>
                <w:sz w:val="24"/>
                <w:szCs w:val="24"/>
              </w:rPr>
            </w:pPr>
            <w:ins w:id="65" w:author="Jing Liang" w:date="2024-11-07T16:45:00Z" w16du:dateUtc="2024-11-07T08:45:00Z">
              <w:r w:rsidRPr="00D26851">
                <w:rPr>
                  <w:rFonts w:ascii="Times New Roman" w:hAnsi="Times New Roman" w:cs="Times New Roman" w:hint="eastAsia"/>
                  <w:sz w:val="24"/>
                  <w:szCs w:val="24"/>
                </w:rPr>
                <w:t>33.3</w:t>
              </w:r>
            </w:ins>
          </w:p>
        </w:tc>
        <w:tc>
          <w:tcPr>
            <w:tcW w:w="0" w:type="auto"/>
            <w:vAlign w:val="center"/>
          </w:tcPr>
          <w:p w14:paraId="6FF284FF" w14:textId="77777777" w:rsidR="00BB3F7E" w:rsidRPr="00D26851" w:rsidRDefault="00BB3F7E" w:rsidP="00A64284">
            <w:pPr>
              <w:contextualSpacing/>
              <w:rPr>
                <w:ins w:id="66" w:author="Jing Liang" w:date="2024-11-07T16:34:00Z" w16du:dateUtc="2024-11-07T08:34:00Z"/>
                <w:rFonts w:ascii="Times New Roman" w:hAnsi="Times New Roman" w:cs="Times New Roman"/>
                <w:sz w:val="24"/>
                <w:szCs w:val="24"/>
              </w:rPr>
            </w:pPr>
            <w:ins w:id="67" w:author="Jing Liang" w:date="2024-11-07T16:45:00Z" w16du:dateUtc="2024-11-07T08:45:00Z">
              <w:r w:rsidRPr="00D26851">
                <w:rPr>
                  <w:rFonts w:ascii="Times New Roman" w:hAnsi="Times New Roman" w:cs="Times New Roman" w:hint="eastAsia"/>
                  <w:sz w:val="24"/>
                  <w:szCs w:val="24"/>
                </w:rPr>
                <w:t>38.5</w:t>
              </w:r>
            </w:ins>
          </w:p>
        </w:tc>
      </w:tr>
      <w:bookmarkEnd w:id="38"/>
      <w:tr w:rsidR="00D26851" w:rsidRPr="00D26851" w14:paraId="567A7749" w14:textId="77777777" w:rsidTr="00A64284">
        <w:trPr>
          <w:ins w:id="68" w:author="Jing Liang" w:date="2024-11-07T16:34:00Z"/>
        </w:trPr>
        <w:tc>
          <w:tcPr>
            <w:tcW w:w="0" w:type="auto"/>
          </w:tcPr>
          <w:p w14:paraId="0258FB10" w14:textId="77777777" w:rsidR="00BB3F7E" w:rsidRPr="00D26851" w:rsidRDefault="00BB3F7E" w:rsidP="00A64284">
            <w:pPr>
              <w:contextualSpacing/>
              <w:rPr>
                <w:ins w:id="69" w:author="Jing Liang" w:date="2024-11-07T16:34:00Z" w16du:dateUtc="2024-11-07T08:34:00Z"/>
                <w:rFonts w:ascii="Times New Roman" w:hAnsi="Times New Roman" w:cs="Times New Roman"/>
                <w:b/>
                <w:bCs/>
                <w:sz w:val="24"/>
                <w:szCs w:val="24"/>
              </w:rPr>
            </w:pPr>
            <w:ins w:id="70" w:author="Jing Liang" w:date="2024-11-07T16:34:00Z" w16du:dateUtc="2024-11-07T08:34:00Z">
              <w:r w:rsidRPr="00D26851">
                <w:rPr>
                  <w:rFonts w:ascii="Times New Roman" w:hAnsi="Times New Roman" w:cs="Times New Roman"/>
                  <w:b/>
                  <w:bCs/>
                  <w:sz w:val="24"/>
                  <w:szCs w:val="24"/>
                </w:rPr>
                <w:t>RCP4.5</w:t>
              </w:r>
            </w:ins>
          </w:p>
        </w:tc>
        <w:tc>
          <w:tcPr>
            <w:tcW w:w="0" w:type="auto"/>
          </w:tcPr>
          <w:p w14:paraId="2AA44538" w14:textId="77777777" w:rsidR="00BB3F7E" w:rsidRPr="00D26851" w:rsidRDefault="00BB3F7E" w:rsidP="00A64284">
            <w:pPr>
              <w:contextualSpacing/>
              <w:rPr>
                <w:ins w:id="71" w:author="Jing Liang" w:date="2024-11-07T16:34:00Z" w16du:dateUtc="2024-11-07T08:34:00Z"/>
                <w:rFonts w:ascii="Times New Roman" w:hAnsi="Times New Roman" w:cs="Times New Roman"/>
                <w:sz w:val="24"/>
                <w:szCs w:val="24"/>
              </w:rPr>
            </w:pPr>
            <w:ins w:id="72" w:author="Jing Liang" w:date="2024-11-07T16:34:00Z" w16du:dateUtc="2024-11-07T08:34:00Z">
              <w:r w:rsidRPr="00D26851">
                <w:rPr>
                  <w:rFonts w:ascii="Times New Roman" w:hAnsi="Times New Roman" w:cs="Times New Roman"/>
                  <w:sz w:val="24"/>
                  <w:szCs w:val="24"/>
                </w:rPr>
                <w:t>Average heatwave frequency</w:t>
              </w:r>
            </w:ins>
          </w:p>
        </w:tc>
        <w:tc>
          <w:tcPr>
            <w:tcW w:w="0" w:type="auto"/>
            <w:vAlign w:val="center"/>
          </w:tcPr>
          <w:p w14:paraId="7B0035DB" w14:textId="77777777" w:rsidR="00BB3F7E" w:rsidRPr="00D26851" w:rsidRDefault="00BB3F7E" w:rsidP="00A64284">
            <w:pPr>
              <w:contextualSpacing/>
              <w:rPr>
                <w:ins w:id="73" w:author="Jing Liang" w:date="2024-11-07T16:34:00Z" w16du:dateUtc="2024-11-07T08:34:00Z"/>
                <w:rFonts w:ascii="Times New Roman" w:hAnsi="Times New Roman" w:cs="Times New Roman"/>
                <w:sz w:val="24"/>
                <w:szCs w:val="24"/>
              </w:rPr>
            </w:pPr>
            <w:ins w:id="74" w:author="Jing Liang" w:date="2024-11-07T16:45:00Z" w16du:dateUtc="2024-11-07T08:45:00Z">
              <w:r w:rsidRPr="00D26851">
                <w:rPr>
                  <w:rFonts w:ascii="Times New Roman" w:hAnsi="Times New Roman" w:cs="Times New Roman" w:hint="eastAsia"/>
                  <w:sz w:val="24"/>
                  <w:szCs w:val="24"/>
                </w:rPr>
                <w:t>0.137</w:t>
              </w:r>
            </w:ins>
          </w:p>
        </w:tc>
        <w:tc>
          <w:tcPr>
            <w:tcW w:w="0" w:type="auto"/>
            <w:vAlign w:val="center"/>
          </w:tcPr>
          <w:p w14:paraId="521F1276" w14:textId="77777777" w:rsidR="00BB3F7E" w:rsidRPr="00D26851" w:rsidRDefault="00BB3F7E" w:rsidP="00A64284">
            <w:pPr>
              <w:contextualSpacing/>
              <w:rPr>
                <w:ins w:id="75" w:author="Jing Liang" w:date="2024-11-07T16:34:00Z" w16du:dateUtc="2024-11-07T08:34:00Z"/>
                <w:rFonts w:ascii="Times New Roman" w:hAnsi="Times New Roman" w:cs="Times New Roman"/>
                <w:sz w:val="24"/>
                <w:szCs w:val="24"/>
              </w:rPr>
            </w:pPr>
            <w:ins w:id="76" w:author="Jing Liang" w:date="2024-11-07T16:45:00Z" w16du:dateUtc="2024-11-07T08:45:00Z">
              <w:r w:rsidRPr="00D26851">
                <w:rPr>
                  <w:rFonts w:ascii="Times New Roman" w:hAnsi="Times New Roman" w:cs="Times New Roman" w:hint="eastAsia"/>
                  <w:sz w:val="24"/>
                  <w:szCs w:val="24"/>
                </w:rPr>
                <w:t>0.186</w:t>
              </w:r>
            </w:ins>
          </w:p>
        </w:tc>
        <w:tc>
          <w:tcPr>
            <w:tcW w:w="0" w:type="auto"/>
            <w:vAlign w:val="center"/>
          </w:tcPr>
          <w:p w14:paraId="0D14151B" w14:textId="77777777" w:rsidR="00BB3F7E" w:rsidRPr="00D26851" w:rsidRDefault="00BB3F7E" w:rsidP="00A64284">
            <w:pPr>
              <w:contextualSpacing/>
              <w:rPr>
                <w:ins w:id="77" w:author="Jing Liang" w:date="2024-11-07T16:34:00Z" w16du:dateUtc="2024-11-07T08:34:00Z"/>
                <w:rFonts w:ascii="Times New Roman" w:hAnsi="Times New Roman" w:cs="Times New Roman"/>
                <w:sz w:val="24"/>
                <w:szCs w:val="24"/>
              </w:rPr>
            </w:pPr>
            <w:ins w:id="78" w:author="Jing Liang" w:date="2024-11-07T16:45:00Z" w16du:dateUtc="2024-11-07T08:45:00Z">
              <w:r w:rsidRPr="00D26851">
                <w:rPr>
                  <w:rFonts w:ascii="Times New Roman" w:hAnsi="Times New Roman" w:cs="Times New Roman" w:hint="eastAsia"/>
                  <w:sz w:val="24"/>
                  <w:szCs w:val="24"/>
                </w:rPr>
                <w:t>0.246</w:t>
              </w:r>
            </w:ins>
          </w:p>
        </w:tc>
      </w:tr>
      <w:tr w:rsidR="00D26851" w:rsidRPr="00D26851" w14:paraId="57D12EDE" w14:textId="77777777" w:rsidTr="00A64284">
        <w:trPr>
          <w:ins w:id="79" w:author="Jing Liang" w:date="2024-11-07T16:34:00Z"/>
        </w:trPr>
        <w:tc>
          <w:tcPr>
            <w:tcW w:w="0" w:type="auto"/>
          </w:tcPr>
          <w:p w14:paraId="333F1A7D" w14:textId="77777777" w:rsidR="00BB3F7E" w:rsidRPr="00D26851" w:rsidRDefault="00BB3F7E" w:rsidP="00A64284">
            <w:pPr>
              <w:contextualSpacing/>
              <w:rPr>
                <w:ins w:id="80" w:author="Jing Liang" w:date="2024-11-07T16:34:00Z" w16du:dateUtc="2024-11-07T08:34:00Z"/>
                <w:rFonts w:ascii="Times New Roman" w:hAnsi="Times New Roman" w:cs="Times New Roman"/>
                <w:sz w:val="24"/>
                <w:szCs w:val="24"/>
              </w:rPr>
            </w:pPr>
          </w:p>
        </w:tc>
        <w:tc>
          <w:tcPr>
            <w:tcW w:w="0" w:type="auto"/>
          </w:tcPr>
          <w:p w14:paraId="16E807A0" w14:textId="77777777" w:rsidR="00BB3F7E" w:rsidRPr="00D26851" w:rsidRDefault="00BB3F7E" w:rsidP="00A64284">
            <w:pPr>
              <w:contextualSpacing/>
              <w:rPr>
                <w:ins w:id="81" w:author="Jing Liang" w:date="2024-11-07T16:34:00Z" w16du:dateUtc="2024-11-07T08:34:00Z"/>
                <w:rFonts w:ascii="Times New Roman" w:hAnsi="Times New Roman" w:cs="Times New Roman"/>
                <w:sz w:val="24"/>
                <w:szCs w:val="24"/>
              </w:rPr>
            </w:pPr>
            <w:ins w:id="82" w:author="Jing Liang" w:date="2024-11-07T16:34:00Z" w16du:dateUtc="2024-11-07T08:34:00Z">
              <w:r w:rsidRPr="00D26851">
                <w:rPr>
                  <w:rFonts w:ascii="Times New Roman" w:hAnsi="Times New Roman" w:cs="Times New Roman"/>
                  <w:sz w:val="24"/>
                  <w:szCs w:val="24"/>
                </w:rPr>
                <w:t>Increase in outage occurrence</w:t>
              </w:r>
            </w:ins>
          </w:p>
        </w:tc>
        <w:tc>
          <w:tcPr>
            <w:tcW w:w="0" w:type="auto"/>
            <w:vAlign w:val="center"/>
          </w:tcPr>
          <w:p w14:paraId="5E795346" w14:textId="77777777" w:rsidR="00BB3F7E" w:rsidRPr="00D26851" w:rsidRDefault="00BB3F7E" w:rsidP="00A64284">
            <w:pPr>
              <w:contextualSpacing/>
              <w:rPr>
                <w:ins w:id="83" w:author="Jing Liang" w:date="2024-11-07T16:34:00Z" w16du:dateUtc="2024-11-07T08:34:00Z"/>
                <w:rFonts w:ascii="Times New Roman" w:hAnsi="Times New Roman" w:cs="Times New Roman"/>
                <w:sz w:val="24"/>
                <w:szCs w:val="24"/>
              </w:rPr>
            </w:pPr>
            <w:ins w:id="84" w:author="Jing Liang" w:date="2024-11-07T16:45:00Z" w16du:dateUtc="2024-11-07T08:45:00Z">
              <w:r w:rsidRPr="00D26851">
                <w:rPr>
                  <w:rFonts w:ascii="Times New Roman" w:hAnsi="Times New Roman" w:cs="Times New Roman" w:hint="eastAsia"/>
                  <w:sz w:val="24"/>
                  <w:szCs w:val="24"/>
                </w:rPr>
                <w:t>13.3%</w:t>
              </w:r>
            </w:ins>
          </w:p>
        </w:tc>
        <w:tc>
          <w:tcPr>
            <w:tcW w:w="0" w:type="auto"/>
            <w:vAlign w:val="center"/>
          </w:tcPr>
          <w:p w14:paraId="6F7C8F93" w14:textId="77777777" w:rsidR="00BB3F7E" w:rsidRPr="00D26851" w:rsidRDefault="00BB3F7E" w:rsidP="00A64284">
            <w:pPr>
              <w:contextualSpacing/>
              <w:rPr>
                <w:ins w:id="85" w:author="Jing Liang" w:date="2024-11-07T16:34:00Z" w16du:dateUtc="2024-11-07T08:34:00Z"/>
                <w:rFonts w:ascii="Times New Roman" w:hAnsi="Times New Roman" w:cs="Times New Roman"/>
                <w:sz w:val="24"/>
                <w:szCs w:val="24"/>
              </w:rPr>
            </w:pPr>
            <w:ins w:id="86" w:author="Jing Liang" w:date="2024-11-07T16:45:00Z" w16du:dateUtc="2024-11-07T08:45:00Z">
              <w:r w:rsidRPr="00D26851">
                <w:rPr>
                  <w:rFonts w:ascii="Times New Roman" w:hAnsi="Times New Roman" w:cs="Times New Roman" w:hint="eastAsia"/>
                  <w:sz w:val="24"/>
                  <w:szCs w:val="24"/>
                </w:rPr>
                <w:t>22.6%</w:t>
              </w:r>
            </w:ins>
          </w:p>
        </w:tc>
        <w:tc>
          <w:tcPr>
            <w:tcW w:w="0" w:type="auto"/>
            <w:vAlign w:val="center"/>
          </w:tcPr>
          <w:p w14:paraId="189CF0DE" w14:textId="77777777" w:rsidR="00BB3F7E" w:rsidRPr="00D26851" w:rsidRDefault="00BB3F7E" w:rsidP="00A64284">
            <w:pPr>
              <w:contextualSpacing/>
              <w:rPr>
                <w:ins w:id="87" w:author="Jing Liang" w:date="2024-11-07T16:34:00Z" w16du:dateUtc="2024-11-07T08:34:00Z"/>
                <w:rFonts w:ascii="Times New Roman" w:hAnsi="Times New Roman" w:cs="Times New Roman"/>
                <w:sz w:val="24"/>
                <w:szCs w:val="24"/>
              </w:rPr>
            </w:pPr>
            <w:ins w:id="88" w:author="Jing Liang" w:date="2024-11-07T16:45:00Z" w16du:dateUtc="2024-11-07T08:45:00Z">
              <w:r w:rsidRPr="00D26851">
                <w:rPr>
                  <w:rFonts w:ascii="Times New Roman" w:hAnsi="Times New Roman" w:cs="Times New Roman" w:hint="eastAsia"/>
                  <w:sz w:val="24"/>
                  <w:szCs w:val="24"/>
                </w:rPr>
                <w:t>34.0%</w:t>
              </w:r>
            </w:ins>
          </w:p>
        </w:tc>
      </w:tr>
      <w:tr w:rsidR="00D26851" w:rsidRPr="00D26851" w14:paraId="4DC58145" w14:textId="77777777" w:rsidTr="00A64284">
        <w:trPr>
          <w:ins w:id="89" w:author="Jing Liang" w:date="2024-11-07T16:34:00Z"/>
        </w:trPr>
        <w:tc>
          <w:tcPr>
            <w:tcW w:w="0" w:type="auto"/>
          </w:tcPr>
          <w:p w14:paraId="0EFFD9A9" w14:textId="77777777" w:rsidR="00BB3F7E" w:rsidRPr="00D26851" w:rsidRDefault="00BB3F7E" w:rsidP="00A64284">
            <w:pPr>
              <w:contextualSpacing/>
              <w:rPr>
                <w:ins w:id="90" w:author="Jing Liang" w:date="2024-11-07T16:34:00Z" w16du:dateUtc="2024-11-07T08:34:00Z"/>
                <w:rFonts w:ascii="Times New Roman" w:hAnsi="Times New Roman" w:cs="Times New Roman"/>
                <w:sz w:val="24"/>
                <w:szCs w:val="24"/>
              </w:rPr>
            </w:pPr>
          </w:p>
        </w:tc>
        <w:tc>
          <w:tcPr>
            <w:tcW w:w="0" w:type="auto"/>
          </w:tcPr>
          <w:p w14:paraId="084DE82A" w14:textId="77777777" w:rsidR="00BB3F7E" w:rsidRPr="00D26851" w:rsidRDefault="00BB3F7E" w:rsidP="00A64284">
            <w:pPr>
              <w:contextualSpacing/>
              <w:rPr>
                <w:ins w:id="91" w:author="Jing Liang" w:date="2024-11-07T16:34:00Z" w16du:dateUtc="2024-11-07T08:34:00Z"/>
                <w:rFonts w:ascii="Times New Roman" w:hAnsi="Times New Roman" w:cs="Times New Roman"/>
                <w:sz w:val="24"/>
                <w:szCs w:val="24"/>
              </w:rPr>
            </w:pPr>
            <w:ins w:id="92" w:author="Jing Liang" w:date="2024-11-07T16:34:00Z" w16du:dateUtc="2024-11-07T08:34:00Z">
              <w:r w:rsidRPr="00D26851">
                <w:rPr>
                  <w:rFonts w:ascii="Times New Roman" w:hAnsi="Times New Roman" w:cs="Times New Roman"/>
                  <w:sz w:val="24"/>
                  <w:szCs w:val="24"/>
                </w:rPr>
                <w:t>Economic losses (billion yuan)</w:t>
              </w:r>
            </w:ins>
          </w:p>
        </w:tc>
        <w:tc>
          <w:tcPr>
            <w:tcW w:w="0" w:type="auto"/>
            <w:vAlign w:val="center"/>
          </w:tcPr>
          <w:p w14:paraId="2FD0367A" w14:textId="77777777" w:rsidR="00BB3F7E" w:rsidRPr="00D26851" w:rsidRDefault="00BB3F7E" w:rsidP="00A64284">
            <w:pPr>
              <w:contextualSpacing/>
              <w:rPr>
                <w:ins w:id="93" w:author="Jing Liang" w:date="2024-11-07T16:34:00Z" w16du:dateUtc="2024-11-07T08:34:00Z"/>
                <w:rFonts w:ascii="Times New Roman" w:hAnsi="Times New Roman" w:cs="Times New Roman"/>
                <w:sz w:val="24"/>
                <w:szCs w:val="24"/>
              </w:rPr>
            </w:pPr>
            <w:ins w:id="94" w:author="Jing Liang" w:date="2024-11-07T16:45:00Z" w16du:dateUtc="2024-11-07T08:45:00Z">
              <w:r w:rsidRPr="00D26851">
                <w:rPr>
                  <w:rFonts w:ascii="Times New Roman" w:hAnsi="Times New Roman" w:cs="Times New Roman" w:hint="eastAsia"/>
                  <w:sz w:val="24"/>
                  <w:szCs w:val="24"/>
                </w:rPr>
                <w:t>25.5</w:t>
              </w:r>
            </w:ins>
          </w:p>
        </w:tc>
        <w:tc>
          <w:tcPr>
            <w:tcW w:w="0" w:type="auto"/>
            <w:vAlign w:val="center"/>
          </w:tcPr>
          <w:p w14:paraId="61C6A808" w14:textId="77777777" w:rsidR="00BB3F7E" w:rsidRPr="00D26851" w:rsidRDefault="00BB3F7E" w:rsidP="00A64284">
            <w:pPr>
              <w:contextualSpacing/>
              <w:rPr>
                <w:ins w:id="95" w:author="Jing Liang" w:date="2024-11-07T16:34:00Z" w16du:dateUtc="2024-11-07T08:34:00Z"/>
                <w:rFonts w:ascii="Times New Roman" w:hAnsi="Times New Roman" w:cs="Times New Roman"/>
                <w:sz w:val="24"/>
                <w:szCs w:val="24"/>
              </w:rPr>
            </w:pPr>
            <w:ins w:id="96" w:author="Jing Liang" w:date="2024-11-07T16:45:00Z" w16du:dateUtc="2024-11-07T08:45:00Z">
              <w:r w:rsidRPr="00D26851">
                <w:rPr>
                  <w:rFonts w:ascii="Times New Roman" w:hAnsi="Times New Roman" w:cs="Times New Roman" w:hint="eastAsia"/>
                  <w:sz w:val="24"/>
                  <w:szCs w:val="24"/>
                </w:rPr>
                <w:t>34.6</w:t>
              </w:r>
            </w:ins>
          </w:p>
        </w:tc>
        <w:tc>
          <w:tcPr>
            <w:tcW w:w="0" w:type="auto"/>
            <w:vAlign w:val="center"/>
          </w:tcPr>
          <w:p w14:paraId="1D292036" w14:textId="77777777" w:rsidR="00BB3F7E" w:rsidRPr="00D26851" w:rsidRDefault="00BB3F7E" w:rsidP="00A64284">
            <w:pPr>
              <w:contextualSpacing/>
              <w:rPr>
                <w:ins w:id="97" w:author="Jing Liang" w:date="2024-11-07T16:34:00Z" w16du:dateUtc="2024-11-07T08:34:00Z"/>
                <w:rFonts w:ascii="Times New Roman" w:hAnsi="Times New Roman" w:cs="Times New Roman"/>
                <w:sz w:val="24"/>
                <w:szCs w:val="24"/>
              </w:rPr>
            </w:pPr>
            <w:ins w:id="98" w:author="Jing Liang" w:date="2024-11-07T16:45:00Z" w16du:dateUtc="2024-11-07T08:45:00Z">
              <w:r w:rsidRPr="00D26851">
                <w:rPr>
                  <w:rFonts w:ascii="Times New Roman" w:hAnsi="Times New Roman" w:cs="Times New Roman" w:hint="eastAsia"/>
                  <w:sz w:val="24"/>
                  <w:szCs w:val="24"/>
                </w:rPr>
                <w:t>45.8</w:t>
              </w:r>
            </w:ins>
          </w:p>
        </w:tc>
      </w:tr>
      <w:tr w:rsidR="00D26851" w:rsidRPr="00D26851" w14:paraId="3E942B4F" w14:textId="77777777" w:rsidTr="00A64284">
        <w:trPr>
          <w:ins w:id="99" w:author="Jing Liang" w:date="2024-11-07T16:34:00Z"/>
        </w:trPr>
        <w:tc>
          <w:tcPr>
            <w:tcW w:w="0" w:type="auto"/>
          </w:tcPr>
          <w:p w14:paraId="2CFD231D" w14:textId="77777777" w:rsidR="00BB3F7E" w:rsidRPr="00D26851" w:rsidRDefault="00BB3F7E" w:rsidP="00A64284">
            <w:pPr>
              <w:contextualSpacing/>
              <w:rPr>
                <w:ins w:id="100" w:author="Jing Liang" w:date="2024-11-07T16:34:00Z" w16du:dateUtc="2024-11-07T08:34:00Z"/>
                <w:rFonts w:ascii="Times New Roman" w:hAnsi="Times New Roman" w:cs="Times New Roman"/>
                <w:b/>
                <w:bCs/>
                <w:sz w:val="24"/>
                <w:szCs w:val="24"/>
              </w:rPr>
            </w:pPr>
            <w:ins w:id="101" w:author="Jing Liang" w:date="2024-11-07T16:34:00Z" w16du:dateUtc="2024-11-07T08:34:00Z">
              <w:r w:rsidRPr="00D26851">
                <w:rPr>
                  <w:rFonts w:ascii="Times New Roman" w:hAnsi="Times New Roman" w:cs="Times New Roman"/>
                  <w:b/>
                  <w:bCs/>
                  <w:sz w:val="24"/>
                  <w:szCs w:val="24"/>
                </w:rPr>
                <w:t>RCP8.5</w:t>
              </w:r>
            </w:ins>
          </w:p>
        </w:tc>
        <w:tc>
          <w:tcPr>
            <w:tcW w:w="0" w:type="auto"/>
          </w:tcPr>
          <w:p w14:paraId="0638CA5C" w14:textId="77777777" w:rsidR="00BB3F7E" w:rsidRPr="00D26851" w:rsidRDefault="00BB3F7E" w:rsidP="00A64284">
            <w:pPr>
              <w:contextualSpacing/>
              <w:rPr>
                <w:ins w:id="102" w:author="Jing Liang" w:date="2024-11-07T16:34:00Z" w16du:dateUtc="2024-11-07T08:34:00Z"/>
                <w:rFonts w:ascii="Times New Roman" w:hAnsi="Times New Roman" w:cs="Times New Roman"/>
                <w:sz w:val="24"/>
                <w:szCs w:val="24"/>
              </w:rPr>
            </w:pPr>
            <w:ins w:id="103" w:author="Jing Liang" w:date="2024-11-07T16:34:00Z" w16du:dateUtc="2024-11-07T08:34:00Z">
              <w:r w:rsidRPr="00D26851">
                <w:rPr>
                  <w:rFonts w:ascii="Times New Roman" w:hAnsi="Times New Roman" w:cs="Times New Roman"/>
                  <w:sz w:val="24"/>
                  <w:szCs w:val="24"/>
                </w:rPr>
                <w:t>Average heatwave frequency</w:t>
              </w:r>
            </w:ins>
          </w:p>
        </w:tc>
        <w:tc>
          <w:tcPr>
            <w:tcW w:w="0" w:type="auto"/>
            <w:vAlign w:val="center"/>
          </w:tcPr>
          <w:p w14:paraId="4BB7CF16" w14:textId="77777777" w:rsidR="00BB3F7E" w:rsidRPr="00D26851" w:rsidRDefault="00BB3F7E" w:rsidP="00A64284">
            <w:pPr>
              <w:contextualSpacing/>
              <w:rPr>
                <w:ins w:id="104" w:author="Jing Liang" w:date="2024-11-07T16:34:00Z" w16du:dateUtc="2024-11-07T08:34:00Z"/>
                <w:rFonts w:ascii="Times New Roman" w:hAnsi="Times New Roman" w:cs="Times New Roman"/>
                <w:sz w:val="24"/>
                <w:szCs w:val="24"/>
              </w:rPr>
            </w:pPr>
            <w:ins w:id="105" w:author="Jing Liang" w:date="2024-11-07T16:45:00Z" w16du:dateUtc="2024-11-07T08:45:00Z">
              <w:r w:rsidRPr="00D26851">
                <w:rPr>
                  <w:rFonts w:ascii="Times New Roman" w:hAnsi="Times New Roman" w:cs="Times New Roman" w:hint="eastAsia"/>
                  <w:sz w:val="24"/>
                  <w:szCs w:val="24"/>
                </w:rPr>
                <w:t>0.648</w:t>
              </w:r>
            </w:ins>
          </w:p>
        </w:tc>
        <w:tc>
          <w:tcPr>
            <w:tcW w:w="0" w:type="auto"/>
            <w:vAlign w:val="center"/>
          </w:tcPr>
          <w:p w14:paraId="65906A83" w14:textId="77777777" w:rsidR="00BB3F7E" w:rsidRPr="00D26851" w:rsidRDefault="00BB3F7E" w:rsidP="00A64284">
            <w:pPr>
              <w:contextualSpacing/>
              <w:rPr>
                <w:ins w:id="106" w:author="Jing Liang" w:date="2024-11-07T16:34:00Z" w16du:dateUtc="2024-11-07T08:34:00Z"/>
                <w:rFonts w:ascii="Times New Roman" w:hAnsi="Times New Roman" w:cs="Times New Roman"/>
                <w:sz w:val="24"/>
                <w:szCs w:val="24"/>
              </w:rPr>
            </w:pPr>
            <w:ins w:id="107" w:author="Jing Liang" w:date="2024-11-07T16:45:00Z" w16du:dateUtc="2024-11-07T08:45:00Z">
              <w:r w:rsidRPr="00D26851">
                <w:rPr>
                  <w:rFonts w:ascii="Times New Roman" w:hAnsi="Times New Roman" w:cs="Times New Roman" w:hint="eastAsia"/>
                  <w:sz w:val="24"/>
                  <w:szCs w:val="24"/>
                </w:rPr>
                <w:t>0.654</w:t>
              </w:r>
            </w:ins>
          </w:p>
        </w:tc>
        <w:tc>
          <w:tcPr>
            <w:tcW w:w="0" w:type="auto"/>
            <w:vAlign w:val="center"/>
          </w:tcPr>
          <w:p w14:paraId="70531687" w14:textId="77777777" w:rsidR="00BB3F7E" w:rsidRPr="00D26851" w:rsidRDefault="00BB3F7E" w:rsidP="00A64284">
            <w:pPr>
              <w:contextualSpacing/>
              <w:rPr>
                <w:ins w:id="108" w:author="Jing Liang" w:date="2024-11-07T16:34:00Z" w16du:dateUtc="2024-11-07T08:34:00Z"/>
                <w:rFonts w:ascii="Times New Roman" w:hAnsi="Times New Roman" w:cs="Times New Roman"/>
                <w:sz w:val="24"/>
                <w:szCs w:val="24"/>
              </w:rPr>
            </w:pPr>
            <w:ins w:id="109" w:author="Jing Liang" w:date="2024-11-07T16:45:00Z" w16du:dateUtc="2024-11-07T08:45:00Z">
              <w:r w:rsidRPr="00D26851">
                <w:rPr>
                  <w:rFonts w:ascii="Times New Roman" w:hAnsi="Times New Roman" w:cs="Times New Roman" w:hint="eastAsia"/>
                  <w:sz w:val="24"/>
                  <w:szCs w:val="24"/>
                </w:rPr>
                <w:t>0.664</w:t>
              </w:r>
            </w:ins>
          </w:p>
        </w:tc>
      </w:tr>
      <w:tr w:rsidR="00D26851" w:rsidRPr="00D26851" w14:paraId="03DD7594" w14:textId="77777777" w:rsidTr="00A64284">
        <w:trPr>
          <w:ins w:id="110" w:author="Jing Liang" w:date="2024-11-07T16:34:00Z"/>
        </w:trPr>
        <w:tc>
          <w:tcPr>
            <w:tcW w:w="0" w:type="auto"/>
          </w:tcPr>
          <w:p w14:paraId="554E4FB0" w14:textId="77777777" w:rsidR="00BB3F7E" w:rsidRPr="00D26851" w:rsidRDefault="00BB3F7E" w:rsidP="00A64284">
            <w:pPr>
              <w:contextualSpacing/>
              <w:rPr>
                <w:ins w:id="111" w:author="Jing Liang" w:date="2024-11-07T16:34:00Z" w16du:dateUtc="2024-11-07T08:34:00Z"/>
                <w:rFonts w:ascii="Times New Roman" w:hAnsi="Times New Roman" w:cs="Times New Roman"/>
                <w:sz w:val="24"/>
                <w:szCs w:val="24"/>
              </w:rPr>
            </w:pPr>
          </w:p>
        </w:tc>
        <w:tc>
          <w:tcPr>
            <w:tcW w:w="0" w:type="auto"/>
          </w:tcPr>
          <w:p w14:paraId="3853F28C" w14:textId="77777777" w:rsidR="00BB3F7E" w:rsidRPr="00D26851" w:rsidRDefault="00BB3F7E" w:rsidP="00A64284">
            <w:pPr>
              <w:contextualSpacing/>
              <w:rPr>
                <w:ins w:id="112" w:author="Jing Liang" w:date="2024-11-07T16:34:00Z" w16du:dateUtc="2024-11-07T08:34:00Z"/>
                <w:rFonts w:ascii="Times New Roman" w:hAnsi="Times New Roman" w:cs="Times New Roman"/>
                <w:sz w:val="24"/>
                <w:szCs w:val="24"/>
              </w:rPr>
            </w:pPr>
            <w:ins w:id="113" w:author="Jing Liang" w:date="2024-11-07T16:34:00Z" w16du:dateUtc="2024-11-07T08:34:00Z">
              <w:r w:rsidRPr="00D26851">
                <w:rPr>
                  <w:rFonts w:ascii="Times New Roman" w:hAnsi="Times New Roman" w:cs="Times New Roman"/>
                  <w:sz w:val="24"/>
                  <w:szCs w:val="24"/>
                </w:rPr>
                <w:t>Increase in outage occurrence</w:t>
              </w:r>
            </w:ins>
          </w:p>
        </w:tc>
        <w:tc>
          <w:tcPr>
            <w:tcW w:w="0" w:type="auto"/>
            <w:vAlign w:val="center"/>
          </w:tcPr>
          <w:p w14:paraId="078CB603" w14:textId="77777777" w:rsidR="00BB3F7E" w:rsidRPr="00D26851" w:rsidRDefault="00BB3F7E" w:rsidP="00A64284">
            <w:pPr>
              <w:contextualSpacing/>
              <w:rPr>
                <w:ins w:id="114" w:author="Jing Liang" w:date="2024-11-07T16:34:00Z" w16du:dateUtc="2024-11-07T08:34:00Z"/>
                <w:rFonts w:ascii="Times New Roman" w:hAnsi="Times New Roman" w:cs="Times New Roman"/>
                <w:sz w:val="24"/>
                <w:szCs w:val="24"/>
              </w:rPr>
            </w:pPr>
            <w:ins w:id="115" w:author="Jing Liang" w:date="2024-11-07T16:45:00Z" w16du:dateUtc="2024-11-07T08:45:00Z">
              <w:r w:rsidRPr="00D26851">
                <w:rPr>
                  <w:rFonts w:ascii="Times New Roman" w:hAnsi="Times New Roman" w:cs="Times New Roman" w:hint="eastAsia"/>
                  <w:sz w:val="24"/>
                  <w:szCs w:val="24"/>
                </w:rPr>
                <w:t>110.4%</w:t>
              </w:r>
            </w:ins>
          </w:p>
        </w:tc>
        <w:tc>
          <w:tcPr>
            <w:tcW w:w="0" w:type="auto"/>
            <w:vAlign w:val="center"/>
          </w:tcPr>
          <w:p w14:paraId="3C2F39B4" w14:textId="77777777" w:rsidR="00BB3F7E" w:rsidRPr="00D26851" w:rsidRDefault="00BB3F7E" w:rsidP="00A64284">
            <w:pPr>
              <w:contextualSpacing/>
              <w:rPr>
                <w:ins w:id="116" w:author="Jing Liang" w:date="2024-11-07T16:34:00Z" w16du:dateUtc="2024-11-07T08:34:00Z"/>
                <w:rFonts w:ascii="Times New Roman" w:hAnsi="Times New Roman" w:cs="Times New Roman"/>
                <w:sz w:val="24"/>
                <w:szCs w:val="24"/>
              </w:rPr>
            </w:pPr>
            <w:ins w:id="117" w:author="Jing Liang" w:date="2024-11-07T16:45:00Z" w16du:dateUtc="2024-11-07T08:45:00Z">
              <w:r w:rsidRPr="00D26851">
                <w:rPr>
                  <w:rFonts w:ascii="Times New Roman" w:hAnsi="Times New Roman" w:cs="Times New Roman" w:hint="eastAsia"/>
                  <w:sz w:val="24"/>
                  <w:szCs w:val="24"/>
                </w:rPr>
                <w:t>111.5%</w:t>
              </w:r>
            </w:ins>
          </w:p>
        </w:tc>
        <w:tc>
          <w:tcPr>
            <w:tcW w:w="0" w:type="auto"/>
            <w:vAlign w:val="center"/>
          </w:tcPr>
          <w:p w14:paraId="7AC57319" w14:textId="77777777" w:rsidR="00BB3F7E" w:rsidRPr="00D26851" w:rsidRDefault="00BB3F7E" w:rsidP="00A64284">
            <w:pPr>
              <w:contextualSpacing/>
              <w:rPr>
                <w:ins w:id="118" w:author="Jing Liang" w:date="2024-11-07T16:34:00Z" w16du:dateUtc="2024-11-07T08:34:00Z"/>
                <w:rFonts w:ascii="Times New Roman" w:hAnsi="Times New Roman" w:cs="Times New Roman"/>
                <w:sz w:val="24"/>
                <w:szCs w:val="24"/>
              </w:rPr>
            </w:pPr>
            <w:ins w:id="119" w:author="Jing Liang" w:date="2024-11-07T16:45:00Z" w16du:dateUtc="2024-11-07T08:45:00Z">
              <w:r w:rsidRPr="00D26851">
                <w:rPr>
                  <w:rFonts w:ascii="Times New Roman" w:hAnsi="Times New Roman" w:cs="Times New Roman" w:hint="eastAsia"/>
                  <w:sz w:val="24"/>
                  <w:szCs w:val="24"/>
                </w:rPr>
                <w:t>113.4%</w:t>
              </w:r>
            </w:ins>
          </w:p>
        </w:tc>
      </w:tr>
      <w:tr w:rsidR="00C708A3" w:rsidRPr="00D26851" w14:paraId="7DC8BA35" w14:textId="77777777" w:rsidTr="00A64284">
        <w:trPr>
          <w:ins w:id="120" w:author="Jing Liang" w:date="2024-11-07T16:34:00Z"/>
        </w:trPr>
        <w:tc>
          <w:tcPr>
            <w:tcW w:w="0" w:type="auto"/>
            <w:tcBorders>
              <w:bottom w:val="single" w:sz="4" w:space="0" w:color="auto"/>
            </w:tcBorders>
          </w:tcPr>
          <w:p w14:paraId="61F46D07" w14:textId="77777777" w:rsidR="00BB3F7E" w:rsidRPr="00D26851" w:rsidRDefault="00BB3F7E" w:rsidP="00A64284">
            <w:pPr>
              <w:contextualSpacing/>
              <w:rPr>
                <w:ins w:id="121" w:author="Jing Liang" w:date="2024-11-07T16:34:00Z" w16du:dateUtc="2024-11-07T08:34:00Z"/>
                <w:rFonts w:ascii="Times New Roman" w:hAnsi="Times New Roman" w:cs="Times New Roman"/>
                <w:sz w:val="24"/>
                <w:szCs w:val="24"/>
              </w:rPr>
            </w:pPr>
          </w:p>
        </w:tc>
        <w:tc>
          <w:tcPr>
            <w:tcW w:w="0" w:type="auto"/>
            <w:tcBorders>
              <w:bottom w:val="single" w:sz="4" w:space="0" w:color="auto"/>
            </w:tcBorders>
          </w:tcPr>
          <w:p w14:paraId="7907A392" w14:textId="77777777" w:rsidR="00BB3F7E" w:rsidRPr="00D26851" w:rsidRDefault="00BB3F7E" w:rsidP="00A64284">
            <w:pPr>
              <w:contextualSpacing/>
              <w:rPr>
                <w:ins w:id="122" w:author="Jing Liang" w:date="2024-11-07T16:34:00Z" w16du:dateUtc="2024-11-07T08:34:00Z"/>
                <w:rFonts w:ascii="Times New Roman" w:hAnsi="Times New Roman" w:cs="Times New Roman"/>
                <w:sz w:val="24"/>
                <w:szCs w:val="24"/>
              </w:rPr>
            </w:pPr>
            <w:ins w:id="123" w:author="Jing Liang" w:date="2024-11-07T16:34:00Z" w16du:dateUtc="2024-11-07T08:34:00Z">
              <w:r w:rsidRPr="00D26851">
                <w:rPr>
                  <w:rFonts w:ascii="Times New Roman" w:hAnsi="Times New Roman" w:cs="Times New Roman"/>
                  <w:sz w:val="24"/>
                  <w:szCs w:val="24"/>
                </w:rPr>
                <w:t>Economic losses (billion yuan)</w:t>
              </w:r>
            </w:ins>
          </w:p>
        </w:tc>
        <w:tc>
          <w:tcPr>
            <w:tcW w:w="0" w:type="auto"/>
            <w:tcBorders>
              <w:bottom w:val="single" w:sz="4" w:space="0" w:color="auto"/>
            </w:tcBorders>
            <w:vAlign w:val="center"/>
          </w:tcPr>
          <w:p w14:paraId="351B05CF" w14:textId="77777777" w:rsidR="00BB3F7E" w:rsidRPr="00D26851" w:rsidRDefault="00BB3F7E" w:rsidP="00A64284">
            <w:pPr>
              <w:contextualSpacing/>
              <w:rPr>
                <w:ins w:id="124" w:author="Jing Liang" w:date="2024-11-07T16:34:00Z" w16du:dateUtc="2024-11-07T08:34:00Z"/>
                <w:rFonts w:ascii="Times New Roman" w:hAnsi="Times New Roman" w:cs="Times New Roman"/>
                <w:sz w:val="24"/>
                <w:szCs w:val="24"/>
              </w:rPr>
            </w:pPr>
            <w:ins w:id="125" w:author="Jing Liang" w:date="2024-11-07T16:45:00Z" w16du:dateUtc="2024-11-07T08:45:00Z">
              <w:r w:rsidRPr="00D26851">
                <w:rPr>
                  <w:rFonts w:ascii="Times New Roman" w:hAnsi="Times New Roman" w:cs="Times New Roman" w:hint="eastAsia"/>
                  <w:sz w:val="24"/>
                  <w:szCs w:val="24"/>
                </w:rPr>
                <w:t>120.5</w:t>
              </w:r>
            </w:ins>
          </w:p>
        </w:tc>
        <w:tc>
          <w:tcPr>
            <w:tcW w:w="0" w:type="auto"/>
            <w:tcBorders>
              <w:bottom w:val="single" w:sz="4" w:space="0" w:color="auto"/>
            </w:tcBorders>
            <w:vAlign w:val="center"/>
          </w:tcPr>
          <w:p w14:paraId="68BAB415" w14:textId="77777777" w:rsidR="00BB3F7E" w:rsidRPr="00D26851" w:rsidRDefault="00BB3F7E" w:rsidP="00A64284">
            <w:pPr>
              <w:contextualSpacing/>
              <w:rPr>
                <w:ins w:id="126" w:author="Jing Liang" w:date="2024-11-07T16:34:00Z" w16du:dateUtc="2024-11-07T08:34:00Z"/>
                <w:rFonts w:ascii="Times New Roman" w:hAnsi="Times New Roman" w:cs="Times New Roman"/>
                <w:sz w:val="24"/>
                <w:szCs w:val="24"/>
              </w:rPr>
            </w:pPr>
            <w:ins w:id="127" w:author="Jing Liang" w:date="2024-11-07T16:45:00Z" w16du:dateUtc="2024-11-07T08:45:00Z">
              <w:r w:rsidRPr="00D26851">
                <w:rPr>
                  <w:rFonts w:ascii="Times New Roman" w:hAnsi="Times New Roman" w:cs="Times New Roman" w:hint="eastAsia"/>
                  <w:sz w:val="24"/>
                  <w:szCs w:val="24"/>
                </w:rPr>
                <w:t>121.7</w:t>
              </w:r>
            </w:ins>
          </w:p>
        </w:tc>
        <w:tc>
          <w:tcPr>
            <w:tcW w:w="0" w:type="auto"/>
            <w:tcBorders>
              <w:bottom w:val="single" w:sz="4" w:space="0" w:color="auto"/>
            </w:tcBorders>
            <w:vAlign w:val="center"/>
          </w:tcPr>
          <w:p w14:paraId="5D9B7A52" w14:textId="77777777" w:rsidR="00BB3F7E" w:rsidRPr="00D26851" w:rsidRDefault="00BB3F7E" w:rsidP="00A64284">
            <w:pPr>
              <w:contextualSpacing/>
              <w:rPr>
                <w:ins w:id="128" w:author="Jing Liang" w:date="2024-11-07T16:34:00Z" w16du:dateUtc="2024-11-07T08:34:00Z"/>
                <w:rFonts w:ascii="Times New Roman" w:hAnsi="Times New Roman" w:cs="Times New Roman"/>
                <w:sz w:val="24"/>
                <w:szCs w:val="24"/>
              </w:rPr>
            </w:pPr>
            <w:ins w:id="129" w:author="Jing Liang" w:date="2024-11-07T16:45:00Z" w16du:dateUtc="2024-11-07T08:45:00Z">
              <w:r w:rsidRPr="00D26851">
                <w:rPr>
                  <w:rFonts w:ascii="Times New Roman" w:hAnsi="Times New Roman" w:cs="Times New Roman" w:hint="eastAsia"/>
                  <w:sz w:val="24"/>
                  <w:szCs w:val="24"/>
                </w:rPr>
                <w:t>123.5</w:t>
              </w:r>
            </w:ins>
          </w:p>
        </w:tc>
      </w:tr>
      <w:bookmarkEnd w:id="22"/>
    </w:tbl>
    <w:p w14:paraId="2D41762D" w14:textId="77777777" w:rsidR="00BB3F7E" w:rsidRPr="00D26851" w:rsidRDefault="00BB3F7E"/>
    <w:p w14:paraId="608BA7D8" w14:textId="77777777" w:rsidR="00BB3F7E" w:rsidRPr="00D26851" w:rsidRDefault="00BB3F7E"/>
    <w:p w14:paraId="09FCAAA2" w14:textId="77777777" w:rsidR="00BB3F7E" w:rsidRPr="00D26851" w:rsidRDefault="00BB3F7E" w:rsidP="00BB3F7E">
      <w:pPr>
        <w:autoSpaceDE w:val="0"/>
        <w:autoSpaceDN w:val="0"/>
        <w:adjustRightInd w:val="0"/>
        <w:spacing w:after="0" w:line="240" w:lineRule="auto"/>
        <w:contextualSpacing/>
        <w:jc w:val="both"/>
        <w:rPr>
          <w:rFonts w:ascii="Times New Roman" w:hAnsi="Times New Roman" w:cs="Times New Roman"/>
          <w:sz w:val="24"/>
          <w:szCs w:val="24"/>
        </w:rPr>
      </w:pPr>
      <w:r w:rsidRPr="00D26851">
        <w:rPr>
          <w:rFonts w:ascii="Times New Roman" w:hAnsi="Times New Roman" w:cs="Times New Roman"/>
          <w:noProof/>
          <w:sz w:val="24"/>
          <w:szCs w:val="24"/>
        </w:rPr>
        <w:drawing>
          <wp:anchor distT="0" distB="0" distL="114300" distR="114300" simplePos="0" relativeHeight="251659264" behindDoc="0" locked="0" layoutInCell="1" allowOverlap="1" wp14:anchorId="72DBCA1A" wp14:editId="74E53E0E">
            <wp:simplePos x="0" y="0"/>
            <wp:positionH relativeFrom="column">
              <wp:posOffset>100330</wp:posOffset>
            </wp:positionH>
            <wp:positionV relativeFrom="paragraph">
              <wp:posOffset>207010</wp:posOffset>
            </wp:positionV>
            <wp:extent cx="262255" cy="457200"/>
            <wp:effectExtent l="0" t="0" r="4445" b="0"/>
            <wp:wrapNone/>
            <wp:docPr id="1742973538" name="Picture 174297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24544" name="Picture 120182454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62503" cy="457200"/>
                    </a:xfrm>
                    <a:prstGeom prst="rect">
                      <a:avLst/>
                    </a:prstGeom>
                    <a:noFill/>
                    <a:ln>
                      <a:noFill/>
                    </a:ln>
                  </pic:spPr>
                </pic:pic>
              </a:graphicData>
            </a:graphic>
          </wp:anchor>
        </w:drawing>
      </w:r>
      <w:r w:rsidRPr="00D26851">
        <w:rPr>
          <w:rFonts w:ascii="Times New Roman" w:hAnsi="Times New Roman" w:cs="Times New Roman"/>
          <w:noProof/>
          <w:sz w:val="24"/>
          <w:szCs w:val="24"/>
        </w:rPr>
        <w:drawing>
          <wp:inline distT="0" distB="0" distL="0" distR="0" wp14:anchorId="198A8D9C" wp14:editId="083023EC">
            <wp:extent cx="1907747" cy="2468850"/>
            <wp:effectExtent l="0" t="0" r="0" b="8255"/>
            <wp:docPr id="2141786626" name="Picture 2141786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86626" name="Picture 214178662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7747" cy="2468850"/>
                    </a:xfrm>
                    <a:prstGeom prst="rect">
                      <a:avLst/>
                    </a:prstGeom>
                  </pic:spPr>
                </pic:pic>
              </a:graphicData>
            </a:graphic>
          </wp:inline>
        </w:drawing>
      </w:r>
      <w:r w:rsidRPr="00D26851">
        <w:rPr>
          <w:rFonts w:ascii="Times New Roman" w:hAnsi="Times New Roman" w:cs="Times New Roman"/>
          <w:noProof/>
          <w:sz w:val="24"/>
          <w:szCs w:val="24"/>
        </w:rPr>
        <w:drawing>
          <wp:inline distT="0" distB="0" distL="0" distR="0" wp14:anchorId="5C9481A6" wp14:editId="08719364">
            <wp:extent cx="1907747" cy="2468850"/>
            <wp:effectExtent l="0" t="0" r="0" b="8255"/>
            <wp:docPr id="37484631" name="Picture 37484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4631" name="Picture 3748463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7747" cy="2468850"/>
                    </a:xfrm>
                    <a:prstGeom prst="rect">
                      <a:avLst/>
                    </a:prstGeom>
                  </pic:spPr>
                </pic:pic>
              </a:graphicData>
            </a:graphic>
          </wp:inline>
        </w:drawing>
      </w:r>
      <w:r w:rsidRPr="00D26851">
        <w:rPr>
          <w:rFonts w:ascii="Times New Roman" w:hAnsi="Times New Roman" w:cs="Times New Roman"/>
          <w:noProof/>
          <w:sz w:val="24"/>
          <w:szCs w:val="24"/>
        </w:rPr>
        <w:drawing>
          <wp:inline distT="0" distB="0" distL="0" distR="0" wp14:anchorId="25E2A4FA" wp14:editId="2026B81A">
            <wp:extent cx="1907747" cy="2468850"/>
            <wp:effectExtent l="0" t="0" r="0" b="8255"/>
            <wp:docPr id="675833210" name="Picture 67583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33210" name="Picture 67583321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07747" cy="2468850"/>
                    </a:xfrm>
                    <a:prstGeom prst="rect">
                      <a:avLst/>
                    </a:prstGeom>
                  </pic:spPr>
                </pic:pic>
              </a:graphicData>
            </a:graphic>
          </wp:inline>
        </w:drawing>
      </w:r>
    </w:p>
    <w:p w14:paraId="3D2AC4DF" w14:textId="77777777" w:rsidR="00BB3F7E" w:rsidRPr="00D26851" w:rsidRDefault="00BB3F7E" w:rsidP="00BB3F7E">
      <w:pPr>
        <w:autoSpaceDE w:val="0"/>
        <w:autoSpaceDN w:val="0"/>
        <w:adjustRightInd w:val="0"/>
        <w:spacing w:after="0" w:line="240" w:lineRule="auto"/>
        <w:contextualSpacing/>
        <w:jc w:val="both"/>
        <w:rPr>
          <w:rFonts w:ascii="Times New Roman" w:hAnsi="Times New Roman" w:cs="Times New Roman"/>
          <w:sz w:val="24"/>
          <w:szCs w:val="24"/>
        </w:rPr>
      </w:pPr>
      <w:r w:rsidRPr="00D26851">
        <w:rPr>
          <w:rFonts w:ascii="Times New Roman" w:hAnsi="Times New Roman" w:cs="Times New Roman"/>
          <w:noProof/>
          <w:sz w:val="24"/>
          <w:szCs w:val="24"/>
        </w:rPr>
        <w:drawing>
          <wp:inline distT="0" distB="0" distL="0" distR="0" wp14:anchorId="5D187555" wp14:editId="79B14165">
            <wp:extent cx="1907770" cy="2468880"/>
            <wp:effectExtent l="0" t="0" r="0" b="7620"/>
            <wp:docPr id="620173179" name="Picture 620173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73179" name="Picture 62017317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07770" cy="2468880"/>
                    </a:xfrm>
                    <a:prstGeom prst="rect">
                      <a:avLst/>
                    </a:prstGeom>
                  </pic:spPr>
                </pic:pic>
              </a:graphicData>
            </a:graphic>
          </wp:inline>
        </w:drawing>
      </w:r>
      <w:r w:rsidRPr="00D26851">
        <w:rPr>
          <w:rFonts w:ascii="Times New Roman" w:hAnsi="Times New Roman" w:cs="Times New Roman"/>
          <w:noProof/>
          <w:sz w:val="24"/>
          <w:szCs w:val="24"/>
        </w:rPr>
        <w:drawing>
          <wp:inline distT="0" distB="0" distL="0" distR="0" wp14:anchorId="3191D36A" wp14:editId="123E4387">
            <wp:extent cx="1907770" cy="2468880"/>
            <wp:effectExtent l="0" t="0" r="0" b="7620"/>
            <wp:docPr id="1540539409" name="Picture 1540539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39409" name="Picture 1540539409"/>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07770" cy="2468880"/>
                    </a:xfrm>
                    <a:prstGeom prst="rect">
                      <a:avLst/>
                    </a:prstGeom>
                  </pic:spPr>
                </pic:pic>
              </a:graphicData>
            </a:graphic>
          </wp:inline>
        </w:drawing>
      </w:r>
      <w:r w:rsidRPr="00D26851">
        <w:rPr>
          <w:rFonts w:ascii="Times New Roman" w:hAnsi="Times New Roman" w:cs="Times New Roman"/>
          <w:noProof/>
          <w:sz w:val="24"/>
          <w:szCs w:val="24"/>
        </w:rPr>
        <w:drawing>
          <wp:inline distT="0" distB="0" distL="0" distR="0" wp14:anchorId="3AB7F37F" wp14:editId="452E09E4">
            <wp:extent cx="1907770" cy="2468880"/>
            <wp:effectExtent l="0" t="0" r="0" b="7620"/>
            <wp:docPr id="942969143" name="Picture 942969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69143" name="Picture 94296914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07770" cy="2468880"/>
                    </a:xfrm>
                    <a:prstGeom prst="rect">
                      <a:avLst/>
                    </a:prstGeom>
                  </pic:spPr>
                </pic:pic>
              </a:graphicData>
            </a:graphic>
          </wp:inline>
        </w:drawing>
      </w:r>
    </w:p>
    <w:p w14:paraId="2CCF6572" w14:textId="77777777" w:rsidR="00BB3F7E" w:rsidRPr="00D26851" w:rsidRDefault="00BB3F7E" w:rsidP="00BB3F7E">
      <w:pPr>
        <w:autoSpaceDE w:val="0"/>
        <w:autoSpaceDN w:val="0"/>
        <w:adjustRightInd w:val="0"/>
        <w:spacing w:after="0" w:line="240" w:lineRule="auto"/>
        <w:contextualSpacing/>
        <w:jc w:val="both"/>
        <w:rPr>
          <w:rFonts w:ascii="Times New Roman" w:hAnsi="Times New Roman" w:cs="Times New Roman"/>
          <w:sz w:val="24"/>
          <w:szCs w:val="24"/>
        </w:rPr>
      </w:pPr>
      <w:r w:rsidRPr="00D26851">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63B79662" wp14:editId="15111934">
            <wp:simplePos x="0" y="0"/>
            <wp:positionH relativeFrom="column">
              <wp:posOffset>76200</wp:posOffset>
            </wp:positionH>
            <wp:positionV relativeFrom="paragraph">
              <wp:posOffset>1616075</wp:posOffset>
            </wp:positionV>
            <wp:extent cx="483235" cy="624840"/>
            <wp:effectExtent l="0" t="0" r="0" b="3810"/>
            <wp:wrapNone/>
            <wp:docPr id="576610637" name="Picture 576610637" descr="A number of numbers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52776" name="Picture 2106552776" descr="A number of numbers on a white background&#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483235" cy="624840"/>
                    </a:xfrm>
                    <a:prstGeom prst="rect">
                      <a:avLst/>
                    </a:prstGeom>
                    <a:noFill/>
                    <a:ln>
                      <a:noFill/>
                    </a:ln>
                  </pic:spPr>
                </pic:pic>
              </a:graphicData>
            </a:graphic>
          </wp:anchor>
        </w:drawing>
      </w:r>
      <w:r w:rsidRPr="00D26851">
        <w:rPr>
          <w:rFonts w:ascii="Times New Roman" w:hAnsi="Times New Roman" w:cs="Times New Roman"/>
          <w:noProof/>
          <w:sz w:val="24"/>
          <w:szCs w:val="24"/>
        </w:rPr>
        <w:drawing>
          <wp:anchor distT="0" distB="0" distL="114300" distR="114300" simplePos="0" relativeHeight="251660288" behindDoc="0" locked="0" layoutInCell="1" allowOverlap="1" wp14:anchorId="4C008D12" wp14:editId="4C30D9AF">
            <wp:simplePos x="0" y="0"/>
            <wp:positionH relativeFrom="column">
              <wp:posOffset>4203700</wp:posOffset>
            </wp:positionH>
            <wp:positionV relativeFrom="paragraph">
              <wp:posOffset>2009775</wp:posOffset>
            </wp:positionV>
            <wp:extent cx="1120775" cy="212090"/>
            <wp:effectExtent l="0" t="0" r="3175" b="0"/>
            <wp:wrapNone/>
            <wp:docPr id="611086809" name="Picture 611086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3676" name="Picture 3574367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120775" cy="212090"/>
                    </a:xfrm>
                    <a:prstGeom prst="rect">
                      <a:avLst/>
                    </a:prstGeom>
                    <a:noFill/>
                    <a:ln>
                      <a:noFill/>
                    </a:ln>
                  </pic:spPr>
                </pic:pic>
              </a:graphicData>
            </a:graphic>
          </wp:anchor>
        </w:drawing>
      </w:r>
      <w:r w:rsidRPr="00D26851">
        <w:rPr>
          <w:rFonts w:ascii="Times New Roman" w:hAnsi="Times New Roman" w:cs="Times New Roman"/>
          <w:noProof/>
          <w:sz w:val="24"/>
          <w:szCs w:val="24"/>
        </w:rPr>
        <w:drawing>
          <wp:inline distT="0" distB="0" distL="0" distR="0" wp14:anchorId="091BE8DE" wp14:editId="7CEDADB6">
            <wp:extent cx="1907770" cy="2468880"/>
            <wp:effectExtent l="0" t="0" r="0" b="7620"/>
            <wp:docPr id="357195531" name="Picture 35719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95531" name="Picture 35719553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07770" cy="2468880"/>
                    </a:xfrm>
                    <a:prstGeom prst="rect">
                      <a:avLst/>
                    </a:prstGeom>
                  </pic:spPr>
                </pic:pic>
              </a:graphicData>
            </a:graphic>
          </wp:inline>
        </w:drawing>
      </w:r>
      <w:r w:rsidRPr="00D26851">
        <w:rPr>
          <w:rFonts w:ascii="Times New Roman" w:hAnsi="Times New Roman" w:cs="Times New Roman"/>
          <w:noProof/>
          <w:sz w:val="24"/>
          <w:szCs w:val="24"/>
        </w:rPr>
        <w:drawing>
          <wp:inline distT="0" distB="0" distL="0" distR="0" wp14:anchorId="2610C572" wp14:editId="4AF39025">
            <wp:extent cx="1907770" cy="2468880"/>
            <wp:effectExtent l="0" t="0" r="0" b="7620"/>
            <wp:docPr id="2115362743" name="Picture 211536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62743" name="Picture 2115362743"/>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07770" cy="2468880"/>
                    </a:xfrm>
                    <a:prstGeom prst="rect">
                      <a:avLst/>
                    </a:prstGeom>
                  </pic:spPr>
                </pic:pic>
              </a:graphicData>
            </a:graphic>
          </wp:inline>
        </w:drawing>
      </w:r>
      <w:r w:rsidRPr="00D26851">
        <w:rPr>
          <w:rFonts w:ascii="Times New Roman" w:hAnsi="Times New Roman" w:cs="Times New Roman"/>
          <w:noProof/>
          <w:sz w:val="24"/>
          <w:szCs w:val="24"/>
        </w:rPr>
        <w:drawing>
          <wp:inline distT="0" distB="0" distL="0" distR="0" wp14:anchorId="24A4BF74" wp14:editId="210B561E">
            <wp:extent cx="1907770" cy="2468880"/>
            <wp:effectExtent l="0" t="0" r="0" b="7620"/>
            <wp:docPr id="1633259925" name="Picture 1633259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59925" name="Picture 1633259925"/>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07770" cy="2468880"/>
                    </a:xfrm>
                    <a:prstGeom prst="rect">
                      <a:avLst/>
                    </a:prstGeom>
                  </pic:spPr>
                </pic:pic>
              </a:graphicData>
            </a:graphic>
          </wp:inline>
        </w:drawing>
      </w:r>
    </w:p>
    <w:p w14:paraId="26EA7AC5" w14:textId="5C97E37A" w:rsidR="00BB3F7E" w:rsidRPr="00D26851" w:rsidRDefault="00BB3F7E" w:rsidP="00BB3F7E">
      <w:pPr>
        <w:spacing w:after="0" w:line="240" w:lineRule="auto"/>
        <w:contextualSpacing/>
        <w:jc w:val="both"/>
        <w:rPr>
          <w:ins w:id="130" w:author="Jing Liang" w:date="2024-11-07T16:51:00Z" w16du:dateUtc="2024-11-07T08:51:00Z"/>
          <w:rFonts w:ascii="Times New Roman" w:hAnsi="Times New Roman" w:cs="Times New Roman"/>
          <w:sz w:val="24"/>
          <w:szCs w:val="24"/>
        </w:rPr>
      </w:pPr>
      <w:bookmarkStart w:id="131" w:name="_Hlk181891014"/>
      <w:ins w:id="132" w:author="Jing Liang" w:date="2024-11-07T16:51:00Z" w16du:dateUtc="2024-11-07T08:51:00Z">
        <w:r w:rsidRPr="00D26851">
          <w:rPr>
            <w:rFonts w:ascii="Times New Roman" w:hAnsi="Times New Roman" w:cs="Times New Roman" w:hint="eastAsia"/>
            <w:sz w:val="24"/>
            <w:szCs w:val="24"/>
          </w:rPr>
          <w:t>Supplementary Fig.</w:t>
        </w:r>
      </w:ins>
      <w:ins w:id="133" w:author="Jing Liang" w:date="2024-11-07T16:56:00Z" w16du:dateUtc="2024-11-07T08:56:00Z">
        <w:r w:rsidRPr="00D26851">
          <w:rPr>
            <w:rFonts w:ascii="Times New Roman" w:hAnsi="Times New Roman" w:cs="Times New Roman" w:hint="eastAsia"/>
            <w:sz w:val="24"/>
            <w:szCs w:val="24"/>
          </w:rPr>
          <w:t xml:space="preserve"> </w:t>
        </w:r>
      </w:ins>
      <w:ins w:id="134" w:author="Jing Liang" w:date="2024-11-07T16:51:00Z" w16du:dateUtc="2024-11-07T08:51:00Z">
        <w:r w:rsidRPr="00D26851">
          <w:rPr>
            <w:rFonts w:ascii="Times New Roman" w:hAnsi="Times New Roman" w:cs="Times New Roman" w:hint="eastAsia"/>
            <w:sz w:val="24"/>
            <w:szCs w:val="24"/>
          </w:rPr>
          <w:t>4</w:t>
        </w:r>
        <w:r w:rsidRPr="00D26851">
          <w:rPr>
            <w:rFonts w:ascii="Times New Roman" w:hAnsi="Times New Roman" w:cs="Times New Roman"/>
            <w:sz w:val="24"/>
            <w:szCs w:val="24"/>
          </w:rPr>
          <w:t xml:space="preserve"> Distribution of heatwaves in scenarios of RCP2.6, RCP4.5, and RCP8.5 </w:t>
        </w:r>
        <w:r w:rsidRPr="00D26851">
          <w:rPr>
            <w:rFonts w:ascii="Times New Roman" w:hAnsi="Times New Roman" w:cs="Times New Roman" w:hint="eastAsia"/>
            <w:sz w:val="24"/>
            <w:szCs w:val="24"/>
          </w:rPr>
          <w:t xml:space="preserve">using </w:t>
        </w:r>
        <w:r w:rsidRPr="00D26851">
          <w:rPr>
            <w:rFonts w:ascii="Times New Roman" w:hAnsi="Times New Roman" w:cs="Times New Roman"/>
            <w:sz w:val="24"/>
            <w:szCs w:val="24"/>
          </w:rPr>
          <w:t>NEX-GDDP-CMIP6 data</w:t>
        </w:r>
      </w:ins>
    </w:p>
    <w:bookmarkEnd w:id="131"/>
    <w:p w14:paraId="2B73965D" w14:textId="77777777" w:rsidR="00BB3F7E" w:rsidRPr="00D26851" w:rsidRDefault="00BB3F7E" w:rsidP="00BB3F7E">
      <w:pPr>
        <w:autoSpaceDE w:val="0"/>
        <w:autoSpaceDN w:val="0"/>
        <w:adjustRightInd w:val="0"/>
        <w:contextualSpacing/>
        <w:jc w:val="both"/>
      </w:pPr>
    </w:p>
    <w:p w14:paraId="0C5C405C" w14:textId="77777777" w:rsidR="00BB3F7E" w:rsidRPr="00D26851" w:rsidRDefault="00BB3F7E" w:rsidP="00BB3F7E">
      <w:pPr>
        <w:autoSpaceDE w:val="0"/>
        <w:autoSpaceDN w:val="0"/>
        <w:adjustRightInd w:val="0"/>
        <w:contextualSpacing/>
        <w:jc w:val="both"/>
      </w:pPr>
    </w:p>
    <w:p w14:paraId="73A6DA2C" w14:textId="44B3E7DC" w:rsidR="003670D8" w:rsidRPr="00942899" w:rsidRDefault="003670D8" w:rsidP="00942899">
      <w:pPr>
        <w:pStyle w:val="Heading2"/>
        <w:rPr>
          <w:ins w:id="135" w:author="Jing Liang" w:date="2024-11-09T21:33:00Z" w16du:dateUtc="2024-11-09T13:33:00Z"/>
          <w:rFonts w:ascii="Times New Roman" w:eastAsiaTheme="minorEastAsia" w:hAnsi="Times New Roman" w:cs="Times New Roman"/>
          <w:b/>
          <w:bCs/>
          <w:color w:val="auto"/>
          <w:sz w:val="24"/>
          <w:szCs w:val="24"/>
        </w:rPr>
      </w:pPr>
      <w:bookmarkStart w:id="136" w:name="_Hlk182080488"/>
      <w:ins w:id="137" w:author="Jing Liang" w:date="2024-11-09T21:33:00Z" w16du:dateUtc="2024-11-09T13:33:00Z">
        <w:r w:rsidRPr="00942899">
          <w:rPr>
            <w:rFonts w:ascii="Times New Roman" w:eastAsiaTheme="minorEastAsia" w:hAnsi="Times New Roman" w:cs="Times New Roman" w:hint="eastAsia"/>
            <w:b/>
            <w:bCs/>
            <w:color w:val="auto"/>
            <w:sz w:val="24"/>
            <w:szCs w:val="24"/>
          </w:rPr>
          <w:t>Failure rates for electric components</w:t>
        </w:r>
      </w:ins>
    </w:p>
    <w:bookmarkEnd w:id="136"/>
    <w:p w14:paraId="49C4DB52" w14:textId="77777777" w:rsidR="003670D8" w:rsidRPr="00D26851" w:rsidRDefault="003670D8" w:rsidP="003670D8">
      <w:pPr>
        <w:spacing w:after="0" w:line="240" w:lineRule="auto"/>
        <w:contextualSpacing/>
        <w:jc w:val="both"/>
        <w:rPr>
          <w:ins w:id="138" w:author="Jing Liang" w:date="2024-11-09T21:33:00Z" w16du:dateUtc="2024-11-09T13:33:00Z"/>
          <w:rFonts w:ascii="Times New Roman" w:hAnsi="Times New Roman" w:cs="Times New Roman"/>
          <w:sz w:val="24"/>
          <w:szCs w:val="24"/>
        </w:rPr>
      </w:pPr>
    </w:p>
    <w:p w14:paraId="338C89A8" w14:textId="610A704F" w:rsidR="00BB3F7E" w:rsidRDefault="00B3643E" w:rsidP="00B3643E">
      <w:pPr>
        <w:pStyle w:val="NormalWeb"/>
        <w:spacing w:before="0" w:beforeAutospacing="0" w:after="0" w:afterAutospacing="0"/>
        <w:jc w:val="both"/>
        <w:rPr>
          <w:ins w:id="139" w:author="Jing Liang" w:date="2024-11-12T13:39:00Z" w16du:dateUtc="2024-11-12T05:39:00Z"/>
        </w:rPr>
      </w:pPr>
      <w:bookmarkStart w:id="140" w:name="_Hlk182132357"/>
      <w:ins w:id="141" w:author="Jing Liang" w:date="2024-11-12T13:29:00Z" w16du:dateUtc="2024-11-12T05:29:00Z">
        <w:r w:rsidRPr="0049726F">
          <w:t>Reports indicate that in 2020, the failure rate for overhead lines was 10.35 per 100 km/year, 4.06 per 100 km/year</w:t>
        </w:r>
        <w:r w:rsidRPr="00ED29B6">
          <w:t xml:space="preserve"> </w:t>
        </w:r>
        <w:r w:rsidRPr="0049726F">
          <w:t>for cable lines, 0.28 per 100 units/year</w:t>
        </w:r>
        <w:r w:rsidRPr="00ED29B6">
          <w:t xml:space="preserve"> </w:t>
        </w:r>
        <w:r w:rsidRPr="0049726F">
          <w:t>for transformers, and 0.34 per 100 units/year for circuit breakers (CEA, 2020). The failure indicators for 13 types of electric components are summarized in the following table</w:t>
        </w:r>
      </w:ins>
      <w:ins w:id="142" w:author="Jing Liang" w:date="2024-11-12T13:30:00Z" w16du:dateUtc="2024-11-12T05:30:00Z">
        <w:r>
          <w:rPr>
            <w:rFonts w:hint="eastAsia"/>
          </w:rPr>
          <w:t xml:space="preserve"> (</w:t>
        </w:r>
        <w:r w:rsidRPr="00D26851">
          <w:rPr>
            <w:rFonts w:hint="eastAsia"/>
          </w:rPr>
          <w:t xml:space="preserve">Supplementary </w:t>
        </w:r>
        <w:r w:rsidRPr="00D26851">
          <w:t xml:space="preserve">Table </w:t>
        </w:r>
        <w:r>
          <w:rPr>
            <w:rFonts w:hint="eastAsia"/>
          </w:rPr>
          <w:t>21)</w:t>
        </w:r>
      </w:ins>
      <w:ins w:id="143" w:author="Jing Liang" w:date="2024-11-12T13:29:00Z" w16du:dateUtc="2024-11-12T05:29:00Z">
        <w:r w:rsidRPr="0049726F">
          <w:t xml:space="preserve"> (CEA, 202</w:t>
        </w:r>
        <w:r>
          <w:rPr>
            <w:rFonts w:hint="eastAsia"/>
          </w:rPr>
          <w:t>0</w:t>
        </w:r>
        <w:r w:rsidRPr="0049726F">
          <w:t>). In 2021, the failure rate for overhead lines was 9.84 per 100 km/year, 3.96</w:t>
        </w:r>
        <w:r w:rsidRPr="00ED29B6">
          <w:t xml:space="preserve"> </w:t>
        </w:r>
        <w:r w:rsidRPr="0049726F">
          <w:t>per 100 km/year</w:t>
        </w:r>
        <w:r w:rsidRPr="00ED29B6">
          <w:t xml:space="preserve"> </w:t>
        </w:r>
        <w:r w:rsidRPr="0049726F">
          <w:t>for cable lines, 0.40 per 100 units/year</w:t>
        </w:r>
        <w:r w:rsidRPr="00ED29B6">
          <w:t xml:space="preserve"> </w:t>
        </w:r>
        <w:r w:rsidRPr="0049726F">
          <w:t xml:space="preserve">for transformers, and 0.50 per 100 units/year </w:t>
        </w:r>
        <w:r>
          <w:rPr>
            <w:rFonts w:hint="eastAsia"/>
          </w:rPr>
          <w:t>f</w:t>
        </w:r>
        <w:r w:rsidRPr="0049726F">
          <w:t>or circuit breakers (CEA, 202</w:t>
        </w:r>
        <w:r>
          <w:rPr>
            <w:rFonts w:hint="eastAsia"/>
          </w:rPr>
          <w:t>1</w:t>
        </w:r>
        <w:r w:rsidRPr="0049726F">
          <w:t>). In 2022, these rates decreased significantly: 3.85 per 100 km/year</w:t>
        </w:r>
        <w:r w:rsidRPr="00ED29B6">
          <w:t xml:space="preserve"> </w:t>
        </w:r>
        <w:r>
          <w:rPr>
            <w:rFonts w:hint="eastAsia"/>
          </w:rPr>
          <w:t xml:space="preserve">for </w:t>
        </w:r>
        <w:r w:rsidRPr="0049726F">
          <w:t>overhead lines, 1.43</w:t>
        </w:r>
        <w:r>
          <w:rPr>
            <w:rFonts w:hint="eastAsia"/>
          </w:rPr>
          <w:t xml:space="preserve"> </w:t>
        </w:r>
        <w:r w:rsidRPr="0049726F">
          <w:t>per 100 km/year</w:t>
        </w:r>
        <w:r w:rsidRPr="00ED29B6">
          <w:t xml:space="preserve"> </w:t>
        </w:r>
        <w:r>
          <w:rPr>
            <w:rFonts w:hint="eastAsia"/>
          </w:rPr>
          <w:t xml:space="preserve">for </w:t>
        </w:r>
        <w:r w:rsidRPr="0049726F">
          <w:t>cable lines, 0.17 per 100 units/year</w:t>
        </w:r>
        <w:r>
          <w:rPr>
            <w:rFonts w:hint="eastAsia"/>
          </w:rPr>
          <w:t xml:space="preserve"> for </w:t>
        </w:r>
        <w:r w:rsidRPr="0049726F">
          <w:t>transformers, and 0.15 per 100 units/year</w:t>
        </w:r>
        <w:r>
          <w:rPr>
            <w:rFonts w:hint="eastAsia"/>
          </w:rPr>
          <w:t xml:space="preserve"> for</w:t>
        </w:r>
        <w:r w:rsidRPr="0049726F">
          <w:t xml:space="preserve"> circuit breakers (CEA, 2022).</w:t>
        </w:r>
      </w:ins>
      <w:bookmarkEnd w:id="140"/>
    </w:p>
    <w:p w14:paraId="3CB7D765" w14:textId="77777777" w:rsidR="00B3643E" w:rsidRDefault="00B3643E" w:rsidP="00090E00">
      <w:pPr>
        <w:pStyle w:val="NormalWeb"/>
        <w:spacing w:before="0" w:beforeAutospacing="0" w:after="0" w:afterAutospacing="0"/>
        <w:jc w:val="both"/>
        <w:rPr>
          <w:ins w:id="144" w:author="Jing Liang" w:date="2024-11-10T11:59:00Z" w16du:dateUtc="2024-11-10T03:59:00Z"/>
        </w:rPr>
      </w:pPr>
    </w:p>
    <w:p w14:paraId="24D71731" w14:textId="360ED736" w:rsidR="00942899" w:rsidDel="00B3643E" w:rsidRDefault="00B3643E" w:rsidP="00942899">
      <w:pPr>
        <w:jc w:val="both"/>
        <w:rPr>
          <w:del w:id="145" w:author="Jing Liang" w:date="2024-11-12T13:39:00Z" w16du:dateUtc="2024-11-12T05:39:00Z"/>
          <w:rFonts w:ascii="Times New Roman" w:eastAsia="宋体" w:hAnsi="Times New Roman" w:cs="Times New Roman"/>
          <w:sz w:val="24"/>
          <w:szCs w:val="24"/>
          <w14:ligatures w14:val="none"/>
        </w:rPr>
      </w:pPr>
      <w:ins w:id="146" w:author="Jing Liang" w:date="2024-11-12T13:39:00Z" w16du:dateUtc="2024-11-12T05:39:00Z">
        <w:r w:rsidRPr="00090E00">
          <w:rPr>
            <w:rFonts w:ascii="Times New Roman" w:eastAsia="宋体" w:hAnsi="Times New Roman" w:cs="Times New Roman"/>
            <w:sz w:val="24"/>
            <w:szCs w:val="24"/>
            <w14:ligatures w14:val="none"/>
          </w:rPr>
          <w:t>We also examined the correlation between heatwaves and failures of specific electric components. The correlation coefficient between the national average temperature and cable line faults is 0.39, 0.79 for transformers, and 0.99 for circuit breakers. This suggests that heatwaves increase the failure rates of electric components, leading to power outages. As detailed nationwide data on component failures is not yet available, the above correlation analysis is preliminary.</w:t>
        </w:r>
      </w:ins>
    </w:p>
    <w:p w14:paraId="743EA1BF" w14:textId="77777777" w:rsidR="00B3643E" w:rsidRDefault="00B3643E" w:rsidP="00942899">
      <w:pPr>
        <w:jc w:val="both"/>
        <w:rPr>
          <w:ins w:id="147" w:author="Jing Liang" w:date="2024-11-12T13:39:00Z" w16du:dateUtc="2024-11-12T05:39:00Z"/>
          <w:rFonts w:ascii="Times New Roman" w:eastAsia="宋体" w:hAnsi="Times New Roman" w:cs="Times New Roman"/>
          <w:sz w:val="24"/>
          <w:szCs w:val="24"/>
          <w14:ligatures w14:val="none"/>
        </w:rPr>
      </w:pPr>
    </w:p>
    <w:p w14:paraId="1A367BEB" w14:textId="77777777" w:rsidR="00942899" w:rsidRPr="00942899" w:rsidRDefault="00942899" w:rsidP="00942899">
      <w:pPr>
        <w:jc w:val="both"/>
        <w:rPr>
          <w:ins w:id="148" w:author="Jing Liang" w:date="2024-11-09T21:36:00Z" w16du:dateUtc="2024-11-09T13:36:00Z"/>
          <w:rFonts w:ascii="Times New Roman" w:eastAsia="宋体" w:hAnsi="Times New Roman" w:cs="Times New Roman"/>
          <w:sz w:val="24"/>
          <w:szCs w:val="24"/>
          <w14:ligatures w14:val="none"/>
        </w:rPr>
      </w:pPr>
    </w:p>
    <w:p w14:paraId="6E0F0452" w14:textId="55451872" w:rsidR="00B3643E" w:rsidRPr="00EB6E13" w:rsidRDefault="008D317B" w:rsidP="00B3643E">
      <w:pPr>
        <w:pStyle w:val="NormalWeb"/>
        <w:spacing w:before="0" w:beforeAutospacing="0" w:after="0" w:afterAutospacing="0"/>
        <w:jc w:val="both"/>
        <w:rPr>
          <w:ins w:id="149" w:author="Jing Liang" w:date="2024-11-12T13:30:00Z" w16du:dateUtc="2024-11-12T05:30:00Z"/>
        </w:rPr>
      </w:pPr>
      <w:ins w:id="150" w:author="Jing Liang" w:date="2024-11-09T21:36:00Z" w16du:dateUtc="2024-11-09T13:36:00Z">
        <w:r w:rsidRPr="00D26851">
          <w:rPr>
            <w:rFonts w:hint="eastAsia"/>
          </w:rPr>
          <w:t xml:space="preserve">Supplementary </w:t>
        </w:r>
        <w:r w:rsidRPr="00D26851">
          <w:t xml:space="preserve">Table </w:t>
        </w:r>
      </w:ins>
      <w:bookmarkStart w:id="151" w:name="_Hlk182080600"/>
      <w:ins w:id="152" w:author="Jing Liang" w:date="2024-11-12T13:30:00Z" w16du:dateUtc="2024-11-12T05:30:00Z">
        <w:r w:rsidR="00B3643E">
          <w:rPr>
            <w:rFonts w:hint="eastAsia"/>
          </w:rPr>
          <w:t>21</w:t>
        </w:r>
        <w:r w:rsidR="00B3643E" w:rsidRPr="00EB6E13">
          <w:t xml:space="preserve"> Reliability indicator of electric components</w:t>
        </w:r>
        <w:r w:rsidR="00B3643E" w:rsidRPr="00EB6E13">
          <w:rPr>
            <w:rFonts w:hint="eastAsia"/>
          </w:rPr>
          <w:t xml:space="preserve"> </w:t>
        </w:r>
        <w:r w:rsidR="00B3643E" w:rsidRPr="0049726F">
          <w:t xml:space="preserve">for transmission lines at 220 kV and above </w:t>
        </w:r>
        <w:r w:rsidR="00B3643E">
          <w:rPr>
            <w:rFonts w:hint="eastAsia"/>
          </w:rPr>
          <w:t>in China (</w:t>
        </w:r>
        <w:r w:rsidR="00B3643E" w:rsidRPr="00EB6E13">
          <w:rPr>
            <w:rFonts w:hint="eastAsia"/>
          </w:rPr>
          <w:t>2020</w:t>
        </w:r>
        <w:r w:rsidR="00B3643E">
          <w:rPr>
            <w:rFonts w:hint="eastAsia"/>
          </w:rPr>
          <w:t>)</w:t>
        </w:r>
      </w:ins>
    </w:p>
    <w:tbl>
      <w:tblPr>
        <w:tblW w:w="10490" w:type="dxa"/>
        <w:tblInd w:w="-567" w:type="dxa"/>
        <w:tblLayout w:type="fixed"/>
        <w:tblLook w:val="04A0" w:firstRow="1" w:lastRow="0" w:firstColumn="1" w:lastColumn="0" w:noHBand="0" w:noVBand="1"/>
      </w:tblPr>
      <w:tblGrid>
        <w:gridCol w:w="2081"/>
        <w:gridCol w:w="1201"/>
        <w:gridCol w:w="1201"/>
        <w:gridCol w:w="1187"/>
        <w:gridCol w:w="1216"/>
        <w:gridCol w:w="1201"/>
        <w:gridCol w:w="1269"/>
        <w:gridCol w:w="1134"/>
      </w:tblGrid>
      <w:tr w:rsidR="00B3643E" w:rsidRPr="00EB6E13" w14:paraId="24302B3E" w14:textId="77777777" w:rsidTr="007206B9">
        <w:trPr>
          <w:trHeight w:val="313"/>
          <w:ins w:id="153" w:author="Jing Liang" w:date="2024-11-12T13:30:00Z"/>
        </w:trPr>
        <w:tc>
          <w:tcPr>
            <w:tcW w:w="2081" w:type="dxa"/>
            <w:tcBorders>
              <w:top w:val="single" w:sz="4" w:space="0" w:color="auto"/>
              <w:left w:val="nil"/>
              <w:bottom w:val="single" w:sz="4" w:space="0" w:color="auto"/>
              <w:right w:val="nil"/>
            </w:tcBorders>
            <w:hideMark/>
          </w:tcPr>
          <w:p w14:paraId="5125BC31" w14:textId="77777777" w:rsidR="00B3643E" w:rsidRPr="00EB6E13" w:rsidRDefault="00B3643E" w:rsidP="007206B9">
            <w:pPr>
              <w:pStyle w:val="NormalWeb"/>
              <w:spacing w:before="0" w:beforeAutospacing="0" w:after="0" w:afterAutospacing="0"/>
              <w:jc w:val="both"/>
              <w:rPr>
                <w:ins w:id="154" w:author="Jing Liang" w:date="2024-11-12T13:30:00Z" w16du:dateUtc="2024-11-12T05:30:00Z"/>
                <w:sz w:val="20"/>
                <w:szCs w:val="20"/>
              </w:rPr>
            </w:pPr>
            <w:bookmarkStart w:id="155" w:name="_Hlk182131785"/>
            <w:ins w:id="156" w:author="Jing Liang" w:date="2024-11-12T13:30:00Z" w16du:dateUtc="2024-11-12T05:30:00Z">
              <w:r w:rsidRPr="00EB6E13">
                <w:rPr>
                  <w:sz w:val="20"/>
                  <w:szCs w:val="20"/>
                </w:rPr>
                <w:t>Facility Type</w:t>
              </w:r>
            </w:ins>
          </w:p>
        </w:tc>
        <w:tc>
          <w:tcPr>
            <w:tcW w:w="1201" w:type="dxa"/>
            <w:tcBorders>
              <w:top w:val="single" w:sz="4" w:space="0" w:color="auto"/>
              <w:left w:val="nil"/>
              <w:bottom w:val="single" w:sz="4" w:space="0" w:color="auto"/>
              <w:right w:val="nil"/>
            </w:tcBorders>
            <w:hideMark/>
          </w:tcPr>
          <w:p w14:paraId="2FB18E20" w14:textId="77777777" w:rsidR="00B3643E" w:rsidRPr="00EB6E13" w:rsidRDefault="00B3643E" w:rsidP="007206B9">
            <w:pPr>
              <w:pStyle w:val="NormalWeb"/>
              <w:spacing w:before="0" w:beforeAutospacing="0" w:after="0" w:afterAutospacing="0"/>
              <w:jc w:val="both"/>
              <w:rPr>
                <w:ins w:id="157" w:author="Jing Liang" w:date="2024-11-12T13:30:00Z" w16du:dateUtc="2024-11-12T05:30:00Z"/>
                <w:sz w:val="20"/>
                <w:szCs w:val="20"/>
              </w:rPr>
            </w:pPr>
            <w:ins w:id="158" w:author="Jing Liang" w:date="2024-11-12T13:30:00Z" w16du:dateUtc="2024-11-12T05:30:00Z">
              <w:r w:rsidRPr="00EB6E13">
                <w:rPr>
                  <w:sz w:val="20"/>
                  <w:szCs w:val="20"/>
                </w:rPr>
                <w:t>Facility/ Line Length (km)</w:t>
              </w:r>
            </w:ins>
          </w:p>
        </w:tc>
        <w:tc>
          <w:tcPr>
            <w:tcW w:w="1201" w:type="dxa"/>
            <w:tcBorders>
              <w:top w:val="single" w:sz="4" w:space="0" w:color="auto"/>
              <w:left w:val="nil"/>
              <w:bottom w:val="single" w:sz="4" w:space="0" w:color="auto"/>
              <w:right w:val="nil"/>
            </w:tcBorders>
            <w:hideMark/>
          </w:tcPr>
          <w:p w14:paraId="49A631CC" w14:textId="77777777" w:rsidR="00B3643E" w:rsidRPr="00EB6E13" w:rsidRDefault="00B3643E" w:rsidP="007206B9">
            <w:pPr>
              <w:pStyle w:val="NormalWeb"/>
              <w:spacing w:before="0" w:beforeAutospacing="0" w:after="0" w:afterAutospacing="0"/>
              <w:jc w:val="both"/>
              <w:rPr>
                <w:ins w:id="159" w:author="Jing Liang" w:date="2024-11-12T13:30:00Z" w16du:dateUtc="2024-11-12T05:30:00Z"/>
                <w:sz w:val="20"/>
                <w:szCs w:val="20"/>
              </w:rPr>
            </w:pPr>
            <w:ins w:id="160" w:author="Jing Liang" w:date="2024-11-12T13:30:00Z" w16du:dateUtc="2024-11-12T05:30:00Z">
              <w:r w:rsidRPr="00EB6E13">
                <w:rPr>
                  <w:sz w:val="20"/>
                  <w:szCs w:val="20"/>
                </w:rPr>
                <w:t>Forced Outage Rate (%)</w:t>
              </w:r>
            </w:ins>
          </w:p>
        </w:tc>
        <w:tc>
          <w:tcPr>
            <w:tcW w:w="1187" w:type="dxa"/>
            <w:tcBorders>
              <w:top w:val="single" w:sz="4" w:space="0" w:color="auto"/>
              <w:left w:val="nil"/>
              <w:bottom w:val="single" w:sz="4" w:space="0" w:color="auto"/>
              <w:right w:val="nil"/>
            </w:tcBorders>
            <w:hideMark/>
          </w:tcPr>
          <w:p w14:paraId="07D14697" w14:textId="77777777" w:rsidR="00B3643E" w:rsidRPr="00EB6E13" w:rsidRDefault="00B3643E" w:rsidP="007206B9">
            <w:pPr>
              <w:pStyle w:val="NormalWeb"/>
              <w:spacing w:before="0" w:beforeAutospacing="0" w:after="0" w:afterAutospacing="0"/>
              <w:jc w:val="both"/>
              <w:rPr>
                <w:ins w:id="161" w:author="Jing Liang" w:date="2024-11-12T13:30:00Z" w16du:dateUtc="2024-11-12T05:30:00Z"/>
                <w:sz w:val="20"/>
                <w:szCs w:val="20"/>
              </w:rPr>
            </w:pPr>
            <w:ins w:id="162" w:author="Jing Liang" w:date="2024-11-12T13:30:00Z" w16du:dateUtc="2024-11-12T05:30:00Z">
              <w:r w:rsidRPr="00EB6E13">
                <w:rPr>
                  <w:sz w:val="20"/>
                  <w:szCs w:val="20"/>
                </w:rPr>
                <w:t>Availability (%)</w:t>
              </w:r>
            </w:ins>
          </w:p>
        </w:tc>
        <w:tc>
          <w:tcPr>
            <w:tcW w:w="1216" w:type="dxa"/>
            <w:tcBorders>
              <w:top w:val="single" w:sz="4" w:space="0" w:color="auto"/>
              <w:left w:val="nil"/>
              <w:bottom w:val="single" w:sz="4" w:space="0" w:color="auto"/>
              <w:right w:val="nil"/>
            </w:tcBorders>
            <w:hideMark/>
          </w:tcPr>
          <w:p w14:paraId="028DBC6A" w14:textId="77777777" w:rsidR="00B3643E" w:rsidRPr="00EB6E13" w:rsidRDefault="00B3643E" w:rsidP="007206B9">
            <w:pPr>
              <w:pStyle w:val="NormalWeb"/>
              <w:spacing w:before="0" w:beforeAutospacing="0" w:after="0" w:afterAutospacing="0"/>
              <w:jc w:val="both"/>
              <w:rPr>
                <w:ins w:id="163" w:author="Jing Liang" w:date="2024-11-12T13:30:00Z" w16du:dateUtc="2024-11-12T05:30:00Z"/>
                <w:sz w:val="20"/>
                <w:szCs w:val="20"/>
              </w:rPr>
            </w:pPr>
            <w:ins w:id="164" w:author="Jing Liang" w:date="2024-11-12T13:30:00Z" w16du:dateUtc="2024-11-12T05:30:00Z">
              <w:r w:rsidRPr="00EB6E13">
                <w:rPr>
                  <w:sz w:val="20"/>
                  <w:szCs w:val="20"/>
                </w:rPr>
                <w:t xml:space="preserve">Unplanned Outage Occurrences </w:t>
              </w:r>
            </w:ins>
          </w:p>
        </w:tc>
        <w:tc>
          <w:tcPr>
            <w:tcW w:w="1201" w:type="dxa"/>
            <w:tcBorders>
              <w:top w:val="single" w:sz="4" w:space="0" w:color="auto"/>
              <w:left w:val="nil"/>
              <w:bottom w:val="single" w:sz="4" w:space="0" w:color="auto"/>
              <w:right w:val="nil"/>
            </w:tcBorders>
            <w:hideMark/>
          </w:tcPr>
          <w:p w14:paraId="1281F2C5" w14:textId="77777777" w:rsidR="00B3643E" w:rsidRPr="00EB6E13" w:rsidRDefault="00B3643E" w:rsidP="007206B9">
            <w:pPr>
              <w:pStyle w:val="NormalWeb"/>
              <w:spacing w:before="0" w:beforeAutospacing="0" w:after="0" w:afterAutospacing="0"/>
              <w:jc w:val="both"/>
              <w:rPr>
                <w:ins w:id="165" w:author="Jing Liang" w:date="2024-11-12T13:30:00Z" w16du:dateUtc="2024-11-12T05:30:00Z"/>
                <w:sz w:val="20"/>
                <w:szCs w:val="20"/>
              </w:rPr>
            </w:pPr>
            <w:ins w:id="166" w:author="Jing Liang" w:date="2024-11-12T13:30:00Z" w16du:dateUtc="2024-11-12T05:30:00Z">
              <w:r w:rsidRPr="00EB6E13">
                <w:rPr>
                  <w:sz w:val="20"/>
                  <w:szCs w:val="20"/>
                </w:rPr>
                <w:t>Unplanned Outage Duration</w:t>
              </w:r>
            </w:ins>
          </w:p>
        </w:tc>
        <w:tc>
          <w:tcPr>
            <w:tcW w:w="1269" w:type="dxa"/>
            <w:tcBorders>
              <w:top w:val="single" w:sz="4" w:space="0" w:color="auto"/>
              <w:left w:val="nil"/>
              <w:bottom w:val="single" w:sz="4" w:space="0" w:color="auto"/>
              <w:right w:val="nil"/>
            </w:tcBorders>
            <w:hideMark/>
          </w:tcPr>
          <w:p w14:paraId="1E4B3541" w14:textId="77777777" w:rsidR="00B3643E" w:rsidRPr="00EB6E13" w:rsidRDefault="00B3643E" w:rsidP="007206B9">
            <w:pPr>
              <w:pStyle w:val="NormalWeb"/>
              <w:spacing w:before="0" w:beforeAutospacing="0" w:after="0" w:afterAutospacing="0"/>
              <w:jc w:val="both"/>
              <w:rPr>
                <w:ins w:id="167" w:author="Jing Liang" w:date="2024-11-12T13:30:00Z" w16du:dateUtc="2024-11-12T05:30:00Z"/>
                <w:sz w:val="20"/>
                <w:szCs w:val="20"/>
              </w:rPr>
            </w:pPr>
            <w:ins w:id="168" w:author="Jing Liang" w:date="2024-11-12T13:30:00Z" w16du:dateUtc="2024-11-12T05:30:00Z">
              <w:r w:rsidRPr="00EB6E13">
                <w:rPr>
                  <w:sz w:val="20"/>
                  <w:szCs w:val="20"/>
                </w:rPr>
                <w:t xml:space="preserve">Planned Outage Occurrences </w:t>
              </w:r>
            </w:ins>
          </w:p>
        </w:tc>
        <w:tc>
          <w:tcPr>
            <w:tcW w:w="1134" w:type="dxa"/>
            <w:tcBorders>
              <w:top w:val="single" w:sz="4" w:space="0" w:color="auto"/>
              <w:left w:val="nil"/>
              <w:bottom w:val="single" w:sz="4" w:space="0" w:color="auto"/>
              <w:right w:val="nil"/>
            </w:tcBorders>
            <w:hideMark/>
          </w:tcPr>
          <w:p w14:paraId="4646C63F" w14:textId="77777777" w:rsidR="00B3643E" w:rsidRPr="00EB6E13" w:rsidRDefault="00B3643E" w:rsidP="007206B9">
            <w:pPr>
              <w:pStyle w:val="NormalWeb"/>
              <w:spacing w:before="0" w:beforeAutospacing="0" w:after="0" w:afterAutospacing="0"/>
              <w:jc w:val="both"/>
              <w:rPr>
                <w:ins w:id="169" w:author="Jing Liang" w:date="2024-11-12T13:30:00Z" w16du:dateUtc="2024-11-12T05:30:00Z"/>
                <w:sz w:val="20"/>
                <w:szCs w:val="20"/>
              </w:rPr>
            </w:pPr>
            <w:ins w:id="170" w:author="Jing Liang" w:date="2024-11-12T13:30:00Z" w16du:dateUtc="2024-11-12T05:30:00Z">
              <w:r w:rsidRPr="00EB6E13">
                <w:rPr>
                  <w:sz w:val="20"/>
                  <w:szCs w:val="20"/>
                </w:rPr>
                <w:t xml:space="preserve">Planned Outage Duration </w:t>
              </w:r>
            </w:ins>
          </w:p>
        </w:tc>
      </w:tr>
      <w:tr w:rsidR="00B3643E" w:rsidRPr="00EB6E13" w14:paraId="2A4AB1ED" w14:textId="77777777" w:rsidTr="007206B9">
        <w:trPr>
          <w:trHeight w:val="78"/>
          <w:ins w:id="171" w:author="Jing Liang" w:date="2024-11-12T13:30:00Z"/>
        </w:trPr>
        <w:tc>
          <w:tcPr>
            <w:tcW w:w="2081" w:type="dxa"/>
            <w:tcBorders>
              <w:top w:val="single" w:sz="4" w:space="0" w:color="auto"/>
              <w:left w:val="nil"/>
              <w:bottom w:val="nil"/>
              <w:right w:val="nil"/>
            </w:tcBorders>
            <w:hideMark/>
          </w:tcPr>
          <w:p w14:paraId="66F7A085" w14:textId="77777777" w:rsidR="00B3643E" w:rsidRPr="00EB6E13" w:rsidRDefault="00B3643E" w:rsidP="007206B9">
            <w:pPr>
              <w:pStyle w:val="NormalWeb"/>
              <w:spacing w:before="0" w:beforeAutospacing="0" w:after="0" w:afterAutospacing="0"/>
              <w:jc w:val="both"/>
              <w:rPr>
                <w:ins w:id="172" w:author="Jing Liang" w:date="2024-11-12T13:30:00Z" w16du:dateUtc="2024-11-12T05:30:00Z"/>
                <w:sz w:val="22"/>
                <w:szCs w:val="22"/>
              </w:rPr>
            </w:pPr>
            <w:ins w:id="173" w:author="Jing Liang" w:date="2024-11-12T13:30:00Z" w16du:dateUtc="2024-11-12T05:30:00Z">
              <w:r w:rsidRPr="00EB6E13">
                <w:rPr>
                  <w:sz w:val="22"/>
                  <w:szCs w:val="22"/>
                </w:rPr>
                <w:t>Overhead Line</w:t>
              </w:r>
            </w:ins>
          </w:p>
        </w:tc>
        <w:tc>
          <w:tcPr>
            <w:tcW w:w="1201" w:type="dxa"/>
            <w:tcBorders>
              <w:top w:val="single" w:sz="4" w:space="0" w:color="auto"/>
              <w:left w:val="nil"/>
              <w:bottom w:val="nil"/>
              <w:right w:val="nil"/>
            </w:tcBorders>
            <w:hideMark/>
          </w:tcPr>
          <w:p w14:paraId="44D5F498" w14:textId="77777777" w:rsidR="00B3643E" w:rsidRPr="00EB6E13" w:rsidRDefault="00B3643E" w:rsidP="007206B9">
            <w:pPr>
              <w:pStyle w:val="NormalWeb"/>
              <w:spacing w:before="0" w:beforeAutospacing="0" w:after="0" w:afterAutospacing="0"/>
              <w:jc w:val="both"/>
              <w:rPr>
                <w:ins w:id="174" w:author="Jing Liang" w:date="2024-11-12T13:30:00Z" w16du:dateUtc="2024-11-12T05:30:00Z"/>
                <w:sz w:val="22"/>
                <w:szCs w:val="22"/>
              </w:rPr>
            </w:pPr>
            <w:ins w:id="175" w:author="Jing Liang" w:date="2024-11-12T13:30:00Z" w16du:dateUtc="2024-11-12T05:30:00Z">
              <w:r w:rsidRPr="00EB6E13">
                <w:rPr>
                  <w:sz w:val="22"/>
                  <w:szCs w:val="22"/>
                </w:rPr>
                <w:t>8387.6</w:t>
              </w:r>
            </w:ins>
          </w:p>
        </w:tc>
        <w:tc>
          <w:tcPr>
            <w:tcW w:w="1201" w:type="dxa"/>
            <w:tcBorders>
              <w:top w:val="single" w:sz="4" w:space="0" w:color="auto"/>
              <w:left w:val="nil"/>
              <w:bottom w:val="nil"/>
              <w:right w:val="nil"/>
            </w:tcBorders>
            <w:hideMark/>
          </w:tcPr>
          <w:p w14:paraId="5F1542BC" w14:textId="77777777" w:rsidR="00B3643E" w:rsidRPr="00EB6E13" w:rsidRDefault="00B3643E" w:rsidP="007206B9">
            <w:pPr>
              <w:pStyle w:val="NormalWeb"/>
              <w:spacing w:before="0" w:beforeAutospacing="0" w:after="0" w:afterAutospacing="0"/>
              <w:jc w:val="both"/>
              <w:rPr>
                <w:ins w:id="176" w:author="Jing Liang" w:date="2024-11-12T13:30:00Z" w16du:dateUtc="2024-11-12T05:30:00Z"/>
                <w:sz w:val="22"/>
                <w:szCs w:val="22"/>
              </w:rPr>
            </w:pPr>
            <w:ins w:id="177" w:author="Jing Liang" w:date="2024-11-12T13:30:00Z" w16du:dateUtc="2024-11-12T05:30:00Z">
              <w:r w:rsidRPr="00EB6E13">
                <w:rPr>
                  <w:sz w:val="22"/>
                  <w:szCs w:val="22"/>
                </w:rPr>
                <w:t>0.046</w:t>
              </w:r>
            </w:ins>
          </w:p>
        </w:tc>
        <w:tc>
          <w:tcPr>
            <w:tcW w:w="1187" w:type="dxa"/>
            <w:tcBorders>
              <w:top w:val="single" w:sz="4" w:space="0" w:color="auto"/>
              <w:left w:val="nil"/>
              <w:bottom w:val="nil"/>
              <w:right w:val="nil"/>
            </w:tcBorders>
            <w:hideMark/>
          </w:tcPr>
          <w:p w14:paraId="4DAE0621" w14:textId="77777777" w:rsidR="00B3643E" w:rsidRPr="00EB6E13" w:rsidRDefault="00B3643E" w:rsidP="007206B9">
            <w:pPr>
              <w:pStyle w:val="NormalWeb"/>
              <w:spacing w:before="0" w:beforeAutospacing="0" w:after="0" w:afterAutospacing="0"/>
              <w:jc w:val="both"/>
              <w:rPr>
                <w:ins w:id="178" w:author="Jing Liang" w:date="2024-11-12T13:30:00Z" w16du:dateUtc="2024-11-12T05:30:00Z"/>
                <w:sz w:val="22"/>
                <w:szCs w:val="22"/>
              </w:rPr>
            </w:pPr>
            <w:ins w:id="179" w:author="Jing Liang" w:date="2024-11-12T13:30:00Z" w16du:dateUtc="2024-11-12T05:30:00Z">
              <w:r w:rsidRPr="00EB6E13">
                <w:rPr>
                  <w:sz w:val="22"/>
                  <w:szCs w:val="22"/>
                </w:rPr>
                <w:t>99.466</w:t>
              </w:r>
            </w:ins>
          </w:p>
        </w:tc>
        <w:tc>
          <w:tcPr>
            <w:tcW w:w="1216" w:type="dxa"/>
            <w:tcBorders>
              <w:top w:val="single" w:sz="4" w:space="0" w:color="auto"/>
              <w:left w:val="nil"/>
              <w:bottom w:val="nil"/>
              <w:right w:val="nil"/>
            </w:tcBorders>
            <w:hideMark/>
          </w:tcPr>
          <w:p w14:paraId="282E060B" w14:textId="77777777" w:rsidR="00B3643E" w:rsidRPr="00EB6E13" w:rsidRDefault="00B3643E" w:rsidP="007206B9">
            <w:pPr>
              <w:pStyle w:val="NormalWeb"/>
              <w:spacing w:before="0" w:beforeAutospacing="0" w:after="0" w:afterAutospacing="0"/>
              <w:jc w:val="both"/>
              <w:rPr>
                <w:ins w:id="180" w:author="Jing Liang" w:date="2024-11-12T13:30:00Z" w16du:dateUtc="2024-11-12T05:30:00Z"/>
                <w:sz w:val="22"/>
                <w:szCs w:val="22"/>
              </w:rPr>
            </w:pPr>
            <w:ins w:id="181" w:author="Jing Liang" w:date="2024-11-12T13:30:00Z" w16du:dateUtc="2024-11-12T05:30:00Z">
              <w:r w:rsidRPr="00EB6E13">
                <w:rPr>
                  <w:sz w:val="22"/>
                  <w:szCs w:val="22"/>
                </w:rPr>
                <w:t>436</w:t>
              </w:r>
            </w:ins>
          </w:p>
        </w:tc>
        <w:tc>
          <w:tcPr>
            <w:tcW w:w="1201" w:type="dxa"/>
            <w:tcBorders>
              <w:top w:val="single" w:sz="4" w:space="0" w:color="auto"/>
              <w:left w:val="nil"/>
              <w:bottom w:val="nil"/>
              <w:right w:val="nil"/>
            </w:tcBorders>
            <w:hideMark/>
          </w:tcPr>
          <w:p w14:paraId="08AA969C" w14:textId="77777777" w:rsidR="00B3643E" w:rsidRPr="00EB6E13" w:rsidRDefault="00B3643E" w:rsidP="007206B9">
            <w:pPr>
              <w:pStyle w:val="NormalWeb"/>
              <w:spacing w:before="0" w:beforeAutospacing="0" w:after="0" w:afterAutospacing="0"/>
              <w:jc w:val="both"/>
              <w:rPr>
                <w:ins w:id="182" w:author="Jing Liang" w:date="2024-11-12T13:30:00Z" w16du:dateUtc="2024-11-12T05:30:00Z"/>
                <w:sz w:val="22"/>
                <w:szCs w:val="22"/>
              </w:rPr>
            </w:pPr>
            <w:ins w:id="183" w:author="Jing Liang" w:date="2024-11-12T13:30:00Z" w16du:dateUtc="2024-11-12T05:30:00Z">
              <w:r w:rsidRPr="00EB6E13">
                <w:rPr>
                  <w:sz w:val="22"/>
                  <w:szCs w:val="22"/>
                </w:rPr>
                <w:t>0.17</w:t>
              </w:r>
            </w:ins>
          </w:p>
        </w:tc>
        <w:tc>
          <w:tcPr>
            <w:tcW w:w="1269" w:type="dxa"/>
            <w:tcBorders>
              <w:top w:val="single" w:sz="4" w:space="0" w:color="auto"/>
              <w:left w:val="nil"/>
              <w:bottom w:val="nil"/>
              <w:right w:val="nil"/>
            </w:tcBorders>
            <w:hideMark/>
          </w:tcPr>
          <w:p w14:paraId="1360A482" w14:textId="77777777" w:rsidR="00B3643E" w:rsidRPr="00EB6E13" w:rsidRDefault="00B3643E" w:rsidP="007206B9">
            <w:pPr>
              <w:pStyle w:val="NormalWeb"/>
              <w:spacing w:before="0" w:beforeAutospacing="0" w:after="0" w:afterAutospacing="0"/>
              <w:jc w:val="both"/>
              <w:rPr>
                <w:ins w:id="184" w:author="Jing Liang" w:date="2024-11-12T13:30:00Z" w16du:dateUtc="2024-11-12T05:30:00Z"/>
                <w:sz w:val="22"/>
                <w:szCs w:val="22"/>
              </w:rPr>
            </w:pPr>
            <w:ins w:id="185" w:author="Jing Liang" w:date="2024-11-12T13:30:00Z" w16du:dateUtc="2024-11-12T05:30:00Z">
              <w:r w:rsidRPr="00EB6E13">
                <w:rPr>
                  <w:sz w:val="22"/>
                  <w:szCs w:val="22"/>
                </w:rPr>
                <w:t>4698</w:t>
              </w:r>
            </w:ins>
          </w:p>
        </w:tc>
        <w:tc>
          <w:tcPr>
            <w:tcW w:w="1134" w:type="dxa"/>
            <w:tcBorders>
              <w:top w:val="single" w:sz="4" w:space="0" w:color="auto"/>
              <w:left w:val="nil"/>
              <w:bottom w:val="nil"/>
              <w:right w:val="nil"/>
            </w:tcBorders>
            <w:hideMark/>
          </w:tcPr>
          <w:p w14:paraId="7D93CDCA" w14:textId="77777777" w:rsidR="00B3643E" w:rsidRPr="00EB6E13" w:rsidRDefault="00B3643E" w:rsidP="007206B9">
            <w:pPr>
              <w:pStyle w:val="NormalWeb"/>
              <w:spacing w:before="0" w:beforeAutospacing="0" w:after="0" w:afterAutospacing="0"/>
              <w:jc w:val="both"/>
              <w:rPr>
                <w:ins w:id="186" w:author="Jing Liang" w:date="2024-11-12T13:30:00Z" w16du:dateUtc="2024-11-12T05:30:00Z"/>
                <w:sz w:val="22"/>
                <w:szCs w:val="22"/>
              </w:rPr>
            </w:pPr>
            <w:ins w:id="187" w:author="Jing Liang" w:date="2024-11-12T13:30:00Z" w16du:dateUtc="2024-11-12T05:30:00Z">
              <w:r w:rsidRPr="00EB6E13">
                <w:rPr>
                  <w:sz w:val="22"/>
                  <w:szCs w:val="22"/>
                </w:rPr>
                <w:t>44.029</w:t>
              </w:r>
            </w:ins>
          </w:p>
        </w:tc>
      </w:tr>
      <w:tr w:rsidR="00B3643E" w:rsidRPr="00EB6E13" w14:paraId="4158432B" w14:textId="77777777" w:rsidTr="007206B9">
        <w:trPr>
          <w:trHeight w:val="75"/>
          <w:ins w:id="188" w:author="Jing Liang" w:date="2024-11-12T13:30:00Z"/>
        </w:trPr>
        <w:tc>
          <w:tcPr>
            <w:tcW w:w="2081" w:type="dxa"/>
            <w:tcBorders>
              <w:top w:val="nil"/>
              <w:left w:val="nil"/>
              <w:bottom w:val="nil"/>
              <w:right w:val="nil"/>
            </w:tcBorders>
            <w:hideMark/>
          </w:tcPr>
          <w:p w14:paraId="0E98882C" w14:textId="77777777" w:rsidR="00B3643E" w:rsidRPr="00EB6E13" w:rsidRDefault="00B3643E" w:rsidP="007206B9">
            <w:pPr>
              <w:pStyle w:val="NormalWeb"/>
              <w:spacing w:before="0" w:beforeAutospacing="0" w:after="0" w:afterAutospacing="0"/>
              <w:jc w:val="both"/>
              <w:rPr>
                <w:ins w:id="189" w:author="Jing Liang" w:date="2024-11-12T13:30:00Z" w16du:dateUtc="2024-11-12T05:30:00Z"/>
                <w:sz w:val="22"/>
                <w:szCs w:val="22"/>
              </w:rPr>
            </w:pPr>
            <w:ins w:id="190" w:author="Jing Liang" w:date="2024-11-12T13:30:00Z" w16du:dateUtc="2024-11-12T05:30:00Z">
              <w:r w:rsidRPr="00EB6E13">
                <w:rPr>
                  <w:sz w:val="22"/>
                  <w:szCs w:val="22"/>
                </w:rPr>
                <w:t>Transformer</w:t>
              </w:r>
            </w:ins>
          </w:p>
        </w:tc>
        <w:tc>
          <w:tcPr>
            <w:tcW w:w="1201" w:type="dxa"/>
            <w:tcBorders>
              <w:top w:val="nil"/>
              <w:left w:val="nil"/>
              <w:bottom w:val="nil"/>
              <w:right w:val="nil"/>
            </w:tcBorders>
            <w:hideMark/>
          </w:tcPr>
          <w:p w14:paraId="0CACC6DF" w14:textId="77777777" w:rsidR="00B3643E" w:rsidRPr="00EB6E13" w:rsidRDefault="00B3643E" w:rsidP="007206B9">
            <w:pPr>
              <w:pStyle w:val="NormalWeb"/>
              <w:spacing w:before="0" w:beforeAutospacing="0" w:after="0" w:afterAutospacing="0"/>
              <w:jc w:val="both"/>
              <w:rPr>
                <w:ins w:id="191" w:author="Jing Liang" w:date="2024-11-12T13:30:00Z" w16du:dateUtc="2024-11-12T05:30:00Z"/>
                <w:sz w:val="22"/>
                <w:szCs w:val="22"/>
              </w:rPr>
            </w:pPr>
            <w:ins w:id="192" w:author="Jing Liang" w:date="2024-11-12T13:30:00Z" w16du:dateUtc="2024-11-12T05:30:00Z">
              <w:r w:rsidRPr="00EB6E13">
                <w:rPr>
                  <w:sz w:val="22"/>
                  <w:szCs w:val="22"/>
                </w:rPr>
                <w:t>21696.0</w:t>
              </w:r>
            </w:ins>
          </w:p>
        </w:tc>
        <w:tc>
          <w:tcPr>
            <w:tcW w:w="1201" w:type="dxa"/>
            <w:tcBorders>
              <w:top w:val="nil"/>
              <w:left w:val="nil"/>
              <w:bottom w:val="nil"/>
              <w:right w:val="nil"/>
            </w:tcBorders>
            <w:hideMark/>
          </w:tcPr>
          <w:p w14:paraId="5B56060B" w14:textId="77777777" w:rsidR="00B3643E" w:rsidRPr="00EB6E13" w:rsidRDefault="00B3643E" w:rsidP="007206B9">
            <w:pPr>
              <w:pStyle w:val="NormalWeb"/>
              <w:spacing w:before="0" w:beforeAutospacing="0" w:after="0" w:afterAutospacing="0"/>
              <w:jc w:val="both"/>
              <w:rPr>
                <w:ins w:id="193" w:author="Jing Liang" w:date="2024-11-12T13:30:00Z" w16du:dateUtc="2024-11-12T05:30:00Z"/>
                <w:sz w:val="22"/>
                <w:szCs w:val="22"/>
              </w:rPr>
            </w:pPr>
            <w:ins w:id="194" w:author="Jing Liang" w:date="2024-11-12T13:30:00Z" w16du:dateUtc="2024-11-12T05:30:00Z">
              <w:r w:rsidRPr="00EB6E13">
                <w:rPr>
                  <w:sz w:val="22"/>
                  <w:szCs w:val="22"/>
                </w:rPr>
                <w:t>0.197</w:t>
              </w:r>
            </w:ins>
          </w:p>
        </w:tc>
        <w:tc>
          <w:tcPr>
            <w:tcW w:w="1187" w:type="dxa"/>
            <w:tcBorders>
              <w:top w:val="nil"/>
              <w:left w:val="nil"/>
              <w:bottom w:val="nil"/>
              <w:right w:val="nil"/>
            </w:tcBorders>
            <w:hideMark/>
          </w:tcPr>
          <w:p w14:paraId="0E32B435" w14:textId="77777777" w:rsidR="00B3643E" w:rsidRPr="00EB6E13" w:rsidRDefault="00B3643E" w:rsidP="007206B9">
            <w:pPr>
              <w:pStyle w:val="NormalWeb"/>
              <w:spacing w:before="0" w:beforeAutospacing="0" w:after="0" w:afterAutospacing="0"/>
              <w:jc w:val="both"/>
              <w:rPr>
                <w:ins w:id="195" w:author="Jing Liang" w:date="2024-11-12T13:30:00Z" w16du:dateUtc="2024-11-12T05:30:00Z"/>
                <w:sz w:val="22"/>
                <w:szCs w:val="22"/>
              </w:rPr>
            </w:pPr>
            <w:ins w:id="196" w:author="Jing Liang" w:date="2024-11-12T13:30:00Z" w16du:dateUtc="2024-11-12T05:30:00Z">
              <w:r w:rsidRPr="00EB6E13">
                <w:rPr>
                  <w:sz w:val="22"/>
                  <w:szCs w:val="22"/>
                </w:rPr>
                <w:t>99.63</w:t>
              </w:r>
            </w:ins>
          </w:p>
        </w:tc>
        <w:tc>
          <w:tcPr>
            <w:tcW w:w="1216" w:type="dxa"/>
            <w:tcBorders>
              <w:top w:val="nil"/>
              <w:left w:val="nil"/>
              <w:bottom w:val="nil"/>
              <w:right w:val="nil"/>
            </w:tcBorders>
            <w:hideMark/>
          </w:tcPr>
          <w:p w14:paraId="4A38116C" w14:textId="77777777" w:rsidR="00B3643E" w:rsidRPr="00EB6E13" w:rsidRDefault="00B3643E" w:rsidP="007206B9">
            <w:pPr>
              <w:pStyle w:val="NormalWeb"/>
              <w:spacing w:before="0" w:beforeAutospacing="0" w:after="0" w:afterAutospacing="0"/>
              <w:jc w:val="both"/>
              <w:rPr>
                <w:ins w:id="197" w:author="Jing Liang" w:date="2024-11-12T13:30:00Z" w16du:dateUtc="2024-11-12T05:30:00Z"/>
                <w:sz w:val="22"/>
                <w:szCs w:val="22"/>
              </w:rPr>
            </w:pPr>
            <w:ins w:id="198" w:author="Jing Liang" w:date="2024-11-12T13:30:00Z" w16du:dateUtc="2024-11-12T05:30:00Z">
              <w:r w:rsidRPr="00EB6E13">
                <w:rPr>
                  <w:sz w:val="22"/>
                  <w:szCs w:val="22"/>
                </w:rPr>
                <w:t>76</w:t>
              </w:r>
            </w:ins>
          </w:p>
        </w:tc>
        <w:tc>
          <w:tcPr>
            <w:tcW w:w="1201" w:type="dxa"/>
            <w:tcBorders>
              <w:top w:val="nil"/>
              <w:left w:val="nil"/>
              <w:bottom w:val="nil"/>
              <w:right w:val="nil"/>
            </w:tcBorders>
            <w:hideMark/>
          </w:tcPr>
          <w:p w14:paraId="6401309A" w14:textId="77777777" w:rsidR="00B3643E" w:rsidRPr="00EB6E13" w:rsidRDefault="00B3643E" w:rsidP="007206B9">
            <w:pPr>
              <w:pStyle w:val="NormalWeb"/>
              <w:spacing w:before="0" w:beforeAutospacing="0" w:after="0" w:afterAutospacing="0"/>
              <w:jc w:val="both"/>
              <w:rPr>
                <w:ins w:id="199" w:author="Jing Liang" w:date="2024-11-12T13:30:00Z" w16du:dateUtc="2024-11-12T05:30:00Z"/>
                <w:sz w:val="22"/>
                <w:szCs w:val="22"/>
              </w:rPr>
            </w:pPr>
            <w:ins w:id="200" w:author="Jing Liang" w:date="2024-11-12T13:30:00Z" w16du:dateUtc="2024-11-12T05:30:00Z">
              <w:r w:rsidRPr="00EB6E13">
                <w:rPr>
                  <w:sz w:val="22"/>
                  <w:szCs w:val="22"/>
                </w:rPr>
                <w:t>0.342</w:t>
              </w:r>
            </w:ins>
          </w:p>
        </w:tc>
        <w:tc>
          <w:tcPr>
            <w:tcW w:w="1269" w:type="dxa"/>
            <w:tcBorders>
              <w:top w:val="nil"/>
              <w:left w:val="nil"/>
              <w:bottom w:val="nil"/>
              <w:right w:val="nil"/>
            </w:tcBorders>
            <w:hideMark/>
          </w:tcPr>
          <w:p w14:paraId="1CB27204" w14:textId="77777777" w:rsidR="00B3643E" w:rsidRPr="00EB6E13" w:rsidRDefault="00B3643E" w:rsidP="007206B9">
            <w:pPr>
              <w:pStyle w:val="NormalWeb"/>
              <w:spacing w:before="0" w:beforeAutospacing="0" w:after="0" w:afterAutospacing="0"/>
              <w:jc w:val="both"/>
              <w:rPr>
                <w:ins w:id="201" w:author="Jing Liang" w:date="2024-11-12T13:30:00Z" w16du:dateUtc="2024-11-12T05:30:00Z"/>
                <w:sz w:val="22"/>
                <w:szCs w:val="22"/>
              </w:rPr>
            </w:pPr>
            <w:ins w:id="202" w:author="Jing Liang" w:date="2024-11-12T13:30:00Z" w16du:dateUtc="2024-11-12T05:30:00Z">
              <w:r w:rsidRPr="00EB6E13">
                <w:rPr>
                  <w:sz w:val="22"/>
                  <w:szCs w:val="22"/>
                </w:rPr>
                <w:t>5099</w:t>
              </w:r>
            </w:ins>
          </w:p>
        </w:tc>
        <w:tc>
          <w:tcPr>
            <w:tcW w:w="1134" w:type="dxa"/>
            <w:tcBorders>
              <w:top w:val="nil"/>
              <w:left w:val="nil"/>
              <w:bottom w:val="nil"/>
              <w:right w:val="nil"/>
            </w:tcBorders>
            <w:hideMark/>
          </w:tcPr>
          <w:p w14:paraId="04CCD6C7" w14:textId="77777777" w:rsidR="00B3643E" w:rsidRPr="00EB6E13" w:rsidRDefault="00B3643E" w:rsidP="007206B9">
            <w:pPr>
              <w:pStyle w:val="NormalWeb"/>
              <w:spacing w:before="0" w:beforeAutospacing="0" w:after="0" w:afterAutospacing="0"/>
              <w:jc w:val="both"/>
              <w:rPr>
                <w:ins w:id="203" w:author="Jing Liang" w:date="2024-11-12T13:30:00Z" w16du:dateUtc="2024-11-12T05:30:00Z"/>
                <w:sz w:val="22"/>
                <w:szCs w:val="22"/>
              </w:rPr>
            </w:pPr>
            <w:ins w:id="204" w:author="Jing Liang" w:date="2024-11-12T13:30:00Z" w16du:dateUtc="2024-11-12T05:30:00Z">
              <w:r w:rsidRPr="00EB6E13">
                <w:rPr>
                  <w:sz w:val="22"/>
                  <w:szCs w:val="22"/>
                </w:rPr>
                <w:t>31.715</w:t>
              </w:r>
            </w:ins>
          </w:p>
        </w:tc>
      </w:tr>
      <w:tr w:rsidR="00B3643E" w:rsidRPr="00EB6E13" w14:paraId="516E9400" w14:textId="77777777" w:rsidTr="007206B9">
        <w:trPr>
          <w:trHeight w:val="159"/>
          <w:ins w:id="205" w:author="Jing Liang" w:date="2024-11-12T13:30:00Z"/>
        </w:trPr>
        <w:tc>
          <w:tcPr>
            <w:tcW w:w="2081" w:type="dxa"/>
            <w:tcBorders>
              <w:top w:val="nil"/>
              <w:left w:val="nil"/>
              <w:bottom w:val="nil"/>
              <w:right w:val="nil"/>
            </w:tcBorders>
            <w:hideMark/>
          </w:tcPr>
          <w:p w14:paraId="7215AF45" w14:textId="77777777" w:rsidR="00B3643E" w:rsidRPr="00EB6E13" w:rsidRDefault="00B3643E" w:rsidP="007206B9">
            <w:pPr>
              <w:pStyle w:val="NormalWeb"/>
              <w:spacing w:before="0" w:beforeAutospacing="0" w:after="0" w:afterAutospacing="0"/>
              <w:jc w:val="both"/>
              <w:rPr>
                <w:ins w:id="206" w:author="Jing Liang" w:date="2024-11-12T13:30:00Z" w16du:dateUtc="2024-11-12T05:30:00Z"/>
                <w:sz w:val="22"/>
                <w:szCs w:val="22"/>
              </w:rPr>
            </w:pPr>
            <w:ins w:id="207" w:author="Jing Liang" w:date="2024-11-12T13:30:00Z" w16du:dateUtc="2024-11-12T05:30:00Z">
              <w:r w:rsidRPr="00EB6E13">
                <w:rPr>
                  <w:sz w:val="22"/>
                  <w:szCs w:val="22"/>
                </w:rPr>
                <w:lastRenderedPageBreak/>
                <w:t>Coupling Capacitor</w:t>
              </w:r>
            </w:ins>
          </w:p>
        </w:tc>
        <w:tc>
          <w:tcPr>
            <w:tcW w:w="1201" w:type="dxa"/>
            <w:tcBorders>
              <w:top w:val="nil"/>
              <w:left w:val="nil"/>
              <w:bottom w:val="nil"/>
              <w:right w:val="nil"/>
            </w:tcBorders>
            <w:hideMark/>
          </w:tcPr>
          <w:p w14:paraId="44F1E46D" w14:textId="77777777" w:rsidR="00B3643E" w:rsidRPr="00EB6E13" w:rsidRDefault="00B3643E" w:rsidP="007206B9">
            <w:pPr>
              <w:pStyle w:val="NormalWeb"/>
              <w:spacing w:before="0" w:beforeAutospacing="0" w:after="0" w:afterAutospacing="0"/>
              <w:jc w:val="both"/>
              <w:rPr>
                <w:ins w:id="208" w:author="Jing Liang" w:date="2024-11-12T13:30:00Z" w16du:dateUtc="2024-11-12T05:30:00Z"/>
                <w:sz w:val="22"/>
                <w:szCs w:val="22"/>
              </w:rPr>
            </w:pPr>
            <w:ins w:id="209" w:author="Jing Liang" w:date="2024-11-12T13:30:00Z" w16du:dateUtc="2024-11-12T05:30:00Z">
              <w:r w:rsidRPr="00EB6E13">
                <w:rPr>
                  <w:sz w:val="22"/>
                  <w:szCs w:val="22"/>
                </w:rPr>
                <w:t>7139.0</w:t>
              </w:r>
            </w:ins>
          </w:p>
        </w:tc>
        <w:tc>
          <w:tcPr>
            <w:tcW w:w="1201" w:type="dxa"/>
            <w:tcBorders>
              <w:top w:val="nil"/>
              <w:left w:val="nil"/>
              <w:bottom w:val="nil"/>
              <w:right w:val="nil"/>
            </w:tcBorders>
            <w:hideMark/>
          </w:tcPr>
          <w:p w14:paraId="0ED4F4E7" w14:textId="77777777" w:rsidR="00B3643E" w:rsidRPr="00EB6E13" w:rsidRDefault="00B3643E" w:rsidP="007206B9">
            <w:pPr>
              <w:pStyle w:val="NormalWeb"/>
              <w:spacing w:before="0" w:beforeAutospacing="0" w:after="0" w:afterAutospacing="0"/>
              <w:jc w:val="both"/>
              <w:rPr>
                <w:ins w:id="210" w:author="Jing Liang" w:date="2024-11-12T13:30:00Z" w16du:dateUtc="2024-11-12T05:30:00Z"/>
                <w:sz w:val="22"/>
                <w:szCs w:val="22"/>
              </w:rPr>
            </w:pPr>
            <w:ins w:id="211" w:author="Jing Liang" w:date="2024-11-12T13:30:00Z" w16du:dateUtc="2024-11-12T05:30:00Z">
              <w:r w:rsidRPr="00EB6E13">
                <w:rPr>
                  <w:sz w:val="22"/>
                  <w:szCs w:val="22"/>
                </w:rPr>
                <w:t>0.013</w:t>
              </w:r>
            </w:ins>
          </w:p>
        </w:tc>
        <w:tc>
          <w:tcPr>
            <w:tcW w:w="1187" w:type="dxa"/>
            <w:tcBorders>
              <w:top w:val="nil"/>
              <w:left w:val="nil"/>
              <w:bottom w:val="nil"/>
              <w:right w:val="nil"/>
            </w:tcBorders>
            <w:hideMark/>
          </w:tcPr>
          <w:p w14:paraId="1AC40A73" w14:textId="77777777" w:rsidR="00B3643E" w:rsidRPr="00EB6E13" w:rsidRDefault="00B3643E" w:rsidP="007206B9">
            <w:pPr>
              <w:pStyle w:val="NormalWeb"/>
              <w:spacing w:before="0" w:beforeAutospacing="0" w:after="0" w:afterAutospacing="0"/>
              <w:jc w:val="both"/>
              <w:rPr>
                <w:ins w:id="212" w:author="Jing Liang" w:date="2024-11-12T13:30:00Z" w16du:dateUtc="2024-11-12T05:30:00Z"/>
                <w:sz w:val="22"/>
                <w:szCs w:val="22"/>
              </w:rPr>
            </w:pPr>
            <w:ins w:id="213" w:author="Jing Liang" w:date="2024-11-12T13:30:00Z" w16du:dateUtc="2024-11-12T05:30:00Z">
              <w:r w:rsidRPr="00EB6E13">
                <w:rPr>
                  <w:sz w:val="22"/>
                  <w:szCs w:val="22"/>
                </w:rPr>
                <w:t>99.989</w:t>
              </w:r>
            </w:ins>
          </w:p>
        </w:tc>
        <w:tc>
          <w:tcPr>
            <w:tcW w:w="1216" w:type="dxa"/>
            <w:tcBorders>
              <w:top w:val="nil"/>
              <w:left w:val="nil"/>
              <w:bottom w:val="nil"/>
              <w:right w:val="nil"/>
            </w:tcBorders>
            <w:hideMark/>
          </w:tcPr>
          <w:p w14:paraId="6DD1B105" w14:textId="77777777" w:rsidR="00B3643E" w:rsidRPr="00EB6E13" w:rsidRDefault="00B3643E" w:rsidP="007206B9">
            <w:pPr>
              <w:pStyle w:val="NormalWeb"/>
              <w:spacing w:before="0" w:beforeAutospacing="0" w:after="0" w:afterAutospacing="0"/>
              <w:jc w:val="both"/>
              <w:rPr>
                <w:ins w:id="214" w:author="Jing Liang" w:date="2024-11-12T13:30:00Z" w16du:dateUtc="2024-11-12T05:30:00Z"/>
                <w:sz w:val="22"/>
                <w:szCs w:val="22"/>
              </w:rPr>
            </w:pPr>
            <w:ins w:id="215" w:author="Jing Liang" w:date="2024-11-12T13:30:00Z" w16du:dateUtc="2024-11-12T05:30:00Z">
              <w:r w:rsidRPr="00EB6E13">
                <w:rPr>
                  <w:sz w:val="22"/>
                  <w:szCs w:val="22"/>
                </w:rPr>
                <w:t>1</w:t>
              </w:r>
            </w:ins>
          </w:p>
        </w:tc>
        <w:tc>
          <w:tcPr>
            <w:tcW w:w="1201" w:type="dxa"/>
            <w:tcBorders>
              <w:top w:val="nil"/>
              <w:left w:val="nil"/>
              <w:bottom w:val="nil"/>
              <w:right w:val="nil"/>
            </w:tcBorders>
            <w:hideMark/>
          </w:tcPr>
          <w:p w14:paraId="20810574" w14:textId="77777777" w:rsidR="00B3643E" w:rsidRPr="00EB6E13" w:rsidRDefault="00B3643E" w:rsidP="007206B9">
            <w:pPr>
              <w:pStyle w:val="NormalWeb"/>
              <w:spacing w:before="0" w:beforeAutospacing="0" w:after="0" w:afterAutospacing="0"/>
              <w:jc w:val="both"/>
              <w:rPr>
                <w:ins w:id="216" w:author="Jing Liang" w:date="2024-11-12T13:30:00Z" w16du:dateUtc="2024-11-12T05:30:00Z"/>
                <w:sz w:val="22"/>
                <w:szCs w:val="22"/>
              </w:rPr>
            </w:pPr>
            <w:ins w:id="217" w:author="Jing Liang" w:date="2024-11-12T13:30:00Z" w16du:dateUtc="2024-11-12T05:30:00Z">
              <w:r w:rsidRPr="00EB6E13">
                <w:rPr>
                  <w:sz w:val="22"/>
                  <w:szCs w:val="22"/>
                </w:rPr>
                <w:t>0.0</w:t>
              </w:r>
            </w:ins>
          </w:p>
        </w:tc>
        <w:tc>
          <w:tcPr>
            <w:tcW w:w="1269" w:type="dxa"/>
            <w:tcBorders>
              <w:top w:val="nil"/>
              <w:left w:val="nil"/>
              <w:bottom w:val="nil"/>
              <w:right w:val="nil"/>
            </w:tcBorders>
            <w:hideMark/>
          </w:tcPr>
          <w:p w14:paraId="10BAF7B4" w14:textId="77777777" w:rsidR="00B3643E" w:rsidRPr="00EB6E13" w:rsidRDefault="00B3643E" w:rsidP="007206B9">
            <w:pPr>
              <w:pStyle w:val="NormalWeb"/>
              <w:spacing w:before="0" w:beforeAutospacing="0" w:after="0" w:afterAutospacing="0"/>
              <w:jc w:val="both"/>
              <w:rPr>
                <w:ins w:id="218" w:author="Jing Liang" w:date="2024-11-12T13:30:00Z" w16du:dateUtc="2024-11-12T05:30:00Z"/>
                <w:sz w:val="22"/>
                <w:szCs w:val="22"/>
              </w:rPr>
            </w:pPr>
            <w:ins w:id="219" w:author="Jing Liang" w:date="2024-11-12T13:30:00Z" w16du:dateUtc="2024-11-12T05:30:00Z">
              <w:r w:rsidRPr="00EB6E13">
                <w:rPr>
                  <w:sz w:val="22"/>
                  <w:szCs w:val="22"/>
                </w:rPr>
                <w:t>96</w:t>
              </w:r>
            </w:ins>
          </w:p>
        </w:tc>
        <w:tc>
          <w:tcPr>
            <w:tcW w:w="1134" w:type="dxa"/>
            <w:tcBorders>
              <w:top w:val="nil"/>
              <w:left w:val="nil"/>
              <w:bottom w:val="nil"/>
              <w:right w:val="nil"/>
            </w:tcBorders>
            <w:hideMark/>
          </w:tcPr>
          <w:p w14:paraId="6FBD6F95" w14:textId="77777777" w:rsidR="00B3643E" w:rsidRPr="00EB6E13" w:rsidRDefault="00B3643E" w:rsidP="007206B9">
            <w:pPr>
              <w:pStyle w:val="NormalWeb"/>
              <w:spacing w:before="0" w:beforeAutospacing="0" w:after="0" w:afterAutospacing="0"/>
              <w:jc w:val="both"/>
              <w:rPr>
                <w:ins w:id="220" w:author="Jing Liang" w:date="2024-11-12T13:30:00Z" w16du:dateUtc="2024-11-12T05:30:00Z"/>
                <w:sz w:val="22"/>
                <w:szCs w:val="22"/>
              </w:rPr>
            </w:pPr>
            <w:ins w:id="221" w:author="Jing Liang" w:date="2024-11-12T13:30:00Z" w16du:dateUtc="2024-11-12T05:30:00Z">
              <w:r w:rsidRPr="00EB6E13">
                <w:rPr>
                  <w:sz w:val="22"/>
                  <w:szCs w:val="22"/>
                </w:rPr>
                <w:t>0.937</w:t>
              </w:r>
            </w:ins>
          </w:p>
        </w:tc>
      </w:tr>
      <w:tr w:rsidR="00B3643E" w:rsidRPr="00EB6E13" w14:paraId="7537107E" w14:textId="77777777" w:rsidTr="007206B9">
        <w:trPr>
          <w:trHeight w:val="75"/>
          <w:ins w:id="222" w:author="Jing Liang" w:date="2024-11-12T13:30:00Z"/>
        </w:trPr>
        <w:tc>
          <w:tcPr>
            <w:tcW w:w="2081" w:type="dxa"/>
            <w:tcBorders>
              <w:top w:val="nil"/>
              <w:left w:val="nil"/>
              <w:bottom w:val="nil"/>
              <w:right w:val="nil"/>
            </w:tcBorders>
            <w:hideMark/>
          </w:tcPr>
          <w:p w14:paraId="1A309AFF" w14:textId="77777777" w:rsidR="00B3643E" w:rsidRPr="00EB6E13" w:rsidRDefault="00B3643E" w:rsidP="007206B9">
            <w:pPr>
              <w:pStyle w:val="NormalWeb"/>
              <w:spacing w:before="0" w:beforeAutospacing="0" w:after="0" w:afterAutospacing="0"/>
              <w:jc w:val="both"/>
              <w:rPr>
                <w:ins w:id="223" w:author="Jing Liang" w:date="2024-11-12T13:30:00Z" w16du:dateUtc="2024-11-12T05:30:00Z"/>
                <w:sz w:val="22"/>
                <w:szCs w:val="22"/>
              </w:rPr>
            </w:pPr>
            <w:ins w:id="224" w:author="Jing Liang" w:date="2024-11-12T13:30:00Z" w16du:dateUtc="2024-11-12T05:30:00Z">
              <w:r w:rsidRPr="00EB6E13">
                <w:rPr>
                  <w:sz w:val="22"/>
                  <w:szCs w:val="22"/>
                </w:rPr>
                <w:t>Wave Trap</w:t>
              </w:r>
            </w:ins>
          </w:p>
        </w:tc>
        <w:tc>
          <w:tcPr>
            <w:tcW w:w="1201" w:type="dxa"/>
            <w:tcBorders>
              <w:top w:val="nil"/>
              <w:left w:val="nil"/>
              <w:bottom w:val="nil"/>
              <w:right w:val="nil"/>
            </w:tcBorders>
            <w:hideMark/>
          </w:tcPr>
          <w:p w14:paraId="55B6D7B1" w14:textId="77777777" w:rsidR="00B3643E" w:rsidRPr="00EB6E13" w:rsidRDefault="00B3643E" w:rsidP="007206B9">
            <w:pPr>
              <w:pStyle w:val="NormalWeb"/>
              <w:spacing w:before="0" w:beforeAutospacing="0" w:after="0" w:afterAutospacing="0"/>
              <w:jc w:val="both"/>
              <w:rPr>
                <w:ins w:id="225" w:author="Jing Liang" w:date="2024-11-12T13:30:00Z" w16du:dateUtc="2024-11-12T05:30:00Z"/>
                <w:sz w:val="22"/>
                <w:szCs w:val="22"/>
              </w:rPr>
            </w:pPr>
            <w:ins w:id="226" w:author="Jing Liang" w:date="2024-11-12T13:30:00Z" w16du:dateUtc="2024-11-12T05:30:00Z">
              <w:r w:rsidRPr="00EB6E13">
                <w:rPr>
                  <w:sz w:val="22"/>
                  <w:szCs w:val="22"/>
                </w:rPr>
                <w:t>12173.0</w:t>
              </w:r>
            </w:ins>
          </w:p>
        </w:tc>
        <w:tc>
          <w:tcPr>
            <w:tcW w:w="1201" w:type="dxa"/>
            <w:tcBorders>
              <w:top w:val="nil"/>
              <w:left w:val="nil"/>
              <w:bottom w:val="nil"/>
              <w:right w:val="nil"/>
            </w:tcBorders>
            <w:hideMark/>
          </w:tcPr>
          <w:p w14:paraId="627D7DD6" w14:textId="77777777" w:rsidR="00B3643E" w:rsidRPr="00EB6E13" w:rsidRDefault="00B3643E" w:rsidP="007206B9">
            <w:pPr>
              <w:pStyle w:val="NormalWeb"/>
              <w:spacing w:before="0" w:beforeAutospacing="0" w:after="0" w:afterAutospacing="0"/>
              <w:jc w:val="both"/>
              <w:rPr>
                <w:ins w:id="227" w:author="Jing Liang" w:date="2024-11-12T13:30:00Z" w16du:dateUtc="2024-11-12T05:30:00Z"/>
                <w:sz w:val="22"/>
                <w:szCs w:val="22"/>
              </w:rPr>
            </w:pPr>
            <w:ins w:id="228" w:author="Jing Liang" w:date="2024-11-12T13:30:00Z" w16du:dateUtc="2024-11-12T05:30:00Z">
              <w:r w:rsidRPr="00EB6E13">
                <w:rPr>
                  <w:sz w:val="22"/>
                  <w:szCs w:val="22"/>
                </w:rPr>
                <w:t>0.015</w:t>
              </w:r>
            </w:ins>
          </w:p>
        </w:tc>
        <w:tc>
          <w:tcPr>
            <w:tcW w:w="1187" w:type="dxa"/>
            <w:tcBorders>
              <w:top w:val="nil"/>
              <w:left w:val="nil"/>
              <w:bottom w:val="nil"/>
              <w:right w:val="nil"/>
            </w:tcBorders>
            <w:hideMark/>
          </w:tcPr>
          <w:p w14:paraId="03516119" w14:textId="77777777" w:rsidR="00B3643E" w:rsidRPr="00EB6E13" w:rsidRDefault="00B3643E" w:rsidP="007206B9">
            <w:pPr>
              <w:pStyle w:val="NormalWeb"/>
              <w:spacing w:before="0" w:beforeAutospacing="0" w:after="0" w:afterAutospacing="0"/>
              <w:jc w:val="both"/>
              <w:rPr>
                <w:ins w:id="229" w:author="Jing Liang" w:date="2024-11-12T13:30:00Z" w16du:dateUtc="2024-11-12T05:30:00Z"/>
                <w:sz w:val="22"/>
                <w:szCs w:val="22"/>
              </w:rPr>
            </w:pPr>
            <w:ins w:id="230" w:author="Jing Liang" w:date="2024-11-12T13:30:00Z" w16du:dateUtc="2024-11-12T05:30:00Z">
              <w:r w:rsidRPr="00EB6E13">
                <w:rPr>
                  <w:sz w:val="22"/>
                  <w:szCs w:val="22"/>
                </w:rPr>
                <w:t>99.982</w:t>
              </w:r>
            </w:ins>
          </w:p>
        </w:tc>
        <w:tc>
          <w:tcPr>
            <w:tcW w:w="1216" w:type="dxa"/>
            <w:tcBorders>
              <w:top w:val="nil"/>
              <w:left w:val="nil"/>
              <w:bottom w:val="nil"/>
              <w:right w:val="nil"/>
            </w:tcBorders>
            <w:hideMark/>
          </w:tcPr>
          <w:p w14:paraId="6406B434" w14:textId="77777777" w:rsidR="00B3643E" w:rsidRPr="00EB6E13" w:rsidRDefault="00B3643E" w:rsidP="007206B9">
            <w:pPr>
              <w:pStyle w:val="NormalWeb"/>
              <w:spacing w:before="0" w:beforeAutospacing="0" w:after="0" w:afterAutospacing="0"/>
              <w:jc w:val="both"/>
              <w:rPr>
                <w:ins w:id="231" w:author="Jing Liang" w:date="2024-11-12T13:30:00Z" w16du:dateUtc="2024-11-12T05:30:00Z"/>
                <w:sz w:val="22"/>
                <w:szCs w:val="22"/>
              </w:rPr>
            </w:pPr>
            <w:ins w:id="232" w:author="Jing Liang" w:date="2024-11-12T13:30:00Z" w16du:dateUtc="2024-11-12T05:30:00Z">
              <w:r w:rsidRPr="00EB6E13">
                <w:rPr>
                  <w:sz w:val="22"/>
                  <w:szCs w:val="22"/>
                </w:rPr>
                <w:t>2</w:t>
              </w:r>
            </w:ins>
          </w:p>
        </w:tc>
        <w:tc>
          <w:tcPr>
            <w:tcW w:w="1201" w:type="dxa"/>
            <w:tcBorders>
              <w:top w:val="nil"/>
              <w:left w:val="nil"/>
              <w:bottom w:val="nil"/>
              <w:right w:val="nil"/>
            </w:tcBorders>
            <w:hideMark/>
          </w:tcPr>
          <w:p w14:paraId="703C0A9A" w14:textId="77777777" w:rsidR="00B3643E" w:rsidRPr="00EB6E13" w:rsidRDefault="00B3643E" w:rsidP="007206B9">
            <w:pPr>
              <w:pStyle w:val="NormalWeb"/>
              <w:spacing w:before="0" w:beforeAutospacing="0" w:after="0" w:afterAutospacing="0"/>
              <w:jc w:val="both"/>
              <w:rPr>
                <w:ins w:id="233" w:author="Jing Liang" w:date="2024-11-12T13:30:00Z" w16du:dateUtc="2024-11-12T05:30:00Z"/>
                <w:sz w:val="22"/>
                <w:szCs w:val="22"/>
              </w:rPr>
            </w:pPr>
            <w:ins w:id="234" w:author="Jing Liang" w:date="2024-11-12T13:30:00Z" w16du:dateUtc="2024-11-12T05:30:00Z">
              <w:r w:rsidRPr="00EB6E13">
                <w:rPr>
                  <w:sz w:val="22"/>
                  <w:szCs w:val="22"/>
                </w:rPr>
                <w:t>0.002</w:t>
              </w:r>
            </w:ins>
          </w:p>
        </w:tc>
        <w:tc>
          <w:tcPr>
            <w:tcW w:w="1269" w:type="dxa"/>
            <w:tcBorders>
              <w:top w:val="nil"/>
              <w:left w:val="nil"/>
              <w:bottom w:val="nil"/>
              <w:right w:val="nil"/>
            </w:tcBorders>
            <w:hideMark/>
          </w:tcPr>
          <w:p w14:paraId="4A6FB360" w14:textId="77777777" w:rsidR="00B3643E" w:rsidRPr="00EB6E13" w:rsidRDefault="00B3643E" w:rsidP="007206B9">
            <w:pPr>
              <w:pStyle w:val="NormalWeb"/>
              <w:spacing w:before="0" w:beforeAutospacing="0" w:after="0" w:afterAutospacing="0"/>
              <w:jc w:val="both"/>
              <w:rPr>
                <w:ins w:id="235" w:author="Jing Liang" w:date="2024-11-12T13:30:00Z" w16du:dateUtc="2024-11-12T05:30:00Z"/>
                <w:sz w:val="22"/>
                <w:szCs w:val="22"/>
              </w:rPr>
            </w:pPr>
            <w:ins w:id="236" w:author="Jing Liang" w:date="2024-11-12T13:30:00Z" w16du:dateUtc="2024-11-12T05:30:00Z">
              <w:r w:rsidRPr="00EB6E13">
                <w:rPr>
                  <w:sz w:val="22"/>
                  <w:szCs w:val="22"/>
                </w:rPr>
                <w:t>192</w:t>
              </w:r>
            </w:ins>
          </w:p>
        </w:tc>
        <w:tc>
          <w:tcPr>
            <w:tcW w:w="1134" w:type="dxa"/>
            <w:tcBorders>
              <w:top w:val="nil"/>
              <w:left w:val="nil"/>
              <w:bottom w:val="nil"/>
              <w:right w:val="nil"/>
            </w:tcBorders>
            <w:hideMark/>
          </w:tcPr>
          <w:p w14:paraId="3A41466A" w14:textId="77777777" w:rsidR="00B3643E" w:rsidRPr="00EB6E13" w:rsidRDefault="00B3643E" w:rsidP="007206B9">
            <w:pPr>
              <w:pStyle w:val="NormalWeb"/>
              <w:spacing w:before="0" w:beforeAutospacing="0" w:after="0" w:afterAutospacing="0"/>
              <w:jc w:val="both"/>
              <w:rPr>
                <w:ins w:id="237" w:author="Jing Liang" w:date="2024-11-12T13:30:00Z" w16du:dateUtc="2024-11-12T05:30:00Z"/>
                <w:sz w:val="22"/>
                <w:szCs w:val="22"/>
              </w:rPr>
            </w:pPr>
            <w:ins w:id="238" w:author="Jing Liang" w:date="2024-11-12T13:30:00Z" w16du:dateUtc="2024-11-12T05:30:00Z">
              <w:r w:rsidRPr="00EB6E13">
                <w:rPr>
                  <w:sz w:val="22"/>
                  <w:szCs w:val="22"/>
                </w:rPr>
                <w:t>1.382</w:t>
              </w:r>
            </w:ins>
          </w:p>
        </w:tc>
      </w:tr>
      <w:tr w:rsidR="00B3643E" w:rsidRPr="00EB6E13" w14:paraId="089EF70B" w14:textId="77777777" w:rsidTr="007206B9">
        <w:trPr>
          <w:trHeight w:val="78"/>
          <w:ins w:id="239" w:author="Jing Liang" w:date="2024-11-12T13:30:00Z"/>
        </w:trPr>
        <w:tc>
          <w:tcPr>
            <w:tcW w:w="2081" w:type="dxa"/>
            <w:tcBorders>
              <w:top w:val="nil"/>
              <w:left w:val="nil"/>
              <w:bottom w:val="nil"/>
              <w:right w:val="nil"/>
            </w:tcBorders>
            <w:hideMark/>
          </w:tcPr>
          <w:p w14:paraId="5C80B69F" w14:textId="77777777" w:rsidR="00B3643E" w:rsidRPr="00EB6E13" w:rsidRDefault="00B3643E" w:rsidP="007206B9">
            <w:pPr>
              <w:pStyle w:val="NormalWeb"/>
              <w:spacing w:before="0" w:beforeAutospacing="0" w:after="0" w:afterAutospacing="0"/>
              <w:jc w:val="both"/>
              <w:rPr>
                <w:ins w:id="240" w:author="Jing Liang" w:date="2024-11-12T13:30:00Z" w16du:dateUtc="2024-11-12T05:30:00Z"/>
                <w:sz w:val="22"/>
                <w:szCs w:val="22"/>
              </w:rPr>
            </w:pPr>
            <w:ins w:id="241" w:author="Jing Liang" w:date="2024-11-12T13:30:00Z" w16du:dateUtc="2024-11-12T05:30:00Z">
              <w:r w:rsidRPr="00EB6E13">
                <w:rPr>
                  <w:sz w:val="22"/>
                  <w:szCs w:val="22"/>
                </w:rPr>
                <w:t>Cable Line</w:t>
              </w:r>
            </w:ins>
          </w:p>
        </w:tc>
        <w:tc>
          <w:tcPr>
            <w:tcW w:w="1201" w:type="dxa"/>
            <w:tcBorders>
              <w:top w:val="nil"/>
              <w:left w:val="nil"/>
              <w:bottom w:val="nil"/>
              <w:right w:val="nil"/>
            </w:tcBorders>
            <w:hideMark/>
          </w:tcPr>
          <w:p w14:paraId="50EACD8C" w14:textId="77777777" w:rsidR="00B3643E" w:rsidRPr="00EB6E13" w:rsidRDefault="00B3643E" w:rsidP="007206B9">
            <w:pPr>
              <w:pStyle w:val="NormalWeb"/>
              <w:spacing w:before="0" w:beforeAutospacing="0" w:after="0" w:afterAutospacing="0"/>
              <w:jc w:val="both"/>
              <w:rPr>
                <w:ins w:id="242" w:author="Jing Liang" w:date="2024-11-12T13:30:00Z" w16du:dateUtc="2024-11-12T05:30:00Z"/>
                <w:sz w:val="22"/>
                <w:szCs w:val="22"/>
              </w:rPr>
            </w:pPr>
            <w:ins w:id="243" w:author="Jing Liang" w:date="2024-11-12T13:30:00Z" w16du:dateUtc="2024-11-12T05:30:00Z">
              <w:r w:rsidRPr="00EB6E13">
                <w:rPr>
                  <w:sz w:val="22"/>
                  <w:szCs w:val="22"/>
                </w:rPr>
                <w:t>72.8</w:t>
              </w:r>
            </w:ins>
          </w:p>
        </w:tc>
        <w:tc>
          <w:tcPr>
            <w:tcW w:w="1201" w:type="dxa"/>
            <w:tcBorders>
              <w:top w:val="nil"/>
              <w:left w:val="nil"/>
              <w:bottom w:val="nil"/>
              <w:right w:val="nil"/>
            </w:tcBorders>
            <w:hideMark/>
          </w:tcPr>
          <w:p w14:paraId="5ADC6141" w14:textId="77777777" w:rsidR="00B3643E" w:rsidRPr="00EB6E13" w:rsidRDefault="00B3643E" w:rsidP="007206B9">
            <w:pPr>
              <w:pStyle w:val="NormalWeb"/>
              <w:spacing w:before="0" w:beforeAutospacing="0" w:after="0" w:afterAutospacing="0"/>
              <w:jc w:val="both"/>
              <w:rPr>
                <w:ins w:id="244" w:author="Jing Liang" w:date="2024-11-12T13:30:00Z" w16du:dateUtc="2024-11-12T05:30:00Z"/>
                <w:sz w:val="22"/>
                <w:szCs w:val="22"/>
              </w:rPr>
            </w:pPr>
            <w:ins w:id="245" w:author="Jing Liang" w:date="2024-11-12T13:30:00Z" w16du:dateUtc="2024-11-12T05:30:00Z">
              <w:r w:rsidRPr="00EB6E13">
                <w:rPr>
                  <w:sz w:val="22"/>
                  <w:szCs w:val="22"/>
                </w:rPr>
                <w:t>0.029</w:t>
              </w:r>
            </w:ins>
          </w:p>
        </w:tc>
        <w:tc>
          <w:tcPr>
            <w:tcW w:w="1187" w:type="dxa"/>
            <w:tcBorders>
              <w:top w:val="nil"/>
              <w:left w:val="nil"/>
              <w:bottom w:val="nil"/>
              <w:right w:val="nil"/>
            </w:tcBorders>
            <w:hideMark/>
          </w:tcPr>
          <w:p w14:paraId="538BDBF2" w14:textId="77777777" w:rsidR="00B3643E" w:rsidRPr="00EB6E13" w:rsidRDefault="00B3643E" w:rsidP="007206B9">
            <w:pPr>
              <w:pStyle w:val="NormalWeb"/>
              <w:spacing w:before="0" w:beforeAutospacing="0" w:after="0" w:afterAutospacing="0"/>
              <w:jc w:val="both"/>
              <w:rPr>
                <w:ins w:id="246" w:author="Jing Liang" w:date="2024-11-12T13:30:00Z" w16du:dateUtc="2024-11-12T05:30:00Z"/>
                <w:sz w:val="22"/>
                <w:szCs w:val="22"/>
              </w:rPr>
            </w:pPr>
            <w:ins w:id="247" w:author="Jing Liang" w:date="2024-11-12T13:30:00Z" w16du:dateUtc="2024-11-12T05:30:00Z">
              <w:r w:rsidRPr="00EB6E13">
                <w:rPr>
                  <w:sz w:val="22"/>
                  <w:szCs w:val="22"/>
                </w:rPr>
                <w:t>99.97</w:t>
              </w:r>
              <w:r w:rsidRPr="00EB6E13">
                <w:rPr>
                  <w:rFonts w:hint="eastAsia"/>
                  <w:sz w:val="22"/>
                  <w:szCs w:val="22"/>
                </w:rPr>
                <w:t>0</w:t>
              </w:r>
            </w:ins>
          </w:p>
        </w:tc>
        <w:tc>
          <w:tcPr>
            <w:tcW w:w="1216" w:type="dxa"/>
            <w:tcBorders>
              <w:top w:val="nil"/>
              <w:left w:val="nil"/>
              <w:bottom w:val="nil"/>
              <w:right w:val="nil"/>
            </w:tcBorders>
            <w:hideMark/>
          </w:tcPr>
          <w:p w14:paraId="3781AAE1" w14:textId="77777777" w:rsidR="00B3643E" w:rsidRPr="00EB6E13" w:rsidRDefault="00B3643E" w:rsidP="007206B9">
            <w:pPr>
              <w:pStyle w:val="NormalWeb"/>
              <w:spacing w:before="0" w:beforeAutospacing="0" w:after="0" w:afterAutospacing="0"/>
              <w:jc w:val="both"/>
              <w:rPr>
                <w:ins w:id="248" w:author="Jing Liang" w:date="2024-11-12T13:30:00Z" w16du:dateUtc="2024-11-12T05:30:00Z"/>
                <w:sz w:val="22"/>
                <w:szCs w:val="22"/>
              </w:rPr>
            </w:pPr>
            <w:ins w:id="249" w:author="Jing Liang" w:date="2024-11-12T13:30:00Z" w16du:dateUtc="2024-11-12T05:30:00Z">
              <w:r w:rsidRPr="00EB6E13">
                <w:rPr>
                  <w:sz w:val="22"/>
                  <w:szCs w:val="22"/>
                </w:rPr>
                <w:t>3</w:t>
              </w:r>
            </w:ins>
          </w:p>
        </w:tc>
        <w:tc>
          <w:tcPr>
            <w:tcW w:w="1201" w:type="dxa"/>
            <w:tcBorders>
              <w:top w:val="nil"/>
              <w:left w:val="nil"/>
              <w:bottom w:val="nil"/>
              <w:right w:val="nil"/>
            </w:tcBorders>
            <w:hideMark/>
          </w:tcPr>
          <w:p w14:paraId="04855D06" w14:textId="77777777" w:rsidR="00B3643E" w:rsidRPr="00EB6E13" w:rsidRDefault="00B3643E" w:rsidP="007206B9">
            <w:pPr>
              <w:pStyle w:val="NormalWeb"/>
              <w:spacing w:before="0" w:beforeAutospacing="0" w:after="0" w:afterAutospacing="0"/>
              <w:jc w:val="both"/>
              <w:rPr>
                <w:ins w:id="250" w:author="Jing Liang" w:date="2024-11-12T13:30:00Z" w16du:dateUtc="2024-11-12T05:30:00Z"/>
                <w:sz w:val="22"/>
                <w:szCs w:val="22"/>
              </w:rPr>
            </w:pPr>
            <w:ins w:id="251" w:author="Jing Liang" w:date="2024-11-12T13:30:00Z" w16du:dateUtc="2024-11-12T05:30:00Z">
              <w:r w:rsidRPr="00EB6E13">
                <w:rPr>
                  <w:sz w:val="22"/>
                  <w:szCs w:val="22"/>
                </w:rPr>
                <w:t>0.025</w:t>
              </w:r>
            </w:ins>
          </w:p>
        </w:tc>
        <w:tc>
          <w:tcPr>
            <w:tcW w:w="1269" w:type="dxa"/>
            <w:tcBorders>
              <w:top w:val="nil"/>
              <w:left w:val="nil"/>
              <w:bottom w:val="nil"/>
              <w:right w:val="nil"/>
            </w:tcBorders>
            <w:hideMark/>
          </w:tcPr>
          <w:p w14:paraId="0B4E5625" w14:textId="77777777" w:rsidR="00B3643E" w:rsidRPr="00EB6E13" w:rsidRDefault="00B3643E" w:rsidP="007206B9">
            <w:pPr>
              <w:pStyle w:val="NormalWeb"/>
              <w:spacing w:before="0" w:beforeAutospacing="0" w:after="0" w:afterAutospacing="0"/>
              <w:jc w:val="both"/>
              <w:rPr>
                <w:ins w:id="252" w:author="Jing Liang" w:date="2024-11-12T13:30:00Z" w16du:dateUtc="2024-11-12T05:30:00Z"/>
                <w:sz w:val="22"/>
                <w:szCs w:val="22"/>
              </w:rPr>
            </w:pPr>
            <w:ins w:id="253" w:author="Jing Liang" w:date="2024-11-12T13:30:00Z" w16du:dateUtc="2024-11-12T05:30:00Z">
              <w:r w:rsidRPr="00EB6E13">
                <w:rPr>
                  <w:sz w:val="22"/>
                  <w:szCs w:val="22"/>
                </w:rPr>
                <w:t>81</w:t>
              </w:r>
            </w:ins>
          </w:p>
        </w:tc>
        <w:tc>
          <w:tcPr>
            <w:tcW w:w="1134" w:type="dxa"/>
            <w:tcBorders>
              <w:top w:val="nil"/>
              <w:left w:val="nil"/>
              <w:bottom w:val="nil"/>
              <w:right w:val="nil"/>
            </w:tcBorders>
            <w:hideMark/>
          </w:tcPr>
          <w:p w14:paraId="574B8E4D" w14:textId="77777777" w:rsidR="00B3643E" w:rsidRPr="00EB6E13" w:rsidRDefault="00B3643E" w:rsidP="007206B9">
            <w:pPr>
              <w:pStyle w:val="NormalWeb"/>
              <w:spacing w:before="0" w:beforeAutospacing="0" w:after="0" w:afterAutospacing="0"/>
              <w:jc w:val="both"/>
              <w:rPr>
                <w:ins w:id="254" w:author="Jing Liang" w:date="2024-11-12T13:30:00Z" w16du:dateUtc="2024-11-12T05:30:00Z"/>
                <w:sz w:val="22"/>
                <w:szCs w:val="22"/>
              </w:rPr>
            </w:pPr>
            <w:ins w:id="255" w:author="Jing Liang" w:date="2024-11-12T13:30:00Z" w16du:dateUtc="2024-11-12T05:30:00Z">
              <w:r w:rsidRPr="00EB6E13">
                <w:rPr>
                  <w:sz w:val="22"/>
                  <w:szCs w:val="22"/>
                </w:rPr>
                <w:t>2.59</w:t>
              </w:r>
            </w:ins>
          </w:p>
        </w:tc>
      </w:tr>
      <w:tr w:rsidR="00B3643E" w:rsidRPr="00EB6E13" w14:paraId="49A3848E" w14:textId="77777777" w:rsidTr="007206B9">
        <w:trPr>
          <w:trHeight w:val="75"/>
          <w:ins w:id="256" w:author="Jing Liang" w:date="2024-11-12T13:30:00Z"/>
        </w:trPr>
        <w:tc>
          <w:tcPr>
            <w:tcW w:w="2081" w:type="dxa"/>
            <w:tcBorders>
              <w:top w:val="nil"/>
              <w:left w:val="nil"/>
              <w:bottom w:val="nil"/>
              <w:right w:val="nil"/>
            </w:tcBorders>
            <w:hideMark/>
          </w:tcPr>
          <w:p w14:paraId="55781705" w14:textId="77777777" w:rsidR="00B3643E" w:rsidRPr="00EB6E13" w:rsidRDefault="00B3643E" w:rsidP="007206B9">
            <w:pPr>
              <w:pStyle w:val="NormalWeb"/>
              <w:spacing w:before="0" w:beforeAutospacing="0" w:after="0" w:afterAutospacing="0"/>
              <w:jc w:val="both"/>
              <w:rPr>
                <w:ins w:id="257" w:author="Jing Liang" w:date="2024-11-12T13:30:00Z" w16du:dateUtc="2024-11-12T05:30:00Z"/>
                <w:sz w:val="22"/>
                <w:szCs w:val="22"/>
              </w:rPr>
            </w:pPr>
            <w:ins w:id="258" w:author="Jing Liang" w:date="2024-11-12T13:30:00Z" w16du:dateUtc="2024-11-12T05:30:00Z">
              <w:r w:rsidRPr="00EB6E13">
                <w:rPr>
                  <w:sz w:val="22"/>
                  <w:szCs w:val="22"/>
                </w:rPr>
                <w:t>Reactor</w:t>
              </w:r>
            </w:ins>
          </w:p>
        </w:tc>
        <w:tc>
          <w:tcPr>
            <w:tcW w:w="1201" w:type="dxa"/>
            <w:tcBorders>
              <w:top w:val="nil"/>
              <w:left w:val="nil"/>
              <w:bottom w:val="nil"/>
              <w:right w:val="nil"/>
            </w:tcBorders>
            <w:hideMark/>
          </w:tcPr>
          <w:p w14:paraId="7B17F33A" w14:textId="77777777" w:rsidR="00B3643E" w:rsidRPr="00EB6E13" w:rsidRDefault="00B3643E" w:rsidP="007206B9">
            <w:pPr>
              <w:pStyle w:val="NormalWeb"/>
              <w:spacing w:before="0" w:beforeAutospacing="0" w:after="0" w:afterAutospacing="0"/>
              <w:jc w:val="both"/>
              <w:rPr>
                <w:ins w:id="259" w:author="Jing Liang" w:date="2024-11-12T13:30:00Z" w16du:dateUtc="2024-11-12T05:30:00Z"/>
                <w:sz w:val="22"/>
                <w:szCs w:val="22"/>
              </w:rPr>
            </w:pPr>
            <w:ins w:id="260" w:author="Jing Liang" w:date="2024-11-12T13:30:00Z" w16du:dateUtc="2024-11-12T05:30:00Z">
              <w:r w:rsidRPr="00EB6E13">
                <w:rPr>
                  <w:sz w:val="22"/>
                  <w:szCs w:val="22"/>
                </w:rPr>
                <w:t>4520.0</w:t>
              </w:r>
            </w:ins>
          </w:p>
        </w:tc>
        <w:tc>
          <w:tcPr>
            <w:tcW w:w="1201" w:type="dxa"/>
            <w:tcBorders>
              <w:top w:val="nil"/>
              <w:left w:val="nil"/>
              <w:bottom w:val="nil"/>
              <w:right w:val="nil"/>
            </w:tcBorders>
            <w:hideMark/>
          </w:tcPr>
          <w:p w14:paraId="60DB0529" w14:textId="77777777" w:rsidR="00B3643E" w:rsidRPr="00EB6E13" w:rsidRDefault="00B3643E" w:rsidP="007206B9">
            <w:pPr>
              <w:pStyle w:val="NormalWeb"/>
              <w:spacing w:before="0" w:beforeAutospacing="0" w:after="0" w:afterAutospacing="0"/>
              <w:jc w:val="both"/>
              <w:rPr>
                <w:ins w:id="261" w:author="Jing Liang" w:date="2024-11-12T13:30:00Z" w16du:dateUtc="2024-11-12T05:30:00Z"/>
                <w:sz w:val="22"/>
                <w:szCs w:val="22"/>
              </w:rPr>
            </w:pPr>
            <w:ins w:id="262" w:author="Jing Liang" w:date="2024-11-12T13:30:00Z" w16du:dateUtc="2024-11-12T05:30:00Z">
              <w:r w:rsidRPr="00EB6E13">
                <w:rPr>
                  <w:sz w:val="22"/>
                  <w:szCs w:val="22"/>
                </w:rPr>
                <w:t>0.406</w:t>
              </w:r>
            </w:ins>
          </w:p>
        </w:tc>
        <w:tc>
          <w:tcPr>
            <w:tcW w:w="1187" w:type="dxa"/>
            <w:tcBorders>
              <w:top w:val="nil"/>
              <w:left w:val="nil"/>
              <w:bottom w:val="nil"/>
              <w:right w:val="nil"/>
            </w:tcBorders>
            <w:hideMark/>
          </w:tcPr>
          <w:p w14:paraId="4D61D0EF" w14:textId="77777777" w:rsidR="00B3643E" w:rsidRPr="00EB6E13" w:rsidRDefault="00B3643E" w:rsidP="007206B9">
            <w:pPr>
              <w:pStyle w:val="NormalWeb"/>
              <w:spacing w:before="0" w:beforeAutospacing="0" w:after="0" w:afterAutospacing="0"/>
              <w:jc w:val="both"/>
              <w:rPr>
                <w:ins w:id="263" w:author="Jing Liang" w:date="2024-11-12T13:30:00Z" w16du:dateUtc="2024-11-12T05:30:00Z"/>
                <w:sz w:val="22"/>
                <w:szCs w:val="22"/>
              </w:rPr>
            </w:pPr>
            <w:ins w:id="264" w:author="Jing Liang" w:date="2024-11-12T13:30:00Z" w16du:dateUtc="2024-11-12T05:30:00Z">
              <w:r w:rsidRPr="00EB6E13">
                <w:rPr>
                  <w:sz w:val="22"/>
                  <w:szCs w:val="22"/>
                </w:rPr>
                <w:t>99.761</w:t>
              </w:r>
            </w:ins>
          </w:p>
        </w:tc>
        <w:tc>
          <w:tcPr>
            <w:tcW w:w="1216" w:type="dxa"/>
            <w:tcBorders>
              <w:top w:val="nil"/>
              <w:left w:val="nil"/>
              <w:bottom w:val="nil"/>
              <w:right w:val="nil"/>
            </w:tcBorders>
            <w:hideMark/>
          </w:tcPr>
          <w:p w14:paraId="3C992EE6" w14:textId="77777777" w:rsidR="00B3643E" w:rsidRPr="00EB6E13" w:rsidRDefault="00B3643E" w:rsidP="007206B9">
            <w:pPr>
              <w:pStyle w:val="NormalWeb"/>
              <w:spacing w:before="0" w:beforeAutospacing="0" w:after="0" w:afterAutospacing="0"/>
              <w:jc w:val="both"/>
              <w:rPr>
                <w:ins w:id="265" w:author="Jing Liang" w:date="2024-11-12T13:30:00Z" w16du:dateUtc="2024-11-12T05:30:00Z"/>
                <w:sz w:val="22"/>
                <w:szCs w:val="22"/>
              </w:rPr>
            </w:pPr>
            <w:ins w:id="266" w:author="Jing Liang" w:date="2024-11-12T13:30:00Z" w16du:dateUtc="2024-11-12T05:30:00Z">
              <w:r w:rsidRPr="00EB6E13">
                <w:rPr>
                  <w:sz w:val="22"/>
                  <w:szCs w:val="22"/>
                </w:rPr>
                <w:t>20</w:t>
              </w:r>
            </w:ins>
          </w:p>
        </w:tc>
        <w:tc>
          <w:tcPr>
            <w:tcW w:w="1201" w:type="dxa"/>
            <w:tcBorders>
              <w:top w:val="nil"/>
              <w:left w:val="nil"/>
              <w:bottom w:val="nil"/>
              <w:right w:val="nil"/>
            </w:tcBorders>
            <w:hideMark/>
          </w:tcPr>
          <w:p w14:paraId="5BA911BC" w14:textId="77777777" w:rsidR="00B3643E" w:rsidRPr="00EB6E13" w:rsidRDefault="00B3643E" w:rsidP="007206B9">
            <w:pPr>
              <w:pStyle w:val="NormalWeb"/>
              <w:spacing w:before="0" w:beforeAutospacing="0" w:after="0" w:afterAutospacing="0"/>
              <w:jc w:val="both"/>
              <w:rPr>
                <w:ins w:id="267" w:author="Jing Liang" w:date="2024-11-12T13:30:00Z" w16du:dateUtc="2024-11-12T05:30:00Z"/>
                <w:sz w:val="22"/>
                <w:szCs w:val="22"/>
              </w:rPr>
            </w:pPr>
            <w:ins w:id="268" w:author="Jing Liang" w:date="2024-11-12T13:30:00Z" w16du:dateUtc="2024-11-12T05:30:00Z">
              <w:r w:rsidRPr="00EB6E13">
                <w:rPr>
                  <w:sz w:val="22"/>
                  <w:szCs w:val="22"/>
                </w:rPr>
                <w:t>0.69</w:t>
              </w:r>
            </w:ins>
          </w:p>
        </w:tc>
        <w:tc>
          <w:tcPr>
            <w:tcW w:w="1269" w:type="dxa"/>
            <w:tcBorders>
              <w:top w:val="nil"/>
              <w:left w:val="nil"/>
              <w:bottom w:val="nil"/>
              <w:right w:val="nil"/>
            </w:tcBorders>
            <w:hideMark/>
          </w:tcPr>
          <w:p w14:paraId="001A2D85" w14:textId="77777777" w:rsidR="00B3643E" w:rsidRPr="00EB6E13" w:rsidRDefault="00B3643E" w:rsidP="007206B9">
            <w:pPr>
              <w:pStyle w:val="NormalWeb"/>
              <w:spacing w:before="0" w:beforeAutospacing="0" w:after="0" w:afterAutospacing="0"/>
              <w:jc w:val="both"/>
              <w:rPr>
                <w:ins w:id="269" w:author="Jing Liang" w:date="2024-11-12T13:30:00Z" w16du:dateUtc="2024-11-12T05:30:00Z"/>
                <w:sz w:val="22"/>
                <w:szCs w:val="22"/>
              </w:rPr>
            </w:pPr>
            <w:ins w:id="270" w:author="Jing Liang" w:date="2024-11-12T13:30:00Z" w16du:dateUtc="2024-11-12T05:30:00Z">
              <w:r w:rsidRPr="00EB6E13">
                <w:rPr>
                  <w:sz w:val="22"/>
                  <w:szCs w:val="22"/>
                </w:rPr>
                <w:t>533</w:t>
              </w:r>
            </w:ins>
          </w:p>
        </w:tc>
        <w:tc>
          <w:tcPr>
            <w:tcW w:w="1134" w:type="dxa"/>
            <w:tcBorders>
              <w:top w:val="nil"/>
              <w:left w:val="nil"/>
              <w:bottom w:val="nil"/>
              <w:right w:val="nil"/>
            </w:tcBorders>
            <w:hideMark/>
          </w:tcPr>
          <w:p w14:paraId="07510117" w14:textId="77777777" w:rsidR="00B3643E" w:rsidRPr="00EB6E13" w:rsidRDefault="00B3643E" w:rsidP="007206B9">
            <w:pPr>
              <w:pStyle w:val="NormalWeb"/>
              <w:spacing w:before="0" w:beforeAutospacing="0" w:after="0" w:afterAutospacing="0"/>
              <w:jc w:val="both"/>
              <w:rPr>
                <w:ins w:id="271" w:author="Jing Liang" w:date="2024-11-12T13:30:00Z" w16du:dateUtc="2024-11-12T05:30:00Z"/>
                <w:sz w:val="22"/>
                <w:szCs w:val="22"/>
              </w:rPr>
            </w:pPr>
            <w:ins w:id="272" w:author="Jing Liang" w:date="2024-11-12T13:30:00Z" w16du:dateUtc="2024-11-12T05:30:00Z">
              <w:r w:rsidRPr="00EB6E13">
                <w:rPr>
                  <w:sz w:val="22"/>
                  <w:szCs w:val="22"/>
                </w:rPr>
                <w:t>20.007</w:t>
              </w:r>
            </w:ins>
          </w:p>
        </w:tc>
      </w:tr>
      <w:tr w:rsidR="00B3643E" w:rsidRPr="00EB6E13" w14:paraId="53C7C919" w14:textId="77777777" w:rsidTr="007206B9">
        <w:trPr>
          <w:trHeight w:val="78"/>
          <w:ins w:id="273" w:author="Jing Liang" w:date="2024-11-12T13:30:00Z"/>
        </w:trPr>
        <w:tc>
          <w:tcPr>
            <w:tcW w:w="2081" w:type="dxa"/>
            <w:tcBorders>
              <w:top w:val="nil"/>
              <w:left w:val="nil"/>
              <w:bottom w:val="nil"/>
              <w:right w:val="nil"/>
            </w:tcBorders>
            <w:hideMark/>
          </w:tcPr>
          <w:p w14:paraId="21212275" w14:textId="77777777" w:rsidR="00B3643E" w:rsidRPr="00EB6E13" w:rsidRDefault="00B3643E" w:rsidP="007206B9">
            <w:pPr>
              <w:pStyle w:val="NormalWeb"/>
              <w:spacing w:before="0" w:beforeAutospacing="0" w:after="0" w:afterAutospacing="0"/>
              <w:jc w:val="both"/>
              <w:rPr>
                <w:ins w:id="274" w:author="Jing Liang" w:date="2024-11-12T13:30:00Z" w16du:dateUtc="2024-11-12T05:30:00Z"/>
                <w:sz w:val="22"/>
                <w:szCs w:val="22"/>
              </w:rPr>
            </w:pPr>
            <w:ins w:id="275" w:author="Jing Liang" w:date="2024-11-12T13:30:00Z" w16du:dateUtc="2024-11-12T05:30:00Z">
              <w:r w:rsidRPr="00EB6E13">
                <w:rPr>
                  <w:sz w:val="22"/>
                  <w:szCs w:val="22"/>
                </w:rPr>
                <w:t>Circuit Breaker</w:t>
              </w:r>
            </w:ins>
          </w:p>
        </w:tc>
        <w:tc>
          <w:tcPr>
            <w:tcW w:w="1201" w:type="dxa"/>
            <w:tcBorders>
              <w:top w:val="nil"/>
              <w:left w:val="nil"/>
              <w:bottom w:val="nil"/>
              <w:right w:val="nil"/>
            </w:tcBorders>
            <w:hideMark/>
          </w:tcPr>
          <w:p w14:paraId="0F3395C2" w14:textId="77777777" w:rsidR="00B3643E" w:rsidRPr="00EB6E13" w:rsidRDefault="00B3643E" w:rsidP="007206B9">
            <w:pPr>
              <w:pStyle w:val="NormalWeb"/>
              <w:spacing w:before="0" w:beforeAutospacing="0" w:after="0" w:afterAutospacing="0"/>
              <w:jc w:val="both"/>
              <w:rPr>
                <w:ins w:id="276" w:author="Jing Liang" w:date="2024-11-12T13:30:00Z" w16du:dateUtc="2024-11-12T05:30:00Z"/>
                <w:sz w:val="22"/>
                <w:szCs w:val="22"/>
              </w:rPr>
            </w:pPr>
            <w:ins w:id="277" w:author="Jing Liang" w:date="2024-11-12T13:30:00Z" w16du:dateUtc="2024-11-12T05:30:00Z">
              <w:r w:rsidRPr="00EB6E13">
                <w:rPr>
                  <w:sz w:val="22"/>
                  <w:szCs w:val="22"/>
                </w:rPr>
                <w:t>52460.0</w:t>
              </w:r>
            </w:ins>
          </w:p>
        </w:tc>
        <w:tc>
          <w:tcPr>
            <w:tcW w:w="1201" w:type="dxa"/>
            <w:tcBorders>
              <w:top w:val="nil"/>
              <w:left w:val="nil"/>
              <w:bottom w:val="nil"/>
              <w:right w:val="nil"/>
            </w:tcBorders>
            <w:hideMark/>
          </w:tcPr>
          <w:p w14:paraId="4904F03E" w14:textId="77777777" w:rsidR="00B3643E" w:rsidRPr="00EB6E13" w:rsidRDefault="00B3643E" w:rsidP="007206B9">
            <w:pPr>
              <w:pStyle w:val="NormalWeb"/>
              <w:spacing w:before="0" w:beforeAutospacing="0" w:after="0" w:afterAutospacing="0"/>
              <w:jc w:val="both"/>
              <w:rPr>
                <w:ins w:id="278" w:author="Jing Liang" w:date="2024-11-12T13:30:00Z" w16du:dateUtc="2024-11-12T05:30:00Z"/>
                <w:sz w:val="22"/>
                <w:szCs w:val="22"/>
              </w:rPr>
            </w:pPr>
            <w:ins w:id="279" w:author="Jing Liang" w:date="2024-11-12T13:30:00Z" w16du:dateUtc="2024-11-12T05:30:00Z">
              <w:r w:rsidRPr="00EB6E13">
                <w:rPr>
                  <w:sz w:val="22"/>
                  <w:szCs w:val="22"/>
                </w:rPr>
                <w:t>0.174</w:t>
              </w:r>
            </w:ins>
          </w:p>
        </w:tc>
        <w:tc>
          <w:tcPr>
            <w:tcW w:w="1187" w:type="dxa"/>
            <w:tcBorders>
              <w:top w:val="nil"/>
              <w:left w:val="nil"/>
              <w:bottom w:val="nil"/>
              <w:right w:val="nil"/>
            </w:tcBorders>
            <w:hideMark/>
          </w:tcPr>
          <w:p w14:paraId="5D816046" w14:textId="77777777" w:rsidR="00B3643E" w:rsidRPr="00EB6E13" w:rsidRDefault="00B3643E" w:rsidP="007206B9">
            <w:pPr>
              <w:pStyle w:val="NormalWeb"/>
              <w:spacing w:before="0" w:beforeAutospacing="0" w:after="0" w:afterAutospacing="0"/>
              <w:jc w:val="both"/>
              <w:rPr>
                <w:ins w:id="280" w:author="Jing Liang" w:date="2024-11-12T13:30:00Z" w16du:dateUtc="2024-11-12T05:30:00Z"/>
                <w:sz w:val="22"/>
                <w:szCs w:val="22"/>
              </w:rPr>
            </w:pPr>
            <w:ins w:id="281" w:author="Jing Liang" w:date="2024-11-12T13:30:00Z" w16du:dateUtc="2024-11-12T05:30:00Z">
              <w:r w:rsidRPr="00EB6E13">
                <w:rPr>
                  <w:sz w:val="22"/>
                  <w:szCs w:val="22"/>
                </w:rPr>
                <w:t>99.839</w:t>
              </w:r>
            </w:ins>
          </w:p>
        </w:tc>
        <w:tc>
          <w:tcPr>
            <w:tcW w:w="1216" w:type="dxa"/>
            <w:tcBorders>
              <w:top w:val="nil"/>
              <w:left w:val="nil"/>
              <w:bottom w:val="nil"/>
              <w:right w:val="nil"/>
            </w:tcBorders>
            <w:hideMark/>
          </w:tcPr>
          <w:p w14:paraId="475750E5" w14:textId="77777777" w:rsidR="00B3643E" w:rsidRPr="00EB6E13" w:rsidRDefault="00B3643E" w:rsidP="007206B9">
            <w:pPr>
              <w:pStyle w:val="NormalWeb"/>
              <w:spacing w:before="0" w:beforeAutospacing="0" w:after="0" w:afterAutospacing="0"/>
              <w:jc w:val="both"/>
              <w:rPr>
                <w:ins w:id="282" w:author="Jing Liang" w:date="2024-11-12T13:30:00Z" w16du:dateUtc="2024-11-12T05:30:00Z"/>
                <w:sz w:val="22"/>
                <w:szCs w:val="22"/>
              </w:rPr>
            </w:pPr>
            <w:ins w:id="283" w:author="Jing Liang" w:date="2024-11-12T13:30:00Z" w16du:dateUtc="2024-11-12T05:30:00Z">
              <w:r w:rsidRPr="00EB6E13">
                <w:rPr>
                  <w:sz w:val="22"/>
                  <w:szCs w:val="22"/>
                </w:rPr>
                <w:t>122</w:t>
              </w:r>
            </w:ins>
          </w:p>
        </w:tc>
        <w:tc>
          <w:tcPr>
            <w:tcW w:w="1201" w:type="dxa"/>
            <w:tcBorders>
              <w:top w:val="nil"/>
              <w:left w:val="nil"/>
              <w:bottom w:val="nil"/>
              <w:right w:val="nil"/>
            </w:tcBorders>
            <w:hideMark/>
          </w:tcPr>
          <w:p w14:paraId="7BC73781" w14:textId="77777777" w:rsidR="00B3643E" w:rsidRPr="00EB6E13" w:rsidRDefault="00B3643E" w:rsidP="007206B9">
            <w:pPr>
              <w:pStyle w:val="NormalWeb"/>
              <w:spacing w:before="0" w:beforeAutospacing="0" w:after="0" w:afterAutospacing="0"/>
              <w:jc w:val="both"/>
              <w:rPr>
                <w:ins w:id="284" w:author="Jing Liang" w:date="2024-11-12T13:30:00Z" w16du:dateUtc="2024-11-12T05:30:00Z"/>
                <w:sz w:val="22"/>
                <w:szCs w:val="22"/>
              </w:rPr>
            </w:pPr>
            <w:ins w:id="285" w:author="Jing Liang" w:date="2024-11-12T13:30:00Z" w16du:dateUtc="2024-11-12T05:30:00Z">
              <w:r w:rsidRPr="00EB6E13">
                <w:rPr>
                  <w:sz w:val="22"/>
                  <w:szCs w:val="22"/>
                </w:rPr>
                <w:t>0.042</w:t>
              </w:r>
            </w:ins>
          </w:p>
        </w:tc>
        <w:tc>
          <w:tcPr>
            <w:tcW w:w="1269" w:type="dxa"/>
            <w:tcBorders>
              <w:top w:val="nil"/>
              <w:left w:val="nil"/>
              <w:bottom w:val="nil"/>
              <w:right w:val="nil"/>
            </w:tcBorders>
            <w:hideMark/>
          </w:tcPr>
          <w:p w14:paraId="24A959A9" w14:textId="77777777" w:rsidR="00B3643E" w:rsidRPr="00EB6E13" w:rsidRDefault="00B3643E" w:rsidP="007206B9">
            <w:pPr>
              <w:pStyle w:val="NormalWeb"/>
              <w:spacing w:before="0" w:beforeAutospacing="0" w:after="0" w:afterAutospacing="0"/>
              <w:jc w:val="both"/>
              <w:rPr>
                <w:ins w:id="286" w:author="Jing Liang" w:date="2024-11-12T13:30:00Z" w16du:dateUtc="2024-11-12T05:30:00Z"/>
                <w:sz w:val="22"/>
                <w:szCs w:val="22"/>
              </w:rPr>
            </w:pPr>
            <w:ins w:id="287" w:author="Jing Liang" w:date="2024-11-12T13:30:00Z" w16du:dateUtc="2024-11-12T05:30:00Z">
              <w:r w:rsidRPr="00EB6E13">
                <w:rPr>
                  <w:sz w:val="22"/>
                  <w:szCs w:val="22"/>
                </w:rPr>
                <w:t>7623</w:t>
              </w:r>
            </w:ins>
          </w:p>
        </w:tc>
        <w:tc>
          <w:tcPr>
            <w:tcW w:w="1134" w:type="dxa"/>
            <w:tcBorders>
              <w:top w:val="nil"/>
              <w:left w:val="nil"/>
              <w:bottom w:val="nil"/>
              <w:right w:val="nil"/>
            </w:tcBorders>
            <w:hideMark/>
          </w:tcPr>
          <w:p w14:paraId="0FE15D5F" w14:textId="77777777" w:rsidR="00B3643E" w:rsidRPr="00EB6E13" w:rsidRDefault="00B3643E" w:rsidP="007206B9">
            <w:pPr>
              <w:pStyle w:val="NormalWeb"/>
              <w:spacing w:before="0" w:beforeAutospacing="0" w:after="0" w:afterAutospacing="0"/>
              <w:jc w:val="both"/>
              <w:rPr>
                <w:ins w:id="288" w:author="Jing Liang" w:date="2024-11-12T13:30:00Z" w16du:dateUtc="2024-11-12T05:30:00Z"/>
                <w:sz w:val="22"/>
                <w:szCs w:val="22"/>
              </w:rPr>
            </w:pPr>
            <w:ins w:id="289" w:author="Jing Liang" w:date="2024-11-12T13:30:00Z" w16du:dateUtc="2024-11-12T05:30:00Z">
              <w:r w:rsidRPr="00EB6E13">
                <w:rPr>
                  <w:sz w:val="22"/>
                  <w:szCs w:val="22"/>
                </w:rPr>
                <w:t>13.957</w:t>
              </w:r>
            </w:ins>
          </w:p>
        </w:tc>
      </w:tr>
      <w:tr w:rsidR="00B3643E" w:rsidRPr="00EB6E13" w14:paraId="4FB19A6C" w14:textId="77777777" w:rsidTr="007206B9">
        <w:trPr>
          <w:trHeight w:val="156"/>
          <w:ins w:id="290" w:author="Jing Liang" w:date="2024-11-12T13:30:00Z"/>
        </w:trPr>
        <w:tc>
          <w:tcPr>
            <w:tcW w:w="2081" w:type="dxa"/>
            <w:tcBorders>
              <w:top w:val="nil"/>
              <w:left w:val="nil"/>
              <w:bottom w:val="nil"/>
              <w:right w:val="nil"/>
            </w:tcBorders>
            <w:hideMark/>
          </w:tcPr>
          <w:p w14:paraId="327A97C7" w14:textId="77777777" w:rsidR="00B3643E" w:rsidRPr="00EB6E13" w:rsidRDefault="00B3643E" w:rsidP="007206B9">
            <w:pPr>
              <w:pStyle w:val="NormalWeb"/>
              <w:spacing w:before="0" w:beforeAutospacing="0" w:after="0" w:afterAutospacing="0"/>
              <w:jc w:val="both"/>
              <w:rPr>
                <w:ins w:id="291" w:author="Jing Liang" w:date="2024-11-12T13:30:00Z" w16du:dateUtc="2024-11-12T05:30:00Z"/>
                <w:sz w:val="22"/>
                <w:szCs w:val="22"/>
              </w:rPr>
            </w:pPr>
            <w:ins w:id="292" w:author="Jing Liang" w:date="2024-11-12T13:30:00Z" w16du:dateUtc="2024-11-12T05:30:00Z">
              <w:r w:rsidRPr="00EB6E13">
                <w:rPr>
                  <w:sz w:val="22"/>
                  <w:szCs w:val="22"/>
                </w:rPr>
                <w:t>Current Transformer</w:t>
              </w:r>
            </w:ins>
          </w:p>
        </w:tc>
        <w:tc>
          <w:tcPr>
            <w:tcW w:w="1201" w:type="dxa"/>
            <w:tcBorders>
              <w:top w:val="nil"/>
              <w:left w:val="nil"/>
              <w:bottom w:val="nil"/>
              <w:right w:val="nil"/>
            </w:tcBorders>
            <w:hideMark/>
          </w:tcPr>
          <w:p w14:paraId="241D8303" w14:textId="77777777" w:rsidR="00B3643E" w:rsidRPr="00EB6E13" w:rsidRDefault="00B3643E" w:rsidP="007206B9">
            <w:pPr>
              <w:pStyle w:val="NormalWeb"/>
              <w:spacing w:before="0" w:beforeAutospacing="0" w:after="0" w:afterAutospacing="0"/>
              <w:jc w:val="both"/>
              <w:rPr>
                <w:ins w:id="293" w:author="Jing Liang" w:date="2024-11-12T13:30:00Z" w16du:dateUtc="2024-11-12T05:30:00Z"/>
                <w:sz w:val="22"/>
                <w:szCs w:val="22"/>
              </w:rPr>
            </w:pPr>
            <w:ins w:id="294" w:author="Jing Liang" w:date="2024-11-12T13:30:00Z" w16du:dateUtc="2024-11-12T05:30:00Z">
              <w:r w:rsidRPr="00EB6E13">
                <w:rPr>
                  <w:sz w:val="22"/>
                  <w:szCs w:val="22"/>
                </w:rPr>
                <w:t>150409.0</w:t>
              </w:r>
            </w:ins>
          </w:p>
        </w:tc>
        <w:tc>
          <w:tcPr>
            <w:tcW w:w="1201" w:type="dxa"/>
            <w:tcBorders>
              <w:top w:val="nil"/>
              <w:left w:val="nil"/>
              <w:bottom w:val="nil"/>
              <w:right w:val="nil"/>
            </w:tcBorders>
            <w:hideMark/>
          </w:tcPr>
          <w:p w14:paraId="1B37DC24" w14:textId="77777777" w:rsidR="00B3643E" w:rsidRPr="00EB6E13" w:rsidRDefault="00B3643E" w:rsidP="007206B9">
            <w:pPr>
              <w:pStyle w:val="NormalWeb"/>
              <w:spacing w:before="0" w:beforeAutospacing="0" w:after="0" w:afterAutospacing="0"/>
              <w:jc w:val="both"/>
              <w:rPr>
                <w:ins w:id="295" w:author="Jing Liang" w:date="2024-11-12T13:30:00Z" w16du:dateUtc="2024-11-12T05:30:00Z"/>
                <w:sz w:val="22"/>
                <w:szCs w:val="22"/>
              </w:rPr>
            </w:pPr>
            <w:ins w:id="296" w:author="Jing Liang" w:date="2024-11-12T13:30:00Z" w16du:dateUtc="2024-11-12T05:30:00Z">
              <w:r w:rsidRPr="00EB6E13">
                <w:rPr>
                  <w:sz w:val="22"/>
                  <w:szCs w:val="22"/>
                </w:rPr>
                <w:t>0.008</w:t>
              </w:r>
            </w:ins>
          </w:p>
        </w:tc>
        <w:tc>
          <w:tcPr>
            <w:tcW w:w="1187" w:type="dxa"/>
            <w:tcBorders>
              <w:top w:val="nil"/>
              <w:left w:val="nil"/>
              <w:bottom w:val="nil"/>
              <w:right w:val="nil"/>
            </w:tcBorders>
            <w:hideMark/>
          </w:tcPr>
          <w:p w14:paraId="49050095" w14:textId="77777777" w:rsidR="00B3643E" w:rsidRPr="00EB6E13" w:rsidRDefault="00B3643E" w:rsidP="007206B9">
            <w:pPr>
              <w:pStyle w:val="NormalWeb"/>
              <w:spacing w:before="0" w:beforeAutospacing="0" w:after="0" w:afterAutospacing="0"/>
              <w:jc w:val="both"/>
              <w:rPr>
                <w:ins w:id="297" w:author="Jing Liang" w:date="2024-11-12T13:30:00Z" w16du:dateUtc="2024-11-12T05:30:00Z"/>
                <w:sz w:val="22"/>
                <w:szCs w:val="22"/>
              </w:rPr>
            </w:pPr>
            <w:ins w:id="298" w:author="Jing Liang" w:date="2024-11-12T13:30:00Z" w16du:dateUtc="2024-11-12T05:30:00Z">
              <w:r w:rsidRPr="00EB6E13">
                <w:rPr>
                  <w:sz w:val="22"/>
                  <w:szCs w:val="22"/>
                </w:rPr>
                <w:t>99.948</w:t>
              </w:r>
            </w:ins>
          </w:p>
        </w:tc>
        <w:tc>
          <w:tcPr>
            <w:tcW w:w="1216" w:type="dxa"/>
            <w:tcBorders>
              <w:top w:val="nil"/>
              <w:left w:val="nil"/>
              <w:bottom w:val="nil"/>
              <w:right w:val="nil"/>
            </w:tcBorders>
            <w:hideMark/>
          </w:tcPr>
          <w:p w14:paraId="5FF4341C" w14:textId="77777777" w:rsidR="00B3643E" w:rsidRPr="00EB6E13" w:rsidRDefault="00B3643E" w:rsidP="007206B9">
            <w:pPr>
              <w:pStyle w:val="NormalWeb"/>
              <w:spacing w:before="0" w:beforeAutospacing="0" w:after="0" w:afterAutospacing="0"/>
              <w:jc w:val="both"/>
              <w:rPr>
                <w:ins w:id="299" w:author="Jing Liang" w:date="2024-11-12T13:30:00Z" w16du:dateUtc="2024-11-12T05:30:00Z"/>
                <w:sz w:val="22"/>
                <w:szCs w:val="22"/>
              </w:rPr>
            </w:pPr>
            <w:ins w:id="300" w:author="Jing Liang" w:date="2024-11-12T13:30:00Z" w16du:dateUtc="2024-11-12T05:30:00Z">
              <w:r w:rsidRPr="00EB6E13">
                <w:rPr>
                  <w:sz w:val="22"/>
                  <w:szCs w:val="22"/>
                </w:rPr>
                <w:t>40</w:t>
              </w:r>
            </w:ins>
          </w:p>
        </w:tc>
        <w:tc>
          <w:tcPr>
            <w:tcW w:w="1201" w:type="dxa"/>
            <w:tcBorders>
              <w:top w:val="nil"/>
              <w:left w:val="nil"/>
              <w:bottom w:val="nil"/>
              <w:right w:val="nil"/>
            </w:tcBorders>
            <w:hideMark/>
          </w:tcPr>
          <w:p w14:paraId="36800A29" w14:textId="77777777" w:rsidR="00B3643E" w:rsidRPr="00EB6E13" w:rsidRDefault="00B3643E" w:rsidP="007206B9">
            <w:pPr>
              <w:pStyle w:val="NormalWeb"/>
              <w:spacing w:before="0" w:beforeAutospacing="0" w:after="0" w:afterAutospacing="0"/>
              <w:jc w:val="both"/>
              <w:rPr>
                <w:ins w:id="301" w:author="Jing Liang" w:date="2024-11-12T13:30:00Z" w16du:dateUtc="2024-11-12T05:30:00Z"/>
                <w:sz w:val="22"/>
                <w:szCs w:val="22"/>
              </w:rPr>
            </w:pPr>
            <w:ins w:id="302" w:author="Jing Liang" w:date="2024-11-12T13:30:00Z" w16du:dateUtc="2024-11-12T05:30:00Z">
              <w:r w:rsidRPr="00EB6E13">
                <w:rPr>
                  <w:sz w:val="22"/>
                  <w:szCs w:val="22"/>
                </w:rPr>
                <w:t>0.011</w:t>
              </w:r>
            </w:ins>
          </w:p>
        </w:tc>
        <w:tc>
          <w:tcPr>
            <w:tcW w:w="1269" w:type="dxa"/>
            <w:tcBorders>
              <w:top w:val="nil"/>
              <w:left w:val="nil"/>
              <w:bottom w:val="nil"/>
              <w:right w:val="nil"/>
            </w:tcBorders>
            <w:hideMark/>
          </w:tcPr>
          <w:p w14:paraId="6912A7A0" w14:textId="77777777" w:rsidR="00B3643E" w:rsidRPr="00EB6E13" w:rsidRDefault="00B3643E" w:rsidP="007206B9">
            <w:pPr>
              <w:pStyle w:val="NormalWeb"/>
              <w:spacing w:before="0" w:beforeAutospacing="0" w:after="0" w:afterAutospacing="0"/>
              <w:jc w:val="both"/>
              <w:rPr>
                <w:ins w:id="303" w:author="Jing Liang" w:date="2024-11-12T13:30:00Z" w16du:dateUtc="2024-11-12T05:30:00Z"/>
                <w:sz w:val="22"/>
                <w:szCs w:val="22"/>
              </w:rPr>
            </w:pPr>
            <w:ins w:id="304" w:author="Jing Liang" w:date="2024-11-12T13:30:00Z" w16du:dateUtc="2024-11-12T05:30:00Z">
              <w:r w:rsidRPr="00EB6E13">
                <w:rPr>
                  <w:sz w:val="22"/>
                  <w:szCs w:val="22"/>
                </w:rPr>
                <w:t>7965</w:t>
              </w:r>
            </w:ins>
          </w:p>
        </w:tc>
        <w:tc>
          <w:tcPr>
            <w:tcW w:w="1134" w:type="dxa"/>
            <w:tcBorders>
              <w:top w:val="nil"/>
              <w:left w:val="nil"/>
              <w:bottom w:val="nil"/>
              <w:right w:val="nil"/>
            </w:tcBorders>
            <w:hideMark/>
          </w:tcPr>
          <w:p w14:paraId="0BB59213" w14:textId="77777777" w:rsidR="00B3643E" w:rsidRPr="00EB6E13" w:rsidRDefault="00B3643E" w:rsidP="007206B9">
            <w:pPr>
              <w:pStyle w:val="NormalWeb"/>
              <w:spacing w:before="0" w:beforeAutospacing="0" w:after="0" w:afterAutospacing="0"/>
              <w:jc w:val="both"/>
              <w:rPr>
                <w:ins w:id="305" w:author="Jing Liang" w:date="2024-11-12T13:30:00Z" w16du:dateUtc="2024-11-12T05:30:00Z"/>
                <w:sz w:val="22"/>
                <w:szCs w:val="22"/>
              </w:rPr>
            </w:pPr>
            <w:ins w:id="306" w:author="Jing Liang" w:date="2024-11-12T13:30:00Z" w16du:dateUtc="2024-11-12T05:30:00Z">
              <w:r w:rsidRPr="00EB6E13">
                <w:rPr>
                  <w:sz w:val="22"/>
                  <w:szCs w:val="22"/>
                </w:rPr>
                <w:t>4.511</w:t>
              </w:r>
            </w:ins>
          </w:p>
        </w:tc>
      </w:tr>
      <w:tr w:rsidR="00B3643E" w:rsidRPr="00EB6E13" w14:paraId="6C7B3BDD" w14:textId="77777777" w:rsidTr="007206B9">
        <w:trPr>
          <w:trHeight w:val="156"/>
          <w:ins w:id="307" w:author="Jing Liang" w:date="2024-11-12T13:30:00Z"/>
        </w:trPr>
        <w:tc>
          <w:tcPr>
            <w:tcW w:w="2081" w:type="dxa"/>
            <w:tcBorders>
              <w:top w:val="nil"/>
              <w:left w:val="nil"/>
              <w:bottom w:val="nil"/>
              <w:right w:val="nil"/>
            </w:tcBorders>
            <w:hideMark/>
          </w:tcPr>
          <w:p w14:paraId="6B7E11ED" w14:textId="77777777" w:rsidR="00B3643E" w:rsidRPr="00EB6E13" w:rsidRDefault="00B3643E" w:rsidP="007206B9">
            <w:pPr>
              <w:pStyle w:val="NormalWeb"/>
              <w:spacing w:before="0" w:beforeAutospacing="0" w:after="0" w:afterAutospacing="0"/>
              <w:jc w:val="both"/>
              <w:rPr>
                <w:ins w:id="308" w:author="Jing Liang" w:date="2024-11-12T13:30:00Z" w16du:dateUtc="2024-11-12T05:30:00Z"/>
                <w:sz w:val="22"/>
                <w:szCs w:val="22"/>
              </w:rPr>
            </w:pPr>
            <w:ins w:id="309" w:author="Jing Liang" w:date="2024-11-12T13:30:00Z" w16du:dateUtc="2024-11-12T05:30:00Z">
              <w:r w:rsidRPr="00EB6E13">
                <w:rPr>
                  <w:sz w:val="22"/>
                  <w:szCs w:val="22"/>
                </w:rPr>
                <w:t>Combined Apparatus</w:t>
              </w:r>
            </w:ins>
          </w:p>
        </w:tc>
        <w:tc>
          <w:tcPr>
            <w:tcW w:w="1201" w:type="dxa"/>
            <w:tcBorders>
              <w:top w:val="nil"/>
              <w:left w:val="nil"/>
              <w:bottom w:val="nil"/>
              <w:right w:val="nil"/>
            </w:tcBorders>
            <w:hideMark/>
          </w:tcPr>
          <w:p w14:paraId="5E829221" w14:textId="77777777" w:rsidR="00B3643E" w:rsidRPr="00EB6E13" w:rsidRDefault="00B3643E" w:rsidP="007206B9">
            <w:pPr>
              <w:pStyle w:val="NormalWeb"/>
              <w:spacing w:before="0" w:beforeAutospacing="0" w:after="0" w:afterAutospacing="0"/>
              <w:jc w:val="both"/>
              <w:rPr>
                <w:ins w:id="310" w:author="Jing Liang" w:date="2024-11-12T13:30:00Z" w16du:dateUtc="2024-11-12T05:30:00Z"/>
                <w:sz w:val="22"/>
                <w:szCs w:val="22"/>
              </w:rPr>
            </w:pPr>
            <w:ins w:id="311" w:author="Jing Liang" w:date="2024-11-12T13:30:00Z" w16du:dateUtc="2024-11-12T05:30:00Z">
              <w:r w:rsidRPr="00EB6E13">
                <w:rPr>
                  <w:sz w:val="22"/>
                  <w:szCs w:val="22"/>
                </w:rPr>
                <w:t>9616.0</w:t>
              </w:r>
            </w:ins>
          </w:p>
        </w:tc>
        <w:tc>
          <w:tcPr>
            <w:tcW w:w="1201" w:type="dxa"/>
            <w:tcBorders>
              <w:top w:val="nil"/>
              <w:left w:val="nil"/>
              <w:bottom w:val="nil"/>
              <w:right w:val="nil"/>
            </w:tcBorders>
            <w:hideMark/>
          </w:tcPr>
          <w:p w14:paraId="522CDE85" w14:textId="77777777" w:rsidR="00B3643E" w:rsidRPr="00EB6E13" w:rsidRDefault="00B3643E" w:rsidP="007206B9">
            <w:pPr>
              <w:pStyle w:val="NormalWeb"/>
              <w:spacing w:before="0" w:beforeAutospacing="0" w:after="0" w:afterAutospacing="0"/>
              <w:jc w:val="both"/>
              <w:rPr>
                <w:ins w:id="312" w:author="Jing Liang" w:date="2024-11-12T13:30:00Z" w16du:dateUtc="2024-11-12T05:30:00Z"/>
                <w:sz w:val="22"/>
                <w:szCs w:val="22"/>
              </w:rPr>
            </w:pPr>
            <w:ins w:id="313" w:author="Jing Liang" w:date="2024-11-12T13:30:00Z" w16du:dateUtc="2024-11-12T05:30:00Z">
              <w:r w:rsidRPr="00EB6E13">
                <w:rPr>
                  <w:sz w:val="22"/>
                  <w:szCs w:val="22"/>
                </w:rPr>
                <w:t>0.024</w:t>
              </w:r>
            </w:ins>
          </w:p>
        </w:tc>
        <w:tc>
          <w:tcPr>
            <w:tcW w:w="1187" w:type="dxa"/>
            <w:tcBorders>
              <w:top w:val="nil"/>
              <w:left w:val="nil"/>
              <w:bottom w:val="nil"/>
              <w:right w:val="nil"/>
            </w:tcBorders>
            <w:hideMark/>
          </w:tcPr>
          <w:p w14:paraId="1E6168B0" w14:textId="77777777" w:rsidR="00B3643E" w:rsidRPr="00EB6E13" w:rsidRDefault="00B3643E" w:rsidP="007206B9">
            <w:pPr>
              <w:pStyle w:val="NormalWeb"/>
              <w:spacing w:before="0" w:beforeAutospacing="0" w:after="0" w:afterAutospacing="0"/>
              <w:jc w:val="both"/>
              <w:rPr>
                <w:ins w:id="314" w:author="Jing Liang" w:date="2024-11-12T13:30:00Z" w16du:dateUtc="2024-11-12T05:30:00Z"/>
                <w:sz w:val="22"/>
                <w:szCs w:val="22"/>
              </w:rPr>
            </w:pPr>
            <w:ins w:id="315" w:author="Jing Liang" w:date="2024-11-12T13:30:00Z" w16du:dateUtc="2024-11-12T05:30:00Z">
              <w:r w:rsidRPr="00EB6E13">
                <w:rPr>
                  <w:sz w:val="22"/>
                  <w:szCs w:val="22"/>
                </w:rPr>
                <w:t>99.955</w:t>
              </w:r>
            </w:ins>
          </w:p>
        </w:tc>
        <w:tc>
          <w:tcPr>
            <w:tcW w:w="1216" w:type="dxa"/>
            <w:tcBorders>
              <w:top w:val="nil"/>
              <w:left w:val="nil"/>
              <w:bottom w:val="nil"/>
              <w:right w:val="nil"/>
            </w:tcBorders>
            <w:hideMark/>
          </w:tcPr>
          <w:p w14:paraId="19F9EFA6" w14:textId="77777777" w:rsidR="00B3643E" w:rsidRPr="00EB6E13" w:rsidRDefault="00B3643E" w:rsidP="007206B9">
            <w:pPr>
              <w:pStyle w:val="NormalWeb"/>
              <w:spacing w:before="0" w:beforeAutospacing="0" w:after="0" w:afterAutospacing="0"/>
              <w:jc w:val="both"/>
              <w:rPr>
                <w:ins w:id="316" w:author="Jing Liang" w:date="2024-11-12T13:30:00Z" w16du:dateUtc="2024-11-12T05:30:00Z"/>
                <w:sz w:val="22"/>
                <w:szCs w:val="22"/>
              </w:rPr>
            </w:pPr>
            <w:ins w:id="317" w:author="Jing Liang" w:date="2024-11-12T13:30:00Z" w16du:dateUtc="2024-11-12T05:30:00Z">
              <w:r w:rsidRPr="00EB6E13">
                <w:rPr>
                  <w:sz w:val="22"/>
                  <w:szCs w:val="22"/>
                </w:rPr>
                <w:t>88</w:t>
              </w:r>
            </w:ins>
          </w:p>
        </w:tc>
        <w:tc>
          <w:tcPr>
            <w:tcW w:w="1201" w:type="dxa"/>
            <w:tcBorders>
              <w:top w:val="nil"/>
              <w:left w:val="nil"/>
              <w:bottom w:val="nil"/>
              <w:right w:val="nil"/>
            </w:tcBorders>
            <w:hideMark/>
          </w:tcPr>
          <w:p w14:paraId="246B6044" w14:textId="77777777" w:rsidR="00B3643E" w:rsidRPr="00EB6E13" w:rsidRDefault="00B3643E" w:rsidP="007206B9">
            <w:pPr>
              <w:pStyle w:val="NormalWeb"/>
              <w:spacing w:before="0" w:beforeAutospacing="0" w:after="0" w:afterAutospacing="0"/>
              <w:jc w:val="both"/>
              <w:rPr>
                <w:ins w:id="318" w:author="Jing Liang" w:date="2024-11-12T13:30:00Z" w16du:dateUtc="2024-11-12T05:30:00Z"/>
                <w:sz w:val="22"/>
                <w:szCs w:val="22"/>
              </w:rPr>
            </w:pPr>
            <w:ins w:id="319" w:author="Jing Liang" w:date="2024-11-12T13:30:00Z" w16du:dateUtc="2024-11-12T05:30:00Z">
              <w:r w:rsidRPr="00EB6E13">
                <w:rPr>
                  <w:sz w:val="22"/>
                  <w:szCs w:val="22"/>
                </w:rPr>
                <w:t>0.014</w:t>
              </w:r>
            </w:ins>
          </w:p>
        </w:tc>
        <w:tc>
          <w:tcPr>
            <w:tcW w:w="1269" w:type="dxa"/>
            <w:tcBorders>
              <w:top w:val="nil"/>
              <w:left w:val="nil"/>
              <w:bottom w:val="nil"/>
              <w:right w:val="nil"/>
            </w:tcBorders>
            <w:hideMark/>
          </w:tcPr>
          <w:p w14:paraId="4658C394" w14:textId="77777777" w:rsidR="00B3643E" w:rsidRPr="00EB6E13" w:rsidRDefault="00B3643E" w:rsidP="007206B9">
            <w:pPr>
              <w:pStyle w:val="NormalWeb"/>
              <w:spacing w:before="0" w:beforeAutospacing="0" w:after="0" w:afterAutospacing="0"/>
              <w:jc w:val="both"/>
              <w:rPr>
                <w:ins w:id="320" w:author="Jing Liang" w:date="2024-11-12T13:30:00Z" w16du:dateUtc="2024-11-12T05:30:00Z"/>
                <w:sz w:val="22"/>
                <w:szCs w:val="22"/>
              </w:rPr>
            </w:pPr>
            <w:ins w:id="321" w:author="Jing Liang" w:date="2024-11-12T13:30:00Z" w16du:dateUtc="2024-11-12T05:30:00Z">
              <w:r w:rsidRPr="00EB6E13">
                <w:rPr>
                  <w:sz w:val="22"/>
                  <w:szCs w:val="22"/>
                </w:rPr>
                <w:t>10206</w:t>
              </w:r>
            </w:ins>
          </w:p>
        </w:tc>
        <w:tc>
          <w:tcPr>
            <w:tcW w:w="1134" w:type="dxa"/>
            <w:tcBorders>
              <w:top w:val="nil"/>
              <w:left w:val="nil"/>
              <w:bottom w:val="nil"/>
              <w:right w:val="nil"/>
            </w:tcBorders>
            <w:hideMark/>
          </w:tcPr>
          <w:p w14:paraId="5653EB6B" w14:textId="77777777" w:rsidR="00B3643E" w:rsidRPr="00EB6E13" w:rsidRDefault="00B3643E" w:rsidP="007206B9">
            <w:pPr>
              <w:pStyle w:val="NormalWeb"/>
              <w:spacing w:before="0" w:beforeAutospacing="0" w:after="0" w:afterAutospacing="0"/>
              <w:jc w:val="both"/>
              <w:rPr>
                <w:ins w:id="322" w:author="Jing Liang" w:date="2024-11-12T13:30:00Z" w16du:dateUtc="2024-11-12T05:30:00Z"/>
                <w:sz w:val="22"/>
                <w:szCs w:val="22"/>
              </w:rPr>
            </w:pPr>
            <w:ins w:id="323" w:author="Jing Liang" w:date="2024-11-12T13:30:00Z" w16du:dateUtc="2024-11-12T05:30:00Z">
              <w:r w:rsidRPr="00EB6E13">
                <w:rPr>
                  <w:sz w:val="22"/>
                  <w:szCs w:val="22"/>
                </w:rPr>
                <w:t>3.552</w:t>
              </w:r>
            </w:ins>
          </w:p>
        </w:tc>
      </w:tr>
      <w:tr w:rsidR="00B3643E" w:rsidRPr="00EB6E13" w14:paraId="211B6A84" w14:textId="77777777" w:rsidTr="007206B9">
        <w:trPr>
          <w:trHeight w:val="78"/>
          <w:ins w:id="324" w:author="Jing Liang" w:date="2024-11-12T13:30:00Z"/>
        </w:trPr>
        <w:tc>
          <w:tcPr>
            <w:tcW w:w="2081" w:type="dxa"/>
            <w:tcBorders>
              <w:top w:val="nil"/>
              <w:left w:val="nil"/>
              <w:bottom w:val="nil"/>
              <w:right w:val="nil"/>
            </w:tcBorders>
            <w:hideMark/>
          </w:tcPr>
          <w:p w14:paraId="4EB47EE0" w14:textId="77777777" w:rsidR="00B3643E" w:rsidRPr="00EB6E13" w:rsidRDefault="00B3643E" w:rsidP="007206B9">
            <w:pPr>
              <w:pStyle w:val="NormalWeb"/>
              <w:spacing w:before="0" w:beforeAutospacing="0" w:after="0" w:afterAutospacing="0"/>
              <w:jc w:val="both"/>
              <w:rPr>
                <w:ins w:id="325" w:author="Jing Liang" w:date="2024-11-12T13:30:00Z" w16du:dateUtc="2024-11-12T05:30:00Z"/>
                <w:sz w:val="22"/>
                <w:szCs w:val="22"/>
              </w:rPr>
            </w:pPr>
            <w:ins w:id="326" w:author="Jing Liang" w:date="2024-11-12T13:30:00Z" w16du:dateUtc="2024-11-12T05:30:00Z">
              <w:r w:rsidRPr="00EB6E13">
                <w:rPr>
                  <w:sz w:val="22"/>
                  <w:szCs w:val="22"/>
                </w:rPr>
                <w:t>Busbar</w:t>
              </w:r>
            </w:ins>
          </w:p>
        </w:tc>
        <w:tc>
          <w:tcPr>
            <w:tcW w:w="1201" w:type="dxa"/>
            <w:tcBorders>
              <w:top w:val="nil"/>
              <w:left w:val="nil"/>
              <w:bottom w:val="nil"/>
              <w:right w:val="nil"/>
            </w:tcBorders>
            <w:hideMark/>
          </w:tcPr>
          <w:p w14:paraId="7D743F4C" w14:textId="77777777" w:rsidR="00B3643E" w:rsidRPr="00EB6E13" w:rsidRDefault="00B3643E" w:rsidP="007206B9">
            <w:pPr>
              <w:pStyle w:val="NormalWeb"/>
              <w:spacing w:before="0" w:beforeAutospacing="0" w:after="0" w:afterAutospacing="0"/>
              <w:jc w:val="both"/>
              <w:rPr>
                <w:ins w:id="327" w:author="Jing Liang" w:date="2024-11-12T13:30:00Z" w16du:dateUtc="2024-11-12T05:30:00Z"/>
                <w:sz w:val="22"/>
                <w:szCs w:val="22"/>
              </w:rPr>
            </w:pPr>
            <w:ins w:id="328" w:author="Jing Liang" w:date="2024-11-12T13:30:00Z" w16du:dateUtc="2024-11-12T05:30:00Z">
              <w:r w:rsidRPr="00EB6E13">
                <w:rPr>
                  <w:sz w:val="22"/>
                  <w:szCs w:val="22"/>
                </w:rPr>
                <w:t>14240.0</w:t>
              </w:r>
            </w:ins>
          </w:p>
        </w:tc>
        <w:tc>
          <w:tcPr>
            <w:tcW w:w="1201" w:type="dxa"/>
            <w:tcBorders>
              <w:top w:val="nil"/>
              <w:left w:val="nil"/>
              <w:bottom w:val="nil"/>
              <w:right w:val="nil"/>
            </w:tcBorders>
            <w:hideMark/>
          </w:tcPr>
          <w:p w14:paraId="6FAD4456" w14:textId="77777777" w:rsidR="00B3643E" w:rsidRPr="00EB6E13" w:rsidRDefault="00B3643E" w:rsidP="007206B9">
            <w:pPr>
              <w:pStyle w:val="NormalWeb"/>
              <w:spacing w:before="0" w:beforeAutospacing="0" w:after="0" w:afterAutospacing="0"/>
              <w:jc w:val="both"/>
              <w:rPr>
                <w:ins w:id="329" w:author="Jing Liang" w:date="2024-11-12T13:30:00Z" w16du:dateUtc="2024-11-12T05:30:00Z"/>
                <w:sz w:val="22"/>
                <w:szCs w:val="22"/>
              </w:rPr>
            </w:pPr>
            <w:ins w:id="330" w:author="Jing Liang" w:date="2024-11-12T13:30:00Z" w16du:dateUtc="2024-11-12T05:30:00Z">
              <w:r w:rsidRPr="00EB6E13">
                <w:rPr>
                  <w:sz w:val="22"/>
                  <w:szCs w:val="22"/>
                </w:rPr>
                <w:t>0.148</w:t>
              </w:r>
            </w:ins>
          </w:p>
        </w:tc>
        <w:tc>
          <w:tcPr>
            <w:tcW w:w="1187" w:type="dxa"/>
            <w:tcBorders>
              <w:top w:val="nil"/>
              <w:left w:val="nil"/>
              <w:bottom w:val="nil"/>
              <w:right w:val="nil"/>
            </w:tcBorders>
            <w:hideMark/>
          </w:tcPr>
          <w:p w14:paraId="65238FA6" w14:textId="77777777" w:rsidR="00B3643E" w:rsidRPr="00EB6E13" w:rsidRDefault="00B3643E" w:rsidP="007206B9">
            <w:pPr>
              <w:pStyle w:val="NormalWeb"/>
              <w:spacing w:before="0" w:beforeAutospacing="0" w:after="0" w:afterAutospacing="0"/>
              <w:jc w:val="both"/>
              <w:rPr>
                <w:ins w:id="331" w:author="Jing Liang" w:date="2024-11-12T13:30:00Z" w16du:dateUtc="2024-11-12T05:30:00Z"/>
                <w:sz w:val="22"/>
                <w:szCs w:val="22"/>
              </w:rPr>
            </w:pPr>
            <w:ins w:id="332" w:author="Jing Liang" w:date="2024-11-12T13:30:00Z" w16du:dateUtc="2024-11-12T05:30:00Z">
              <w:r w:rsidRPr="00EB6E13">
                <w:rPr>
                  <w:sz w:val="22"/>
                  <w:szCs w:val="22"/>
                </w:rPr>
                <w:t>99.947</w:t>
              </w:r>
            </w:ins>
          </w:p>
        </w:tc>
        <w:tc>
          <w:tcPr>
            <w:tcW w:w="1216" w:type="dxa"/>
            <w:tcBorders>
              <w:top w:val="nil"/>
              <w:left w:val="nil"/>
              <w:bottom w:val="nil"/>
              <w:right w:val="nil"/>
            </w:tcBorders>
            <w:hideMark/>
          </w:tcPr>
          <w:p w14:paraId="204ACF9D" w14:textId="77777777" w:rsidR="00B3643E" w:rsidRPr="00EB6E13" w:rsidRDefault="00B3643E" w:rsidP="007206B9">
            <w:pPr>
              <w:pStyle w:val="NormalWeb"/>
              <w:spacing w:before="0" w:beforeAutospacing="0" w:after="0" w:afterAutospacing="0"/>
              <w:jc w:val="both"/>
              <w:rPr>
                <w:ins w:id="333" w:author="Jing Liang" w:date="2024-11-12T13:30:00Z" w16du:dateUtc="2024-11-12T05:30:00Z"/>
                <w:sz w:val="22"/>
                <w:szCs w:val="22"/>
              </w:rPr>
            </w:pPr>
            <w:ins w:id="334" w:author="Jing Liang" w:date="2024-11-12T13:30:00Z" w16du:dateUtc="2024-11-12T05:30:00Z">
              <w:r w:rsidRPr="00EB6E13">
                <w:rPr>
                  <w:sz w:val="22"/>
                  <w:szCs w:val="22"/>
                </w:rPr>
                <w:t>22</w:t>
              </w:r>
            </w:ins>
          </w:p>
        </w:tc>
        <w:tc>
          <w:tcPr>
            <w:tcW w:w="1201" w:type="dxa"/>
            <w:tcBorders>
              <w:top w:val="nil"/>
              <w:left w:val="nil"/>
              <w:bottom w:val="nil"/>
              <w:right w:val="nil"/>
            </w:tcBorders>
            <w:hideMark/>
          </w:tcPr>
          <w:p w14:paraId="710B7A9F" w14:textId="77777777" w:rsidR="00B3643E" w:rsidRPr="00EB6E13" w:rsidRDefault="00B3643E" w:rsidP="007206B9">
            <w:pPr>
              <w:pStyle w:val="NormalWeb"/>
              <w:spacing w:before="0" w:beforeAutospacing="0" w:after="0" w:afterAutospacing="0"/>
              <w:jc w:val="both"/>
              <w:rPr>
                <w:ins w:id="335" w:author="Jing Liang" w:date="2024-11-12T13:30:00Z" w16du:dateUtc="2024-11-12T05:30:00Z"/>
                <w:sz w:val="22"/>
                <w:szCs w:val="22"/>
              </w:rPr>
            </w:pPr>
            <w:ins w:id="336" w:author="Jing Liang" w:date="2024-11-12T13:30:00Z" w16du:dateUtc="2024-11-12T05:30:00Z">
              <w:r w:rsidRPr="00EB6E13">
                <w:rPr>
                  <w:sz w:val="22"/>
                  <w:szCs w:val="22"/>
                </w:rPr>
                <w:t>0.384</w:t>
              </w:r>
            </w:ins>
          </w:p>
        </w:tc>
        <w:tc>
          <w:tcPr>
            <w:tcW w:w="1269" w:type="dxa"/>
            <w:tcBorders>
              <w:top w:val="nil"/>
              <w:left w:val="nil"/>
              <w:bottom w:val="nil"/>
              <w:right w:val="nil"/>
            </w:tcBorders>
            <w:hideMark/>
          </w:tcPr>
          <w:p w14:paraId="606C15A1" w14:textId="77777777" w:rsidR="00B3643E" w:rsidRPr="00EB6E13" w:rsidRDefault="00B3643E" w:rsidP="007206B9">
            <w:pPr>
              <w:pStyle w:val="NormalWeb"/>
              <w:spacing w:before="0" w:beforeAutospacing="0" w:after="0" w:afterAutospacing="0"/>
              <w:jc w:val="both"/>
              <w:rPr>
                <w:ins w:id="337" w:author="Jing Liang" w:date="2024-11-12T13:30:00Z" w16du:dateUtc="2024-11-12T05:30:00Z"/>
                <w:sz w:val="22"/>
                <w:szCs w:val="22"/>
              </w:rPr>
            </w:pPr>
            <w:ins w:id="338" w:author="Jing Liang" w:date="2024-11-12T13:30:00Z" w16du:dateUtc="2024-11-12T05:30:00Z">
              <w:r w:rsidRPr="00EB6E13">
                <w:rPr>
                  <w:sz w:val="22"/>
                  <w:szCs w:val="22"/>
                </w:rPr>
                <w:t>816</w:t>
              </w:r>
            </w:ins>
          </w:p>
        </w:tc>
        <w:tc>
          <w:tcPr>
            <w:tcW w:w="1134" w:type="dxa"/>
            <w:tcBorders>
              <w:top w:val="nil"/>
              <w:left w:val="nil"/>
              <w:bottom w:val="nil"/>
              <w:right w:val="nil"/>
            </w:tcBorders>
            <w:hideMark/>
          </w:tcPr>
          <w:p w14:paraId="2D86A2AC" w14:textId="77777777" w:rsidR="00B3643E" w:rsidRPr="00EB6E13" w:rsidRDefault="00B3643E" w:rsidP="007206B9">
            <w:pPr>
              <w:pStyle w:val="NormalWeb"/>
              <w:spacing w:before="0" w:beforeAutospacing="0" w:after="0" w:afterAutospacing="0"/>
              <w:jc w:val="both"/>
              <w:rPr>
                <w:ins w:id="339" w:author="Jing Liang" w:date="2024-11-12T13:30:00Z" w16du:dateUtc="2024-11-12T05:30:00Z"/>
                <w:sz w:val="22"/>
                <w:szCs w:val="22"/>
              </w:rPr>
            </w:pPr>
            <w:ins w:id="340" w:author="Jing Liang" w:date="2024-11-12T13:30:00Z" w16du:dateUtc="2024-11-12T05:30:00Z">
              <w:r w:rsidRPr="00EB6E13">
                <w:rPr>
                  <w:sz w:val="22"/>
                  <w:szCs w:val="22"/>
                </w:rPr>
                <w:t>4.211</w:t>
              </w:r>
            </w:ins>
          </w:p>
        </w:tc>
      </w:tr>
      <w:tr w:rsidR="00B3643E" w:rsidRPr="00EB6E13" w14:paraId="1923DED7" w14:textId="77777777" w:rsidTr="007206B9">
        <w:trPr>
          <w:trHeight w:val="156"/>
          <w:ins w:id="341" w:author="Jing Liang" w:date="2024-11-12T13:30:00Z"/>
        </w:trPr>
        <w:tc>
          <w:tcPr>
            <w:tcW w:w="2081" w:type="dxa"/>
            <w:tcBorders>
              <w:top w:val="nil"/>
              <w:left w:val="nil"/>
              <w:bottom w:val="nil"/>
              <w:right w:val="nil"/>
            </w:tcBorders>
            <w:hideMark/>
          </w:tcPr>
          <w:p w14:paraId="33D20F1D" w14:textId="77777777" w:rsidR="00B3643E" w:rsidRPr="00EB6E13" w:rsidRDefault="00B3643E" w:rsidP="007206B9">
            <w:pPr>
              <w:pStyle w:val="NormalWeb"/>
              <w:spacing w:before="0" w:beforeAutospacing="0" w:after="0" w:afterAutospacing="0"/>
              <w:jc w:val="both"/>
              <w:rPr>
                <w:ins w:id="342" w:author="Jing Liang" w:date="2024-11-12T13:30:00Z" w16du:dateUtc="2024-11-12T05:30:00Z"/>
                <w:sz w:val="22"/>
                <w:szCs w:val="22"/>
              </w:rPr>
            </w:pPr>
            <w:ins w:id="343" w:author="Jing Liang" w:date="2024-11-12T13:30:00Z" w16du:dateUtc="2024-11-12T05:30:00Z">
              <w:r w:rsidRPr="00EB6E13">
                <w:rPr>
                  <w:sz w:val="22"/>
                  <w:szCs w:val="22"/>
                </w:rPr>
                <w:t>Voltage Transformer</w:t>
              </w:r>
            </w:ins>
          </w:p>
        </w:tc>
        <w:tc>
          <w:tcPr>
            <w:tcW w:w="1201" w:type="dxa"/>
            <w:tcBorders>
              <w:top w:val="nil"/>
              <w:left w:val="nil"/>
              <w:bottom w:val="nil"/>
              <w:right w:val="nil"/>
            </w:tcBorders>
            <w:hideMark/>
          </w:tcPr>
          <w:p w14:paraId="1C9A981D" w14:textId="77777777" w:rsidR="00B3643E" w:rsidRPr="00EB6E13" w:rsidRDefault="00B3643E" w:rsidP="007206B9">
            <w:pPr>
              <w:pStyle w:val="NormalWeb"/>
              <w:spacing w:before="0" w:beforeAutospacing="0" w:after="0" w:afterAutospacing="0"/>
              <w:jc w:val="both"/>
              <w:rPr>
                <w:ins w:id="344" w:author="Jing Liang" w:date="2024-11-12T13:30:00Z" w16du:dateUtc="2024-11-12T05:30:00Z"/>
                <w:sz w:val="22"/>
                <w:szCs w:val="22"/>
              </w:rPr>
            </w:pPr>
            <w:ins w:id="345" w:author="Jing Liang" w:date="2024-11-12T13:30:00Z" w16du:dateUtc="2024-11-12T05:30:00Z">
              <w:r w:rsidRPr="00EB6E13">
                <w:rPr>
                  <w:sz w:val="22"/>
                  <w:szCs w:val="22"/>
                </w:rPr>
                <w:t>98443.0</w:t>
              </w:r>
            </w:ins>
          </w:p>
        </w:tc>
        <w:tc>
          <w:tcPr>
            <w:tcW w:w="1201" w:type="dxa"/>
            <w:tcBorders>
              <w:top w:val="nil"/>
              <w:left w:val="nil"/>
              <w:bottom w:val="nil"/>
              <w:right w:val="nil"/>
            </w:tcBorders>
            <w:hideMark/>
          </w:tcPr>
          <w:p w14:paraId="71CA5C6F" w14:textId="77777777" w:rsidR="00B3643E" w:rsidRPr="00EB6E13" w:rsidRDefault="00B3643E" w:rsidP="007206B9">
            <w:pPr>
              <w:pStyle w:val="NormalWeb"/>
              <w:spacing w:before="0" w:beforeAutospacing="0" w:after="0" w:afterAutospacing="0"/>
              <w:jc w:val="both"/>
              <w:rPr>
                <w:ins w:id="346" w:author="Jing Liang" w:date="2024-11-12T13:30:00Z" w16du:dateUtc="2024-11-12T05:30:00Z"/>
                <w:sz w:val="22"/>
                <w:szCs w:val="22"/>
              </w:rPr>
            </w:pPr>
            <w:ins w:id="347" w:author="Jing Liang" w:date="2024-11-12T13:30:00Z" w16du:dateUtc="2024-11-12T05:30:00Z">
              <w:r w:rsidRPr="00EB6E13">
                <w:rPr>
                  <w:sz w:val="22"/>
                  <w:szCs w:val="22"/>
                </w:rPr>
                <w:t>0.016</w:t>
              </w:r>
            </w:ins>
          </w:p>
        </w:tc>
        <w:tc>
          <w:tcPr>
            <w:tcW w:w="1187" w:type="dxa"/>
            <w:tcBorders>
              <w:top w:val="nil"/>
              <w:left w:val="nil"/>
              <w:bottom w:val="nil"/>
              <w:right w:val="nil"/>
            </w:tcBorders>
            <w:hideMark/>
          </w:tcPr>
          <w:p w14:paraId="7B490E99" w14:textId="77777777" w:rsidR="00B3643E" w:rsidRPr="00EB6E13" w:rsidRDefault="00B3643E" w:rsidP="007206B9">
            <w:pPr>
              <w:pStyle w:val="NormalWeb"/>
              <w:spacing w:before="0" w:beforeAutospacing="0" w:after="0" w:afterAutospacing="0"/>
              <w:jc w:val="both"/>
              <w:rPr>
                <w:ins w:id="348" w:author="Jing Liang" w:date="2024-11-12T13:30:00Z" w16du:dateUtc="2024-11-12T05:30:00Z"/>
                <w:sz w:val="22"/>
                <w:szCs w:val="22"/>
              </w:rPr>
            </w:pPr>
            <w:ins w:id="349" w:author="Jing Liang" w:date="2024-11-12T13:30:00Z" w16du:dateUtc="2024-11-12T05:30:00Z">
              <w:r w:rsidRPr="00EB6E13">
                <w:rPr>
                  <w:sz w:val="22"/>
                  <w:szCs w:val="22"/>
                </w:rPr>
                <w:t>99.945</w:t>
              </w:r>
            </w:ins>
          </w:p>
        </w:tc>
        <w:tc>
          <w:tcPr>
            <w:tcW w:w="1216" w:type="dxa"/>
            <w:tcBorders>
              <w:top w:val="nil"/>
              <w:left w:val="nil"/>
              <w:bottom w:val="nil"/>
              <w:right w:val="nil"/>
            </w:tcBorders>
            <w:hideMark/>
          </w:tcPr>
          <w:p w14:paraId="3CC20296" w14:textId="77777777" w:rsidR="00B3643E" w:rsidRPr="00EB6E13" w:rsidRDefault="00B3643E" w:rsidP="007206B9">
            <w:pPr>
              <w:pStyle w:val="NormalWeb"/>
              <w:spacing w:before="0" w:beforeAutospacing="0" w:after="0" w:afterAutospacing="0"/>
              <w:jc w:val="both"/>
              <w:rPr>
                <w:ins w:id="350" w:author="Jing Liang" w:date="2024-11-12T13:30:00Z" w16du:dateUtc="2024-11-12T05:30:00Z"/>
                <w:sz w:val="22"/>
                <w:szCs w:val="22"/>
              </w:rPr>
            </w:pPr>
            <w:ins w:id="351" w:author="Jing Liang" w:date="2024-11-12T13:30:00Z" w16du:dateUtc="2024-11-12T05:30:00Z">
              <w:r w:rsidRPr="00EB6E13">
                <w:rPr>
                  <w:sz w:val="22"/>
                  <w:szCs w:val="22"/>
                </w:rPr>
                <w:t>21</w:t>
              </w:r>
            </w:ins>
          </w:p>
        </w:tc>
        <w:tc>
          <w:tcPr>
            <w:tcW w:w="1201" w:type="dxa"/>
            <w:tcBorders>
              <w:top w:val="nil"/>
              <w:left w:val="nil"/>
              <w:bottom w:val="nil"/>
              <w:right w:val="nil"/>
            </w:tcBorders>
            <w:hideMark/>
          </w:tcPr>
          <w:p w14:paraId="79EA09D5" w14:textId="77777777" w:rsidR="00B3643E" w:rsidRPr="00EB6E13" w:rsidRDefault="00B3643E" w:rsidP="007206B9">
            <w:pPr>
              <w:pStyle w:val="NormalWeb"/>
              <w:spacing w:before="0" w:beforeAutospacing="0" w:after="0" w:afterAutospacing="0"/>
              <w:jc w:val="both"/>
              <w:rPr>
                <w:ins w:id="352" w:author="Jing Liang" w:date="2024-11-12T13:30:00Z" w16du:dateUtc="2024-11-12T05:30:00Z"/>
                <w:sz w:val="22"/>
                <w:szCs w:val="22"/>
              </w:rPr>
            </w:pPr>
            <w:ins w:id="353" w:author="Jing Liang" w:date="2024-11-12T13:30:00Z" w16du:dateUtc="2024-11-12T05:30:00Z">
              <w:r w:rsidRPr="00EB6E13">
                <w:rPr>
                  <w:sz w:val="22"/>
                  <w:szCs w:val="22"/>
                </w:rPr>
                <w:t>0.002</w:t>
              </w:r>
            </w:ins>
          </w:p>
        </w:tc>
        <w:tc>
          <w:tcPr>
            <w:tcW w:w="1269" w:type="dxa"/>
            <w:tcBorders>
              <w:top w:val="nil"/>
              <w:left w:val="nil"/>
              <w:bottom w:val="nil"/>
              <w:right w:val="nil"/>
            </w:tcBorders>
            <w:hideMark/>
          </w:tcPr>
          <w:p w14:paraId="22882C50" w14:textId="77777777" w:rsidR="00B3643E" w:rsidRPr="00EB6E13" w:rsidRDefault="00B3643E" w:rsidP="007206B9">
            <w:pPr>
              <w:pStyle w:val="NormalWeb"/>
              <w:spacing w:before="0" w:beforeAutospacing="0" w:after="0" w:afterAutospacing="0"/>
              <w:jc w:val="both"/>
              <w:rPr>
                <w:ins w:id="354" w:author="Jing Liang" w:date="2024-11-12T13:30:00Z" w16du:dateUtc="2024-11-12T05:30:00Z"/>
                <w:sz w:val="22"/>
                <w:szCs w:val="22"/>
              </w:rPr>
            </w:pPr>
            <w:ins w:id="355" w:author="Jing Liang" w:date="2024-11-12T13:30:00Z" w16du:dateUtc="2024-11-12T05:30:00Z">
              <w:r w:rsidRPr="00EB6E13">
                <w:rPr>
                  <w:sz w:val="22"/>
                  <w:szCs w:val="22"/>
                </w:rPr>
                <w:t>5707</w:t>
              </w:r>
            </w:ins>
          </w:p>
        </w:tc>
        <w:tc>
          <w:tcPr>
            <w:tcW w:w="1134" w:type="dxa"/>
            <w:tcBorders>
              <w:top w:val="nil"/>
              <w:left w:val="nil"/>
              <w:bottom w:val="nil"/>
              <w:right w:val="nil"/>
            </w:tcBorders>
            <w:hideMark/>
          </w:tcPr>
          <w:p w14:paraId="5D18BD52" w14:textId="77777777" w:rsidR="00B3643E" w:rsidRPr="00EB6E13" w:rsidRDefault="00B3643E" w:rsidP="007206B9">
            <w:pPr>
              <w:pStyle w:val="NormalWeb"/>
              <w:spacing w:before="0" w:beforeAutospacing="0" w:after="0" w:afterAutospacing="0"/>
              <w:jc w:val="both"/>
              <w:rPr>
                <w:ins w:id="356" w:author="Jing Liang" w:date="2024-11-12T13:30:00Z" w16du:dateUtc="2024-11-12T05:30:00Z"/>
                <w:sz w:val="22"/>
                <w:szCs w:val="22"/>
              </w:rPr>
            </w:pPr>
            <w:ins w:id="357" w:author="Jing Liang" w:date="2024-11-12T13:30:00Z" w16du:dateUtc="2024-11-12T05:30:00Z">
              <w:r w:rsidRPr="00EB6E13">
                <w:rPr>
                  <w:sz w:val="22"/>
                  <w:szCs w:val="22"/>
                </w:rPr>
                <w:t>4.803</w:t>
              </w:r>
            </w:ins>
          </w:p>
        </w:tc>
      </w:tr>
      <w:tr w:rsidR="00B3643E" w:rsidRPr="00EB6E13" w14:paraId="24CD31B9" w14:textId="77777777" w:rsidTr="007206B9">
        <w:trPr>
          <w:trHeight w:val="156"/>
          <w:ins w:id="358" w:author="Jing Liang" w:date="2024-11-12T13:30:00Z"/>
        </w:trPr>
        <w:tc>
          <w:tcPr>
            <w:tcW w:w="2081" w:type="dxa"/>
            <w:tcBorders>
              <w:top w:val="nil"/>
              <w:left w:val="nil"/>
              <w:right w:val="nil"/>
            </w:tcBorders>
            <w:hideMark/>
          </w:tcPr>
          <w:p w14:paraId="10288EBD" w14:textId="77777777" w:rsidR="00B3643E" w:rsidRPr="00EB6E13" w:rsidRDefault="00B3643E" w:rsidP="007206B9">
            <w:pPr>
              <w:pStyle w:val="NormalWeb"/>
              <w:spacing w:before="0" w:beforeAutospacing="0" w:after="0" w:afterAutospacing="0"/>
              <w:jc w:val="both"/>
              <w:rPr>
                <w:ins w:id="359" w:author="Jing Liang" w:date="2024-11-12T13:30:00Z" w16du:dateUtc="2024-11-12T05:30:00Z"/>
                <w:sz w:val="22"/>
                <w:szCs w:val="22"/>
              </w:rPr>
            </w:pPr>
            <w:ins w:id="360" w:author="Jing Liang" w:date="2024-11-12T13:30:00Z" w16du:dateUtc="2024-11-12T05:30:00Z">
              <w:r w:rsidRPr="00EB6E13">
                <w:rPr>
                  <w:sz w:val="22"/>
                  <w:szCs w:val="22"/>
                </w:rPr>
                <w:t>Disconnector Switch</w:t>
              </w:r>
            </w:ins>
          </w:p>
        </w:tc>
        <w:tc>
          <w:tcPr>
            <w:tcW w:w="1201" w:type="dxa"/>
            <w:tcBorders>
              <w:top w:val="nil"/>
              <w:left w:val="nil"/>
              <w:right w:val="nil"/>
            </w:tcBorders>
            <w:hideMark/>
          </w:tcPr>
          <w:p w14:paraId="7EF897B6" w14:textId="77777777" w:rsidR="00B3643E" w:rsidRPr="00EB6E13" w:rsidRDefault="00B3643E" w:rsidP="007206B9">
            <w:pPr>
              <w:pStyle w:val="NormalWeb"/>
              <w:spacing w:before="0" w:beforeAutospacing="0" w:after="0" w:afterAutospacing="0"/>
              <w:jc w:val="both"/>
              <w:rPr>
                <w:ins w:id="361" w:author="Jing Liang" w:date="2024-11-12T13:30:00Z" w16du:dateUtc="2024-11-12T05:30:00Z"/>
                <w:sz w:val="22"/>
                <w:szCs w:val="22"/>
              </w:rPr>
            </w:pPr>
            <w:ins w:id="362" w:author="Jing Liang" w:date="2024-11-12T13:30:00Z" w16du:dateUtc="2024-11-12T05:30:00Z">
              <w:r w:rsidRPr="00EB6E13">
                <w:rPr>
                  <w:sz w:val="22"/>
                  <w:szCs w:val="22"/>
                </w:rPr>
                <w:t>185111.0</w:t>
              </w:r>
            </w:ins>
          </w:p>
        </w:tc>
        <w:tc>
          <w:tcPr>
            <w:tcW w:w="1201" w:type="dxa"/>
            <w:tcBorders>
              <w:top w:val="nil"/>
              <w:left w:val="nil"/>
              <w:right w:val="nil"/>
            </w:tcBorders>
            <w:hideMark/>
          </w:tcPr>
          <w:p w14:paraId="21E12405" w14:textId="77777777" w:rsidR="00B3643E" w:rsidRPr="00EB6E13" w:rsidRDefault="00B3643E" w:rsidP="007206B9">
            <w:pPr>
              <w:pStyle w:val="NormalWeb"/>
              <w:spacing w:before="0" w:beforeAutospacing="0" w:after="0" w:afterAutospacing="0"/>
              <w:jc w:val="both"/>
              <w:rPr>
                <w:ins w:id="363" w:author="Jing Liang" w:date="2024-11-12T13:30:00Z" w16du:dateUtc="2024-11-12T05:30:00Z"/>
                <w:sz w:val="22"/>
                <w:szCs w:val="22"/>
              </w:rPr>
            </w:pPr>
            <w:ins w:id="364" w:author="Jing Liang" w:date="2024-11-12T13:30:00Z" w16du:dateUtc="2024-11-12T05:30:00Z">
              <w:r w:rsidRPr="00EB6E13">
                <w:rPr>
                  <w:sz w:val="22"/>
                  <w:szCs w:val="22"/>
                </w:rPr>
                <w:t>0.007</w:t>
              </w:r>
            </w:ins>
          </w:p>
        </w:tc>
        <w:tc>
          <w:tcPr>
            <w:tcW w:w="1187" w:type="dxa"/>
            <w:tcBorders>
              <w:top w:val="nil"/>
              <w:left w:val="nil"/>
              <w:right w:val="nil"/>
            </w:tcBorders>
            <w:hideMark/>
          </w:tcPr>
          <w:p w14:paraId="552F93E1" w14:textId="77777777" w:rsidR="00B3643E" w:rsidRPr="00EB6E13" w:rsidRDefault="00B3643E" w:rsidP="007206B9">
            <w:pPr>
              <w:pStyle w:val="NormalWeb"/>
              <w:spacing w:before="0" w:beforeAutospacing="0" w:after="0" w:afterAutospacing="0"/>
              <w:jc w:val="both"/>
              <w:rPr>
                <w:ins w:id="365" w:author="Jing Liang" w:date="2024-11-12T13:30:00Z" w16du:dateUtc="2024-11-12T05:30:00Z"/>
                <w:sz w:val="22"/>
                <w:szCs w:val="22"/>
              </w:rPr>
            </w:pPr>
            <w:ins w:id="366" w:author="Jing Liang" w:date="2024-11-12T13:30:00Z" w16du:dateUtc="2024-11-12T05:30:00Z">
              <w:r w:rsidRPr="00EB6E13">
                <w:rPr>
                  <w:sz w:val="22"/>
                  <w:szCs w:val="22"/>
                </w:rPr>
                <w:t>99.965</w:t>
              </w:r>
            </w:ins>
          </w:p>
        </w:tc>
        <w:tc>
          <w:tcPr>
            <w:tcW w:w="1216" w:type="dxa"/>
            <w:tcBorders>
              <w:top w:val="nil"/>
              <w:left w:val="nil"/>
              <w:right w:val="nil"/>
            </w:tcBorders>
            <w:hideMark/>
          </w:tcPr>
          <w:p w14:paraId="1D490432" w14:textId="77777777" w:rsidR="00B3643E" w:rsidRPr="00EB6E13" w:rsidRDefault="00B3643E" w:rsidP="007206B9">
            <w:pPr>
              <w:pStyle w:val="NormalWeb"/>
              <w:spacing w:before="0" w:beforeAutospacing="0" w:after="0" w:afterAutospacing="0"/>
              <w:jc w:val="both"/>
              <w:rPr>
                <w:ins w:id="367" w:author="Jing Liang" w:date="2024-11-12T13:30:00Z" w16du:dateUtc="2024-11-12T05:30:00Z"/>
                <w:sz w:val="22"/>
                <w:szCs w:val="22"/>
              </w:rPr>
            </w:pPr>
            <w:ins w:id="368" w:author="Jing Liang" w:date="2024-11-12T13:30:00Z" w16du:dateUtc="2024-11-12T05:30:00Z">
              <w:r w:rsidRPr="00EB6E13">
                <w:rPr>
                  <w:sz w:val="22"/>
                  <w:szCs w:val="22"/>
                </w:rPr>
                <w:t>32</w:t>
              </w:r>
            </w:ins>
          </w:p>
        </w:tc>
        <w:tc>
          <w:tcPr>
            <w:tcW w:w="1201" w:type="dxa"/>
            <w:tcBorders>
              <w:top w:val="nil"/>
              <w:left w:val="nil"/>
              <w:right w:val="nil"/>
            </w:tcBorders>
            <w:hideMark/>
          </w:tcPr>
          <w:p w14:paraId="1532A365" w14:textId="77777777" w:rsidR="00B3643E" w:rsidRPr="00EB6E13" w:rsidRDefault="00B3643E" w:rsidP="007206B9">
            <w:pPr>
              <w:pStyle w:val="NormalWeb"/>
              <w:spacing w:before="0" w:beforeAutospacing="0" w:after="0" w:afterAutospacing="0"/>
              <w:jc w:val="both"/>
              <w:rPr>
                <w:ins w:id="369" w:author="Jing Liang" w:date="2024-11-12T13:30:00Z" w16du:dateUtc="2024-11-12T05:30:00Z"/>
                <w:sz w:val="22"/>
                <w:szCs w:val="22"/>
              </w:rPr>
            </w:pPr>
            <w:ins w:id="370" w:author="Jing Liang" w:date="2024-11-12T13:30:00Z" w16du:dateUtc="2024-11-12T05:30:00Z">
              <w:r w:rsidRPr="00EB6E13">
                <w:rPr>
                  <w:sz w:val="22"/>
                  <w:szCs w:val="22"/>
                </w:rPr>
                <w:t>0.002</w:t>
              </w:r>
            </w:ins>
          </w:p>
        </w:tc>
        <w:tc>
          <w:tcPr>
            <w:tcW w:w="1269" w:type="dxa"/>
            <w:tcBorders>
              <w:top w:val="nil"/>
              <w:left w:val="nil"/>
              <w:right w:val="nil"/>
            </w:tcBorders>
            <w:hideMark/>
          </w:tcPr>
          <w:p w14:paraId="52B31A21" w14:textId="77777777" w:rsidR="00B3643E" w:rsidRPr="00EB6E13" w:rsidRDefault="00B3643E" w:rsidP="007206B9">
            <w:pPr>
              <w:pStyle w:val="NormalWeb"/>
              <w:spacing w:before="0" w:beforeAutospacing="0" w:after="0" w:afterAutospacing="0"/>
              <w:jc w:val="both"/>
              <w:rPr>
                <w:ins w:id="371" w:author="Jing Liang" w:date="2024-11-12T13:30:00Z" w16du:dateUtc="2024-11-12T05:30:00Z"/>
                <w:sz w:val="22"/>
                <w:szCs w:val="22"/>
              </w:rPr>
            </w:pPr>
            <w:ins w:id="372" w:author="Jing Liang" w:date="2024-11-12T13:30:00Z" w16du:dateUtc="2024-11-12T05:30:00Z">
              <w:r w:rsidRPr="00EB6E13">
                <w:rPr>
                  <w:sz w:val="22"/>
                  <w:szCs w:val="22"/>
                </w:rPr>
                <w:t>6001</w:t>
              </w:r>
            </w:ins>
          </w:p>
        </w:tc>
        <w:tc>
          <w:tcPr>
            <w:tcW w:w="1134" w:type="dxa"/>
            <w:tcBorders>
              <w:top w:val="nil"/>
              <w:left w:val="nil"/>
              <w:right w:val="nil"/>
            </w:tcBorders>
            <w:hideMark/>
          </w:tcPr>
          <w:p w14:paraId="3BFE45EC" w14:textId="77777777" w:rsidR="00B3643E" w:rsidRPr="00EB6E13" w:rsidRDefault="00B3643E" w:rsidP="007206B9">
            <w:pPr>
              <w:pStyle w:val="NormalWeb"/>
              <w:spacing w:before="0" w:beforeAutospacing="0" w:after="0" w:afterAutospacing="0"/>
              <w:jc w:val="both"/>
              <w:rPr>
                <w:ins w:id="373" w:author="Jing Liang" w:date="2024-11-12T13:30:00Z" w16du:dateUtc="2024-11-12T05:30:00Z"/>
                <w:sz w:val="22"/>
                <w:szCs w:val="22"/>
              </w:rPr>
            </w:pPr>
            <w:ins w:id="374" w:author="Jing Liang" w:date="2024-11-12T13:30:00Z" w16du:dateUtc="2024-11-12T05:30:00Z">
              <w:r w:rsidRPr="00EB6E13">
                <w:rPr>
                  <w:sz w:val="22"/>
                  <w:szCs w:val="22"/>
                </w:rPr>
                <w:t>3.078</w:t>
              </w:r>
            </w:ins>
          </w:p>
        </w:tc>
      </w:tr>
      <w:tr w:rsidR="00B3643E" w:rsidRPr="00EB6E13" w14:paraId="1EFBAECC" w14:textId="77777777" w:rsidTr="007206B9">
        <w:trPr>
          <w:trHeight w:val="78"/>
          <w:ins w:id="375" w:author="Jing Liang" w:date="2024-11-12T13:30:00Z"/>
        </w:trPr>
        <w:tc>
          <w:tcPr>
            <w:tcW w:w="2081" w:type="dxa"/>
            <w:tcBorders>
              <w:top w:val="nil"/>
              <w:left w:val="nil"/>
              <w:bottom w:val="single" w:sz="4" w:space="0" w:color="auto"/>
              <w:right w:val="nil"/>
            </w:tcBorders>
            <w:hideMark/>
          </w:tcPr>
          <w:p w14:paraId="6EF94884" w14:textId="77777777" w:rsidR="00B3643E" w:rsidRPr="00EB6E13" w:rsidRDefault="00B3643E" w:rsidP="007206B9">
            <w:pPr>
              <w:pStyle w:val="NormalWeb"/>
              <w:spacing w:before="0" w:beforeAutospacing="0" w:after="0" w:afterAutospacing="0"/>
              <w:jc w:val="both"/>
              <w:rPr>
                <w:ins w:id="376" w:author="Jing Liang" w:date="2024-11-12T13:30:00Z" w16du:dateUtc="2024-11-12T05:30:00Z"/>
                <w:sz w:val="22"/>
                <w:szCs w:val="22"/>
              </w:rPr>
            </w:pPr>
            <w:ins w:id="377" w:author="Jing Liang" w:date="2024-11-12T13:30:00Z" w16du:dateUtc="2024-11-12T05:30:00Z">
              <w:r w:rsidRPr="00EB6E13">
                <w:rPr>
                  <w:sz w:val="22"/>
                  <w:szCs w:val="22"/>
                </w:rPr>
                <w:t>Surge Arrester</w:t>
              </w:r>
            </w:ins>
          </w:p>
        </w:tc>
        <w:tc>
          <w:tcPr>
            <w:tcW w:w="1201" w:type="dxa"/>
            <w:tcBorders>
              <w:top w:val="nil"/>
              <w:left w:val="nil"/>
              <w:bottom w:val="single" w:sz="4" w:space="0" w:color="auto"/>
              <w:right w:val="nil"/>
            </w:tcBorders>
            <w:hideMark/>
          </w:tcPr>
          <w:p w14:paraId="6C5FE6A3" w14:textId="77777777" w:rsidR="00B3643E" w:rsidRPr="00EB6E13" w:rsidRDefault="00B3643E" w:rsidP="007206B9">
            <w:pPr>
              <w:pStyle w:val="NormalWeb"/>
              <w:spacing w:before="0" w:beforeAutospacing="0" w:after="0" w:afterAutospacing="0"/>
              <w:jc w:val="both"/>
              <w:rPr>
                <w:ins w:id="378" w:author="Jing Liang" w:date="2024-11-12T13:30:00Z" w16du:dateUtc="2024-11-12T05:30:00Z"/>
                <w:sz w:val="22"/>
                <w:szCs w:val="22"/>
              </w:rPr>
            </w:pPr>
            <w:ins w:id="379" w:author="Jing Liang" w:date="2024-11-12T13:30:00Z" w16du:dateUtc="2024-11-12T05:30:00Z">
              <w:r w:rsidRPr="00EB6E13">
                <w:rPr>
                  <w:sz w:val="22"/>
                  <w:szCs w:val="22"/>
                </w:rPr>
                <w:t>167085.0</w:t>
              </w:r>
            </w:ins>
          </w:p>
        </w:tc>
        <w:tc>
          <w:tcPr>
            <w:tcW w:w="1201" w:type="dxa"/>
            <w:tcBorders>
              <w:top w:val="nil"/>
              <w:left w:val="nil"/>
              <w:bottom w:val="single" w:sz="4" w:space="0" w:color="auto"/>
              <w:right w:val="nil"/>
            </w:tcBorders>
            <w:hideMark/>
          </w:tcPr>
          <w:p w14:paraId="361FF0A1" w14:textId="77777777" w:rsidR="00B3643E" w:rsidRPr="00EB6E13" w:rsidRDefault="00B3643E" w:rsidP="007206B9">
            <w:pPr>
              <w:pStyle w:val="NormalWeb"/>
              <w:spacing w:before="0" w:beforeAutospacing="0" w:after="0" w:afterAutospacing="0"/>
              <w:jc w:val="both"/>
              <w:rPr>
                <w:ins w:id="380" w:author="Jing Liang" w:date="2024-11-12T13:30:00Z" w16du:dateUtc="2024-11-12T05:30:00Z"/>
                <w:sz w:val="22"/>
                <w:szCs w:val="22"/>
              </w:rPr>
            </w:pPr>
            <w:ins w:id="381" w:author="Jing Liang" w:date="2024-11-12T13:30:00Z" w16du:dateUtc="2024-11-12T05:30:00Z">
              <w:r w:rsidRPr="00EB6E13">
                <w:rPr>
                  <w:sz w:val="22"/>
                  <w:szCs w:val="22"/>
                </w:rPr>
                <w:t>0.012</w:t>
              </w:r>
            </w:ins>
          </w:p>
        </w:tc>
        <w:tc>
          <w:tcPr>
            <w:tcW w:w="1187" w:type="dxa"/>
            <w:tcBorders>
              <w:top w:val="nil"/>
              <w:left w:val="nil"/>
              <w:bottom w:val="single" w:sz="4" w:space="0" w:color="auto"/>
              <w:right w:val="nil"/>
            </w:tcBorders>
            <w:hideMark/>
          </w:tcPr>
          <w:p w14:paraId="025F1C3F" w14:textId="77777777" w:rsidR="00B3643E" w:rsidRPr="00EB6E13" w:rsidRDefault="00B3643E" w:rsidP="007206B9">
            <w:pPr>
              <w:pStyle w:val="NormalWeb"/>
              <w:spacing w:before="0" w:beforeAutospacing="0" w:after="0" w:afterAutospacing="0"/>
              <w:jc w:val="both"/>
              <w:rPr>
                <w:ins w:id="382" w:author="Jing Liang" w:date="2024-11-12T13:30:00Z" w16du:dateUtc="2024-11-12T05:30:00Z"/>
                <w:sz w:val="22"/>
                <w:szCs w:val="22"/>
              </w:rPr>
            </w:pPr>
            <w:ins w:id="383" w:author="Jing Liang" w:date="2024-11-12T13:30:00Z" w16du:dateUtc="2024-11-12T05:30:00Z">
              <w:r w:rsidRPr="00EB6E13">
                <w:rPr>
                  <w:sz w:val="22"/>
                  <w:szCs w:val="22"/>
                </w:rPr>
                <w:t>99.953</w:t>
              </w:r>
            </w:ins>
          </w:p>
        </w:tc>
        <w:tc>
          <w:tcPr>
            <w:tcW w:w="1216" w:type="dxa"/>
            <w:tcBorders>
              <w:top w:val="nil"/>
              <w:left w:val="nil"/>
              <w:bottom w:val="single" w:sz="4" w:space="0" w:color="auto"/>
              <w:right w:val="nil"/>
            </w:tcBorders>
            <w:hideMark/>
          </w:tcPr>
          <w:p w14:paraId="15CB4281" w14:textId="77777777" w:rsidR="00B3643E" w:rsidRPr="00EB6E13" w:rsidRDefault="00B3643E" w:rsidP="007206B9">
            <w:pPr>
              <w:pStyle w:val="NormalWeb"/>
              <w:spacing w:before="0" w:beforeAutospacing="0" w:after="0" w:afterAutospacing="0"/>
              <w:jc w:val="both"/>
              <w:rPr>
                <w:ins w:id="384" w:author="Jing Liang" w:date="2024-11-12T13:30:00Z" w16du:dateUtc="2024-11-12T05:30:00Z"/>
                <w:sz w:val="22"/>
                <w:szCs w:val="22"/>
              </w:rPr>
            </w:pPr>
            <w:ins w:id="385" w:author="Jing Liang" w:date="2024-11-12T13:30:00Z" w16du:dateUtc="2024-11-12T05:30:00Z">
              <w:r w:rsidRPr="00EB6E13">
                <w:rPr>
                  <w:sz w:val="22"/>
                  <w:szCs w:val="22"/>
                </w:rPr>
                <w:t>26</w:t>
              </w:r>
            </w:ins>
          </w:p>
        </w:tc>
        <w:tc>
          <w:tcPr>
            <w:tcW w:w="1201" w:type="dxa"/>
            <w:tcBorders>
              <w:top w:val="nil"/>
              <w:left w:val="nil"/>
              <w:bottom w:val="single" w:sz="4" w:space="0" w:color="auto"/>
              <w:right w:val="nil"/>
            </w:tcBorders>
            <w:hideMark/>
          </w:tcPr>
          <w:p w14:paraId="31C30963" w14:textId="77777777" w:rsidR="00B3643E" w:rsidRPr="00EB6E13" w:rsidRDefault="00B3643E" w:rsidP="007206B9">
            <w:pPr>
              <w:pStyle w:val="NormalWeb"/>
              <w:spacing w:before="0" w:beforeAutospacing="0" w:after="0" w:afterAutospacing="0"/>
              <w:jc w:val="both"/>
              <w:rPr>
                <w:ins w:id="386" w:author="Jing Liang" w:date="2024-11-12T13:30:00Z" w16du:dateUtc="2024-11-12T05:30:00Z"/>
                <w:sz w:val="22"/>
                <w:szCs w:val="22"/>
              </w:rPr>
            </w:pPr>
            <w:ins w:id="387" w:author="Jing Liang" w:date="2024-11-12T13:30:00Z" w16du:dateUtc="2024-11-12T05:30:00Z">
              <w:r w:rsidRPr="00EB6E13">
                <w:rPr>
                  <w:sz w:val="22"/>
                  <w:szCs w:val="22"/>
                </w:rPr>
                <w:t>0.003</w:t>
              </w:r>
            </w:ins>
          </w:p>
        </w:tc>
        <w:tc>
          <w:tcPr>
            <w:tcW w:w="1269" w:type="dxa"/>
            <w:tcBorders>
              <w:top w:val="nil"/>
              <w:left w:val="nil"/>
              <w:bottom w:val="single" w:sz="4" w:space="0" w:color="auto"/>
              <w:right w:val="nil"/>
            </w:tcBorders>
            <w:hideMark/>
          </w:tcPr>
          <w:p w14:paraId="224BE020" w14:textId="77777777" w:rsidR="00B3643E" w:rsidRPr="00EB6E13" w:rsidRDefault="00B3643E" w:rsidP="007206B9">
            <w:pPr>
              <w:pStyle w:val="NormalWeb"/>
              <w:spacing w:before="0" w:beforeAutospacing="0" w:after="0" w:afterAutospacing="0"/>
              <w:jc w:val="both"/>
              <w:rPr>
                <w:ins w:id="388" w:author="Jing Liang" w:date="2024-11-12T13:30:00Z" w16du:dateUtc="2024-11-12T05:30:00Z"/>
                <w:sz w:val="22"/>
                <w:szCs w:val="22"/>
              </w:rPr>
            </w:pPr>
            <w:ins w:id="389" w:author="Jing Liang" w:date="2024-11-12T13:30:00Z" w16du:dateUtc="2024-11-12T05:30:00Z">
              <w:r w:rsidRPr="00EB6E13">
                <w:rPr>
                  <w:sz w:val="22"/>
                  <w:szCs w:val="22"/>
                </w:rPr>
                <w:t>6939</w:t>
              </w:r>
            </w:ins>
          </w:p>
        </w:tc>
        <w:tc>
          <w:tcPr>
            <w:tcW w:w="1134" w:type="dxa"/>
            <w:tcBorders>
              <w:top w:val="nil"/>
              <w:left w:val="nil"/>
              <w:bottom w:val="single" w:sz="4" w:space="0" w:color="auto"/>
              <w:right w:val="nil"/>
            </w:tcBorders>
            <w:hideMark/>
          </w:tcPr>
          <w:p w14:paraId="53E1F833" w14:textId="77777777" w:rsidR="00B3643E" w:rsidRPr="00EB6E13" w:rsidRDefault="00B3643E" w:rsidP="007206B9">
            <w:pPr>
              <w:pStyle w:val="NormalWeb"/>
              <w:spacing w:before="0" w:beforeAutospacing="0" w:after="0" w:afterAutospacing="0"/>
              <w:jc w:val="both"/>
              <w:rPr>
                <w:ins w:id="390" w:author="Jing Liang" w:date="2024-11-12T13:30:00Z" w16du:dateUtc="2024-11-12T05:30:00Z"/>
                <w:sz w:val="22"/>
                <w:szCs w:val="22"/>
              </w:rPr>
            </w:pPr>
            <w:ins w:id="391" w:author="Jing Liang" w:date="2024-11-12T13:30:00Z" w16du:dateUtc="2024-11-12T05:30:00Z">
              <w:r w:rsidRPr="00EB6E13">
                <w:rPr>
                  <w:sz w:val="22"/>
                  <w:szCs w:val="22"/>
                </w:rPr>
                <w:t>4.145</w:t>
              </w:r>
            </w:ins>
          </w:p>
        </w:tc>
      </w:tr>
    </w:tbl>
    <w:bookmarkEnd w:id="151"/>
    <w:bookmarkEnd w:id="155"/>
    <w:p w14:paraId="386D7BA9" w14:textId="77777777" w:rsidR="00B3643E" w:rsidRDefault="00B3643E" w:rsidP="00B3643E">
      <w:pPr>
        <w:pStyle w:val="NormalWeb"/>
        <w:spacing w:before="0" w:beforeAutospacing="0" w:after="0" w:afterAutospacing="0"/>
        <w:jc w:val="both"/>
        <w:rPr>
          <w:ins w:id="392" w:author="Jing Liang" w:date="2024-11-12T13:30:00Z" w16du:dateUtc="2024-11-12T05:30:00Z"/>
        </w:rPr>
      </w:pPr>
      <w:ins w:id="393" w:author="Jing Liang" w:date="2024-11-12T13:30:00Z" w16du:dateUtc="2024-11-12T05:30:00Z">
        <w:r w:rsidRPr="0049726F">
          <w:t xml:space="preserve">Note: Total Facility/Line Length (km): </w:t>
        </w:r>
        <w:r>
          <w:rPr>
            <w:rFonts w:hint="eastAsia"/>
          </w:rPr>
          <w:t>f</w:t>
        </w:r>
        <w:r w:rsidRPr="0049726F">
          <w:t>or overhead lines and cable lines, the unit is per 100 kilometers; for other equipment, the unit is in sets</w:t>
        </w:r>
        <w:r>
          <w:rPr>
            <w:rFonts w:hint="eastAsia"/>
          </w:rPr>
          <w:t xml:space="preserve"> or</w:t>
        </w:r>
        <w:r w:rsidRPr="0049726F">
          <w:t xml:space="preserve"> sections. Planned Outage Duration (times): </w:t>
        </w:r>
        <w:r>
          <w:rPr>
            <w:rFonts w:hint="eastAsia"/>
          </w:rPr>
          <w:t>f</w:t>
        </w:r>
        <w:r w:rsidRPr="0049726F">
          <w:t>or overhead lines, the unit is hours per 100 kilometers per year; for other equipment, the unit is hours per unit (sets, sections) per year.</w:t>
        </w:r>
      </w:ins>
    </w:p>
    <w:p w14:paraId="75F4E4CE" w14:textId="5B2DDB09" w:rsidR="008D317B" w:rsidRPr="00D26851" w:rsidRDefault="008D317B" w:rsidP="00B3643E">
      <w:pPr>
        <w:pStyle w:val="NormalWeb"/>
        <w:spacing w:before="0" w:beforeAutospacing="0" w:after="0" w:afterAutospacing="0"/>
        <w:rPr>
          <w:ins w:id="394" w:author="Jing Liang" w:date="2024-11-09T21:36:00Z" w16du:dateUtc="2024-11-09T13:36:00Z"/>
        </w:rPr>
      </w:pPr>
    </w:p>
    <w:p w14:paraId="6856F468" w14:textId="5A50EA9D" w:rsidR="008D317B" w:rsidRPr="00D26851" w:rsidDel="008D317B" w:rsidRDefault="008D317B" w:rsidP="008D317B">
      <w:pPr>
        <w:rPr>
          <w:del w:id="395" w:author="Jing Liang" w:date="2024-11-09T21:36:00Z" w16du:dateUtc="2024-11-09T13:36:00Z"/>
        </w:rPr>
      </w:pPr>
    </w:p>
    <w:p w14:paraId="797C602C" w14:textId="77777777" w:rsidR="00B34506" w:rsidRPr="00D26851" w:rsidDel="001520D3" w:rsidRDefault="00B34506">
      <w:pPr>
        <w:rPr>
          <w:del w:id="396" w:author="Jing Liang" w:date="2024-11-12T13:39:00Z" w16du:dateUtc="2024-11-12T05:39:00Z"/>
        </w:rPr>
      </w:pPr>
    </w:p>
    <w:p w14:paraId="2D94AED8" w14:textId="77777777" w:rsidR="00B34506" w:rsidRPr="00D26851" w:rsidDel="001520D3" w:rsidRDefault="00B34506">
      <w:pPr>
        <w:rPr>
          <w:del w:id="397" w:author="Jing Liang" w:date="2024-11-12T13:39:00Z" w16du:dateUtc="2024-11-12T05:39:00Z"/>
        </w:rPr>
      </w:pPr>
    </w:p>
    <w:p w14:paraId="0E25DF9C" w14:textId="77777777" w:rsidR="00B34506" w:rsidRPr="00D26851" w:rsidRDefault="00B34506"/>
    <w:p w14:paraId="5120A7B3" w14:textId="77777777" w:rsidR="003F616E" w:rsidRPr="00D26851" w:rsidRDefault="003F616E" w:rsidP="003D06A0"/>
    <w:p w14:paraId="235E6183" w14:textId="797FA499" w:rsidR="00900807" w:rsidRPr="00D26851" w:rsidRDefault="003F616E" w:rsidP="00C62DC2">
      <w:pPr>
        <w:pStyle w:val="Heading2"/>
        <w:rPr>
          <w:ins w:id="398" w:author="Jing Liang" w:date="2024-11-09T21:21:00Z" w16du:dateUtc="2024-11-09T13:21:00Z"/>
          <w:rFonts w:ascii="Times New Roman" w:hAnsi="Times New Roman" w:cs="Times New Roman"/>
          <w:b/>
          <w:bCs/>
          <w:color w:val="auto"/>
          <w:sz w:val="24"/>
          <w:szCs w:val="24"/>
        </w:rPr>
      </w:pPr>
      <w:r w:rsidRPr="00D26851">
        <w:rPr>
          <w:rFonts w:ascii="Times New Roman" w:hAnsi="Times New Roman" w:cs="Times New Roman"/>
          <w:b/>
          <w:bCs/>
          <w:color w:val="auto"/>
          <w:sz w:val="24"/>
          <w:szCs w:val="24"/>
        </w:rPr>
        <w:t xml:space="preserve">Appendix </w:t>
      </w:r>
      <w:r w:rsidR="00B6563D" w:rsidRPr="00D26851">
        <w:rPr>
          <w:rFonts w:ascii="Times New Roman" w:hAnsi="Times New Roman" w:cs="Times New Roman" w:hint="eastAsia"/>
          <w:b/>
          <w:bCs/>
          <w:color w:val="auto"/>
          <w:sz w:val="24"/>
          <w:szCs w:val="24"/>
        </w:rPr>
        <w:t>r</w:t>
      </w:r>
      <w:r w:rsidRPr="00D26851">
        <w:rPr>
          <w:rFonts w:ascii="Times New Roman" w:hAnsi="Times New Roman" w:cs="Times New Roman"/>
          <w:b/>
          <w:bCs/>
          <w:color w:val="auto"/>
          <w:sz w:val="24"/>
          <w:szCs w:val="24"/>
        </w:rPr>
        <w:t>eferences</w:t>
      </w:r>
    </w:p>
    <w:p w14:paraId="6834E866" w14:textId="77777777" w:rsidR="001B0FD0" w:rsidRPr="00D26851" w:rsidRDefault="001B0FD0" w:rsidP="001B0FD0"/>
    <w:p w14:paraId="76CFB414" w14:textId="77777777" w:rsidR="00900807" w:rsidRPr="00D26851" w:rsidRDefault="00900807" w:rsidP="00F16866">
      <w:pPr>
        <w:spacing w:after="0" w:line="240" w:lineRule="auto"/>
        <w:ind w:left="720" w:hanging="720"/>
        <w:contextualSpacing/>
        <w:jc w:val="both"/>
        <w:rPr>
          <w:rFonts w:ascii="Times New Roman" w:hAnsi="Times New Roman" w:cs="Times New Roman"/>
          <w:sz w:val="24"/>
          <w:szCs w:val="24"/>
          <w:shd w:val="clear" w:color="auto" w:fill="FFFFFF"/>
        </w:rPr>
      </w:pPr>
      <w:bookmarkStart w:id="399" w:name="_Hlk150157468"/>
      <w:r w:rsidRPr="00D26851">
        <w:rPr>
          <w:rFonts w:ascii="Times New Roman" w:hAnsi="Times New Roman" w:cs="Times New Roman"/>
          <w:sz w:val="24"/>
          <w:szCs w:val="24"/>
          <w:shd w:val="clear" w:color="auto" w:fill="FFFFFF"/>
        </w:rPr>
        <w:t xml:space="preserve">Abdin, I. F., Fang, Y. P., &amp; Zio, E. (2019). </w:t>
      </w:r>
      <w:bookmarkEnd w:id="399"/>
      <w:r w:rsidRPr="00D26851">
        <w:rPr>
          <w:rFonts w:ascii="Times New Roman" w:hAnsi="Times New Roman" w:cs="Times New Roman"/>
          <w:sz w:val="24"/>
          <w:szCs w:val="24"/>
          <w:shd w:val="clear" w:color="auto" w:fill="FFFFFF"/>
        </w:rPr>
        <w:t>A modeling and optimization framework for power systems design with operational flexibility and resilience against extreme heat waves and drought events. </w:t>
      </w:r>
      <w:r w:rsidRPr="00D26851">
        <w:rPr>
          <w:rFonts w:ascii="Times New Roman" w:hAnsi="Times New Roman" w:cs="Times New Roman"/>
          <w:i/>
          <w:iCs/>
          <w:sz w:val="24"/>
          <w:szCs w:val="24"/>
          <w:shd w:val="clear" w:color="auto" w:fill="FFFFFF"/>
        </w:rPr>
        <w:t>Renewable and Sustainable Energy Reviews</w:t>
      </w:r>
      <w:r w:rsidRPr="00D26851">
        <w:rPr>
          <w:rFonts w:ascii="Times New Roman" w:hAnsi="Times New Roman" w:cs="Times New Roman"/>
          <w:sz w:val="24"/>
          <w:szCs w:val="24"/>
          <w:shd w:val="clear" w:color="auto" w:fill="FFFFFF"/>
        </w:rPr>
        <w:t>, </w:t>
      </w:r>
      <w:r w:rsidRPr="00D26851">
        <w:rPr>
          <w:rFonts w:ascii="Times New Roman" w:hAnsi="Times New Roman" w:cs="Times New Roman"/>
          <w:i/>
          <w:iCs/>
          <w:sz w:val="24"/>
          <w:szCs w:val="24"/>
          <w:shd w:val="clear" w:color="auto" w:fill="FFFFFF"/>
        </w:rPr>
        <w:t>112</w:t>
      </w:r>
      <w:r w:rsidRPr="00D26851">
        <w:rPr>
          <w:rFonts w:ascii="Times New Roman" w:hAnsi="Times New Roman" w:cs="Times New Roman"/>
          <w:sz w:val="24"/>
          <w:szCs w:val="24"/>
          <w:shd w:val="clear" w:color="auto" w:fill="FFFFFF"/>
        </w:rPr>
        <w:t>, 706-719.</w:t>
      </w:r>
    </w:p>
    <w:p w14:paraId="193C6D23" w14:textId="77777777" w:rsidR="00900807" w:rsidRPr="00D26851" w:rsidRDefault="00900807" w:rsidP="00F16866">
      <w:pPr>
        <w:spacing w:after="0" w:line="240" w:lineRule="auto"/>
        <w:ind w:left="720" w:hanging="720"/>
        <w:contextualSpacing/>
        <w:jc w:val="both"/>
        <w:rPr>
          <w:rFonts w:ascii="Times New Roman" w:eastAsia="Times New Roman" w:hAnsi="Times New Roman" w:cs="Times New Roman"/>
          <w:sz w:val="24"/>
          <w:szCs w:val="24"/>
          <w14:ligatures w14:val="none"/>
        </w:rPr>
      </w:pPr>
      <w:r w:rsidRPr="00D26851">
        <w:rPr>
          <w:rFonts w:ascii="Times New Roman" w:eastAsia="Times New Roman" w:hAnsi="Times New Roman" w:cs="Times New Roman"/>
          <w:sz w:val="24"/>
          <w:szCs w:val="24"/>
          <w14:ligatures w14:val="none"/>
        </w:rPr>
        <w:t>Bureau of Statistics. </w:t>
      </w:r>
      <w:r w:rsidRPr="00D26851">
        <w:rPr>
          <w:rFonts w:ascii="Times New Roman" w:eastAsia="Times New Roman" w:hAnsi="Times New Roman" w:cs="Times New Roman"/>
          <w:i/>
          <w:iCs/>
          <w:sz w:val="24"/>
          <w:szCs w:val="24"/>
          <w14:ligatures w14:val="none"/>
        </w:rPr>
        <w:t>China City Statistical Yearbook</w:t>
      </w:r>
      <w:r w:rsidRPr="00D26851">
        <w:rPr>
          <w:rFonts w:ascii="Times New Roman" w:eastAsia="Times New Roman" w:hAnsi="Times New Roman" w:cs="Times New Roman"/>
          <w:sz w:val="24"/>
          <w:szCs w:val="24"/>
          <w14:ligatures w14:val="none"/>
        </w:rPr>
        <w:t xml:space="preserve"> 2011. China Statistics Press, 2011.</w:t>
      </w:r>
    </w:p>
    <w:p w14:paraId="3E339395" w14:textId="77777777" w:rsidR="00900807" w:rsidRPr="00D26851" w:rsidRDefault="00900807" w:rsidP="00900807">
      <w:pPr>
        <w:adjustRightInd w:val="0"/>
        <w:spacing w:after="0" w:line="240" w:lineRule="auto"/>
        <w:ind w:left="720" w:hanging="720"/>
        <w:jc w:val="both"/>
        <w:rPr>
          <w:rFonts w:ascii="Times New Roman" w:eastAsia="Times New Roman" w:hAnsi="Times New Roman" w:cs="Times New Roman"/>
          <w:sz w:val="24"/>
          <w:szCs w:val="24"/>
        </w:rPr>
      </w:pPr>
      <w:r w:rsidRPr="00D26851">
        <w:rPr>
          <w:rFonts w:ascii="Times New Roman" w:eastAsia="Times New Roman" w:hAnsi="Times New Roman" w:cs="Times New Roman"/>
          <w:sz w:val="24"/>
          <w:szCs w:val="24"/>
        </w:rPr>
        <w:t xml:space="preserve">Cavadini, G. B., &amp; Cook, L. M. (2021). Green and cool roof choices integrated into rooftop solar energy modelling. </w:t>
      </w:r>
      <w:r w:rsidRPr="00D26851">
        <w:rPr>
          <w:rFonts w:ascii="Times New Roman" w:eastAsia="Times New Roman" w:hAnsi="Times New Roman" w:cs="Times New Roman"/>
          <w:i/>
          <w:iCs/>
          <w:sz w:val="24"/>
          <w:szCs w:val="24"/>
        </w:rPr>
        <w:t>Applied Energy</w:t>
      </w:r>
      <w:r w:rsidRPr="00D26851">
        <w:rPr>
          <w:rFonts w:ascii="Times New Roman" w:eastAsia="Times New Roman" w:hAnsi="Times New Roman" w:cs="Times New Roman"/>
          <w:sz w:val="24"/>
          <w:szCs w:val="24"/>
        </w:rPr>
        <w:t xml:space="preserve">, </w:t>
      </w:r>
      <w:r w:rsidRPr="00D26851">
        <w:rPr>
          <w:rFonts w:ascii="Times New Roman" w:eastAsia="Times New Roman" w:hAnsi="Times New Roman" w:cs="Times New Roman"/>
          <w:i/>
          <w:iCs/>
          <w:sz w:val="24"/>
          <w:szCs w:val="24"/>
        </w:rPr>
        <w:t>296</w:t>
      </w:r>
      <w:r w:rsidRPr="00D26851">
        <w:rPr>
          <w:rFonts w:ascii="Times New Roman" w:eastAsia="Times New Roman" w:hAnsi="Times New Roman" w:cs="Times New Roman"/>
          <w:sz w:val="24"/>
          <w:szCs w:val="24"/>
        </w:rPr>
        <w:t>, 117082. https://doi.org/10.1016/j.apenergy.2021.117082</w:t>
      </w:r>
    </w:p>
    <w:p w14:paraId="5BB199FD" w14:textId="77777777" w:rsidR="00900807" w:rsidRPr="00D26851" w:rsidRDefault="00900807" w:rsidP="00593BFF">
      <w:pPr>
        <w:spacing w:after="0" w:line="240" w:lineRule="auto"/>
        <w:ind w:left="720" w:hanging="720"/>
        <w:rPr>
          <w:rFonts w:ascii="Times New Roman" w:eastAsia="Times New Roman" w:hAnsi="Times New Roman" w:cs="Times New Roman"/>
          <w:sz w:val="24"/>
          <w:szCs w:val="24"/>
          <w14:ligatures w14:val="none"/>
        </w:rPr>
      </w:pPr>
      <w:r w:rsidRPr="00D26851">
        <w:rPr>
          <w:rFonts w:ascii="Times New Roman" w:eastAsia="Times New Roman" w:hAnsi="Times New Roman" w:cs="Times New Roman"/>
          <w:sz w:val="24"/>
          <w:szCs w:val="24"/>
          <w14:ligatures w14:val="none"/>
        </w:rPr>
        <w:t>CEP-Editorial Board of the China Electric Power Yearbook. China electric power yearbook 2021. China Electric Power Press, Beijing (2013)</w:t>
      </w:r>
    </w:p>
    <w:p w14:paraId="476D571A" w14:textId="77777777" w:rsidR="00900807" w:rsidRPr="00D26851" w:rsidRDefault="00900807" w:rsidP="00900807">
      <w:pPr>
        <w:spacing w:after="0" w:line="240" w:lineRule="auto"/>
        <w:ind w:left="720" w:hanging="720"/>
        <w:jc w:val="both"/>
        <w:rPr>
          <w:rFonts w:ascii="Times New Roman" w:hAnsi="Times New Roman" w:cs="Times New Roman"/>
          <w:sz w:val="24"/>
          <w:szCs w:val="24"/>
        </w:rPr>
      </w:pPr>
      <w:r w:rsidRPr="00D26851">
        <w:rPr>
          <w:rFonts w:ascii="Times New Roman" w:hAnsi="Times New Roman" w:cs="Times New Roman"/>
          <w:sz w:val="24"/>
          <w:szCs w:val="24"/>
        </w:rPr>
        <w:t>Chen, H., Chen, X., Niu, J., Xiang, M., He, W., &amp; Küfeoğlu, S. (2021). Estimating the marginal cost of reducing power outage durations in China: A parametric distance function approach. </w:t>
      </w:r>
      <w:r w:rsidRPr="00D26851">
        <w:rPr>
          <w:rFonts w:ascii="Times New Roman" w:hAnsi="Times New Roman" w:cs="Times New Roman"/>
          <w:i/>
          <w:iCs/>
          <w:sz w:val="24"/>
          <w:szCs w:val="24"/>
        </w:rPr>
        <w:t>Energy Policy</w:t>
      </w:r>
      <w:r w:rsidRPr="00D26851">
        <w:rPr>
          <w:rFonts w:ascii="Times New Roman" w:hAnsi="Times New Roman" w:cs="Times New Roman"/>
          <w:sz w:val="24"/>
          <w:szCs w:val="24"/>
        </w:rPr>
        <w:t>, </w:t>
      </w:r>
      <w:r w:rsidRPr="00D26851">
        <w:rPr>
          <w:rFonts w:ascii="Times New Roman" w:hAnsi="Times New Roman" w:cs="Times New Roman"/>
          <w:i/>
          <w:iCs/>
          <w:sz w:val="24"/>
          <w:szCs w:val="24"/>
        </w:rPr>
        <w:t>155</w:t>
      </w:r>
      <w:r w:rsidRPr="00D26851">
        <w:rPr>
          <w:rFonts w:ascii="Times New Roman" w:hAnsi="Times New Roman" w:cs="Times New Roman"/>
          <w:sz w:val="24"/>
          <w:szCs w:val="24"/>
        </w:rPr>
        <w:t>, 112366.</w:t>
      </w:r>
    </w:p>
    <w:p w14:paraId="48B35244" w14:textId="77777777" w:rsidR="00900807" w:rsidRPr="00D26851" w:rsidRDefault="00900807" w:rsidP="00900807">
      <w:pPr>
        <w:adjustRightInd w:val="0"/>
        <w:snapToGrid w:val="0"/>
        <w:spacing w:after="0" w:line="240" w:lineRule="auto"/>
        <w:ind w:left="720" w:hanging="720"/>
        <w:rPr>
          <w:rFonts w:ascii="Times New Roman" w:hAnsi="Times New Roman" w:cs="Times New Roman"/>
          <w:sz w:val="24"/>
          <w:szCs w:val="24"/>
        </w:rPr>
      </w:pPr>
      <w:r w:rsidRPr="00D26851">
        <w:rPr>
          <w:rFonts w:ascii="Times New Roman" w:hAnsi="Times New Roman" w:cs="Times New Roman"/>
          <w:sz w:val="24"/>
          <w:szCs w:val="24"/>
        </w:rPr>
        <w:t>China Atomic Energy Authority (CAEA). National nuclear power operation status from January to December 2020. https://www.caea.gov.cn/</w:t>
      </w:r>
    </w:p>
    <w:p w14:paraId="2267E208" w14:textId="77DA2245" w:rsidR="00900807" w:rsidRPr="00D26851" w:rsidRDefault="00900807" w:rsidP="00900807">
      <w:pPr>
        <w:adjustRightInd w:val="0"/>
        <w:snapToGrid w:val="0"/>
        <w:spacing w:after="0" w:line="240" w:lineRule="auto"/>
        <w:ind w:left="720" w:hanging="720"/>
        <w:jc w:val="both"/>
        <w:rPr>
          <w:rFonts w:ascii="Times New Roman" w:hAnsi="Times New Roman" w:cs="Times New Roman"/>
          <w:iCs/>
          <w:sz w:val="24"/>
          <w:szCs w:val="24"/>
          <w14:ligatures w14:val="none"/>
        </w:rPr>
      </w:pPr>
      <w:r w:rsidRPr="00D26851">
        <w:rPr>
          <w:rFonts w:ascii="Times New Roman" w:hAnsi="Times New Roman" w:cs="Times New Roman"/>
          <w:iCs/>
          <w:sz w:val="24"/>
          <w:szCs w:val="24"/>
          <w14:ligatures w14:val="none"/>
        </w:rPr>
        <w:t xml:space="preserve">China Bureau of Statistics (CBS). "Energy production situation in December 2020" </w:t>
      </w:r>
      <w:hyperlink r:id="rId26" w:history="1">
        <w:r w:rsidR="001B0FD0" w:rsidRPr="00D26851">
          <w:rPr>
            <w:rStyle w:val="Hyperlink"/>
            <w:rFonts w:ascii="Times New Roman" w:hAnsi="Times New Roman" w:cs="Times New Roman"/>
            <w:iCs/>
            <w:color w:val="auto"/>
            <w:sz w:val="24"/>
            <w:szCs w:val="24"/>
            <w14:ligatures w14:val="none"/>
          </w:rPr>
          <w:t>https://www.stats.gov.cn/sj/zxfb/202302/t20230203_1900969.html</w:t>
        </w:r>
      </w:hyperlink>
    </w:p>
    <w:p w14:paraId="46A941DA" w14:textId="77777777" w:rsidR="001B0FD0" w:rsidRPr="00D26851" w:rsidRDefault="001B0FD0" w:rsidP="001B0FD0">
      <w:pPr>
        <w:ind w:left="720" w:hanging="720"/>
        <w:contextualSpacing/>
        <w:jc w:val="both"/>
        <w:rPr>
          <w:ins w:id="400" w:author="Jing Liang" w:date="2024-11-09T21:25:00Z" w16du:dateUtc="2024-11-09T13:25:00Z"/>
          <w:rFonts w:ascii="Times New Roman" w:hAnsi="Times New Roman" w:cs="Times New Roman"/>
          <w:sz w:val="24"/>
          <w:szCs w:val="24"/>
        </w:rPr>
      </w:pPr>
      <w:ins w:id="401" w:author="Jing Liang" w:date="2024-11-09T21:25:00Z" w16du:dateUtc="2024-11-09T13:25:00Z">
        <w:r w:rsidRPr="00D26851">
          <w:rPr>
            <w:rFonts w:ascii="Times New Roman" w:hAnsi="Times New Roman" w:cs="Times New Roman"/>
            <w:sz w:val="24"/>
            <w:szCs w:val="24"/>
          </w:rPr>
          <w:t>China Electricity Administration (CEA). National Electricity Reliability Annual Report. 2020. http://prpq.nea.gov.cn/uploads/file1/20230308/640801ab6e248.pdf</w:t>
        </w:r>
      </w:ins>
    </w:p>
    <w:p w14:paraId="66503524" w14:textId="77777777" w:rsidR="001B0FD0" w:rsidRPr="00D26851" w:rsidRDefault="001B0FD0" w:rsidP="001B0FD0">
      <w:pPr>
        <w:ind w:left="720" w:hanging="720"/>
        <w:contextualSpacing/>
        <w:jc w:val="both"/>
        <w:rPr>
          <w:ins w:id="402" w:author="Jing Liang" w:date="2024-11-09T21:25:00Z" w16du:dateUtc="2024-11-09T13:25:00Z"/>
          <w:rStyle w:val="Hyperlink"/>
          <w:rFonts w:ascii="Times New Roman" w:eastAsia="等线" w:hAnsi="Times New Roman" w:cs="Times New Roman"/>
          <w:color w:val="auto"/>
          <w:sz w:val="24"/>
          <w:szCs w:val="24"/>
        </w:rPr>
      </w:pPr>
      <w:ins w:id="403" w:author="Jing Liang" w:date="2024-11-09T21:25:00Z" w16du:dateUtc="2024-11-09T13:25:00Z">
        <w:r w:rsidRPr="00D26851">
          <w:rPr>
            <w:rFonts w:ascii="Times New Roman" w:hAnsi="Times New Roman" w:cs="Times New Roman"/>
            <w:sz w:val="24"/>
            <w:szCs w:val="24"/>
          </w:rPr>
          <w:t>China Electricity Council (CEA). National Electricity Reliability Annual Report. 2021.</w:t>
        </w:r>
        <w:r w:rsidRPr="00D26851">
          <w:rPr>
            <w:rStyle w:val="Hyperlink"/>
            <w:rFonts w:ascii="Times New Roman" w:hAnsi="Times New Roman" w:cs="Times New Roman"/>
            <w:color w:val="auto"/>
            <w:sz w:val="24"/>
            <w:szCs w:val="24"/>
          </w:rPr>
          <w:t xml:space="preserve"> </w:t>
        </w:r>
        <w:r w:rsidRPr="00D26851">
          <w:rPr>
            <w:rFonts w:ascii="Times New Roman" w:hAnsi="Times New Roman" w:cs="Times New Roman"/>
            <w:sz w:val="24"/>
            <w:szCs w:val="24"/>
          </w:rPr>
          <w:t>http://prpq.nea.gov.cn/uploads/file1/20230308/640801ab6e248.pdf</w:t>
        </w:r>
      </w:ins>
    </w:p>
    <w:p w14:paraId="2E1383F7" w14:textId="77777777" w:rsidR="001B0FD0" w:rsidRPr="00D26851" w:rsidRDefault="001B0FD0" w:rsidP="001B0FD0">
      <w:pPr>
        <w:ind w:left="720" w:hanging="720"/>
        <w:contextualSpacing/>
        <w:jc w:val="both"/>
        <w:rPr>
          <w:ins w:id="404" w:author="Jing Liang" w:date="2024-11-09T21:25:00Z" w16du:dateUtc="2024-11-09T13:25:00Z"/>
          <w:rFonts w:ascii="Times New Roman" w:eastAsia="等线" w:hAnsi="Times New Roman" w:cs="Times New Roman"/>
          <w:sz w:val="24"/>
          <w:szCs w:val="24"/>
          <w:u w:val="single"/>
        </w:rPr>
      </w:pPr>
      <w:ins w:id="405" w:author="Jing Liang" w:date="2024-11-09T21:25:00Z" w16du:dateUtc="2024-11-09T13:25:00Z">
        <w:r w:rsidRPr="00D26851">
          <w:rPr>
            <w:rFonts w:ascii="Times New Roman" w:hAnsi="Times New Roman" w:cs="Times New Roman"/>
            <w:sz w:val="24"/>
            <w:szCs w:val="24"/>
          </w:rPr>
          <w:lastRenderedPageBreak/>
          <w:t>China Electricity Council (CEA). National Electricity Reliability Annual Report. 202</w:t>
        </w:r>
        <w:r w:rsidRPr="00D26851">
          <w:rPr>
            <w:rFonts w:ascii="Times New Roman" w:eastAsia="等线" w:hAnsi="Times New Roman" w:cs="Times New Roman"/>
            <w:sz w:val="24"/>
            <w:szCs w:val="24"/>
          </w:rPr>
          <w:t>2</w:t>
        </w:r>
        <w:r w:rsidRPr="00D26851">
          <w:rPr>
            <w:rFonts w:ascii="Times New Roman" w:hAnsi="Times New Roman" w:cs="Times New Roman"/>
            <w:sz w:val="24"/>
            <w:szCs w:val="24"/>
          </w:rPr>
          <w:t>.</w:t>
        </w:r>
        <w:r w:rsidRPr="00D26851">
          <w:rPr>
            <w:rStyle w:val="Hyperlink"/>
            <w:rFonts w:ascii="Times New Roman" w:hAnsi="Times New Roman" w:cs="Times New Roman"/>
            <w:color w:val="auto"/>
            <w:sz w:val="24"/>
            <w:szCs w:val="24"/>
          </w:rPr>
          <w:t xml:space="preserve"> </w:t>
        </w:r>
        <w:r w:rsidRPr="00D26851">
          <w:rPr>
            <w:rFonts w:ascii="Times New Roman" w:hAnsi="Times New Roman" w:cs="Times New Roman"/>
            <w:sz w:val="24"/>
            <w:szCs w:val="24"/>
          </w:rPr>
          <w:t>http://prpq.nea.gov.cn/uploads/file1/20231018/652f331bc7aed.pdf</w:t>
        </w:r>
      </w:ins>
    </w:p>
    <w:p w14:paraId="065712E5" w14:textId="77777777" w:rsidR="00900807" w:rsidRPr="00D26851" w:rsidRDefault="00900807" w:rsidP="00900807">
      <w:pPr>
        <w:spacing w:after="0" w:line="240" w:lineRule="auto"/>
        <w:ind w:left="720" w:hanging="720"/>
        <w:jc w:val="both"/>
        <w:rPr>
          <w:rFonts w:ascii="Times New Roman" w:eastAsia="Times New Roman" w:hAnsi="Times New Roman" w:cs="Times New Roman"/>
          <w:sz w:val="24"/>
          <w:szCs w:val="24"/>
          <w:lang w:val="fr-FR"/>
          <w14:ligatures w14:val="none"/>
        </w:rPr>
      </w:pPr>
      <w:r w:rsidRPr="00D26851">
        <w:rPr>
          <w:rFonts w:ascii="Times New Roman" w:eastAsia="Times New Roman" w:hAnsi="Times New Roman" w:cs="Times New Roman"/>
          <w:sz w:val="24"/>
          <w:szCs w:val="24"/>
          <w14:ligatures w14:val="none"/>
        </w:rPr>
        <w:t xml:space="preserve">Cong, S., Nock, D., Qiu, Y. L., &amp; Xing, B. (2022). Unveiling hidden energy poverty using the energy equity gap. </w:t>
      </w:r>
      <w:r w:rsidRPr="00D26851">
        <w:rPr>
          <w:rFonts w:ascii="Times New Roman" w:eastAsia="Times New Roman" w:hAnsi="Times New Roman" w:cs="Times New Roman"/>
          <w:i/>
          <w:iCs/>
          <w:sz w:val="24"/>
          <w:szCs w:val="24"/>
          <w:lang w:val="fr-FR"/>
          <w14:ligatures w14:val="none"/>
        </w:rPr>
        <w:t>Nature Communications</w:t>
      </w:r>
      <w:r w:rsidRPr="00D26851">
        <w:rPr>
          <w:rFonts w:ascii="Times New Roman" w:eastAsia="Times New Roman" w:hAnsi="Times New Roman" w:cs="Times New Roman"/>
          <w:sz w:val="24"/>
          <w:szCs w:val="24"/>
          <w:lang w:val="fr-FR"/>
          <w14:ligatures w14:val="none"/>
        </w:rPr>
        <w:t xml:space="preserve">, </w:t>
      </w:r>
      <w:r w:rsidRPr="00D26851">
        <w:rPr>
          <w:rFonts w:ascii="Times New Roman" w:eastAsia="Times New Roman" w:hAnsi="Times New Roman" w:cs="Times New Roman"/>
          <w:i/>
          <w:iCs/>
          <w:sz w:val="24"/>
          <w:szCs w:val="24"/>
          <w:lang w:val="fr-FR"/>
          <w14:ligatures w14:val="none"/>
        </w:rPr>
        <w:t>13</w:t>
      </w:r>
      <w:r w:rsidRPr="00D26851">
        <w:rPr>
          <w:rFonts w:ascii="Times New Roman" w:eastAsia="Times New Roman" w:hAnsi="Times New Roman" w:cs="Times New Roman"/>
          <w:sz w:val="24"/>
          <w:szCs w:val="24"/>
          <w:lang w:val="fr-FR"/>
          <w14:ligatures w14:val="none"/>
        </w:rPr>
        <w:t>(1), 1-12. https://doi.org/10.1038/s41467-022-30146-5</w:t>
      </w:r>
    </w:p>
    <w:p w14:paraId="557C8154" w14:textId="77777777" w:rsidR="00900807" w:rsidRPr="00D26851" w:rsidRDefault="00900807" w:rsidP="00F16866">
      <w:pPr>
        <w:spacing w:after="0" w:line="240" w:lineRule="auto"/>
        <w:ind w:left="720" w:hanging="720"/>
        <w:contextualSpacing/>
        <w:jc w:val="both"/>
        <w:rPr>
          <w:rFonts w:ascii="Times New Roman" w:hAnsi="Times New Roman" w:cs="Times New Roman"/>
          <w:sz w:val="24"/>
          <w:szCs w:val="24"/>
          <w:shd w:val="clear" w:color="auto" w:fill="FFFFFF"/>
        </w:rPr>
      </w:pPr>
      <w:r w:rsidRPr="00D26851">
        <w:rPr>
          <w:rFonts w:ascii="Times New Roman" w:hAnsi="Times New Roman" w:cs="Times New Roman"/>
          <w:sz w:val="24"/>
          <w:szCs w:val="24"/>
          <w:shd w:val="clear" w:color="auto" w:fill="FFFFFF"/>
        </w:rPr>
        <w:t>Deroubaix, A., Labuhn, I., Camredon, M., Gaubert, B., Monerie, P. A., Popp, M., ... &amp; Siour, G. (2021). Large uncertainties in trends of energy demand for heating and cooling under climate change. </w:t>
      </w:r>
      <w:r w:rsidRPr="00D26851">
        <w:rPr>
          <w:rFonts w:ascii="Times New Roman" w:hAnsi="Times New Roman" w:cs="Times New Roman"/>
          <w:i/>
          <w:iCs/>
          <w:sz w:val="24"/>
          <w:szCs w:val="24"/>
          <w:shd w:val="clear" w:color="auto" w:fill="FFFFFF"/>
        </w:rPr>
        <w:t>Nature communications</w:t>
      </w:r>
      <w:r w:rsidRPr="00D26851">
        <w:rPr>
          <w:rFonts w:ascii="Times New Roman" w:hAnsi="Times New Roman" w:cs="Times New Roman"/>
          <w:sz w:val="24"/>
          <w:szCs w:val="24"/>
          <w:shd w:val="clear" w:color="auto" w:fill="FFFFFF"/>
        </w:rPr>
        <w:t>, </w:t>
      </w:r>
      <w:r w:rsidRPr="00D26851">
        <w:rPr>
          <w:rFonts w:ascii="Times New Roman" w:hAnsi="Times New Roman" w:cs="Times New Roman"/>
          <w:i/>
          <w:iCs/>
          <w:sz w:val="24"/>
          <w:szCs w:val="24"/>
          <w:shd w:val="clear" w:color="auto" w:fill="FFFFFF"/>
        </w:rPr>
        <w:t>12</w:t>
      </w:r>
      <w:r w:rsidRPr="00D26851">
        <w:rPr>
          <w:rFonts w:ascii="Times New Roman" w:hAnsi="Times New Roman" w:cs="Times New Roman"/>
          <w:sz w:val="24"/>
          <w:szCs w:val="24"/>
          <w:shd w:val="clear" w:color="auto" w:fill="FFFFFF"/>
        </w:rPr>
        <w:t>(1), 5197.</w:t>
      </w:r>
    </w:p>
    <w:p w14:paraId="247A5ED1" w14:textId="77777777" w:rsidR="00900807" w:rsidRPr="00D26851" w:rsidRDefault="00900807" w:rsidP="00900807">
      <w:pPr>
        <w:adjustRightInd w:val="0"/>
        <w:spacing w:after="0" w:line="240" w:lineRule="auto"/>
        <w:ind w:left="720" w:hanging="720"/>
        <w:jc w:val="both"/>
        <w:rPr>
          <w:rFonts w:ascii="Times New Roman" w:eastAsia="Times New Roman" w:hAnsi="Times New Roman" w:cs="Times New Roman"/>
          <w:sz w:val="24"/>
          <w:szCs w:val="24"/>
        </w:rPr>
      </w:pPr>
      <w:r w:rsidRPr="00D26851">
        <w:rPr>
          <w:rFonts w:ascii="Times New Roman" w:eastAsia="Times New Roman" w:hAnsi="Times New Roman" w:cs="Times New Roman"/>
          <w:sz w:val="24"/>
          <w:szCs w:val="24"/>
        </w:rPr>
        <w:t xml:space="preserve">Ding, N., Duan, J., Xue, S., Zeng, M., &amp; Shen, J. (2015). Overall review of peaking power in China: Status quo, barriers and solutions. </w:t>
      </w:r>
      <w:r w:rsidRPr="00D26851">
        <w:rPr>
          <w:rFonts w:ascii="Times New Roman" w:eastAsia="Times New Roman" w:hAnsi="Times New Roman" w:cs="Times New Roman"/>
          <w:i/>
          <w:iCs/>
          <w:sz w:val="24"/>
          <w:szCs w:val="24"/>
        </w:rPr>
        <w:t>Renewable and Sustainable Energy Reviews</w:t>
      </w:r>
      <w:r w:rsidRPr="00D26851">
        <w:rPr>
          <w:rFonts w:ascii="Times New Roman" w:eastAsia="Times New Roman" w:hAnsi="Times New Roman" w:cs="Times New Roman"/>
          <w:sz w:val="24"/>
          <w:szCs w:val="24"/>
        </w:rPr>
        <w:t xml:space="preserve">, </w:t>
      </w:r>
      <w:r w:rsidRPr="00D26851">
        <w:rPr>
          <w:rFonts w:ascii="Times New Roman" w:eastAsia="Times New Roman" w:hAnsi="Times New Roman" w:cs="Times New Roman"/>
          <w:i/>
          <w:iCs/>
          <w:sz w:val="24"/>
          <w:szCs w:val="24"/>
        </w:rPr>
        <w:t>42</w:t>
      </w:r>
      <w:r w:rsidRPr="00D26851">
        <w:rPr>
          <w:rFonts w:ascii="Times New Roman" w:eastAsia="Times New Roman" w:hAnsi="Times New Roman" w:cs="Times New Roman"/>
          <w:sz w:val="24"/>
          <w:szCs w:val="24"/>
        </w:rPr>
        <w:t>, 503-516. https://doi.org/10.1016/j.rser.2014.10.041</w:t>
      </w:r>
    </w:p>
    <w:p w14:paraId="05942F9A" w14:textId="77777777" w:rsidR="00900807" w:rsidRPr="00D26851" w:rsidRDefault="00900807" w:rsidP="00900807">
      <w:pPr>
        <w:adjustRightInd w:val="0"/>
        <w:spacing w:after="0" w:line="240" w:lineRule="auto"/>
        <w:ind w:left="720" w:hanging="720"/>
        <w:jc w:val="both"/>
        <w:rPr>
          <w:rFonts w:ascii="Times New Roman" w:hAnsi="Times New Roman" w:cs="Times New Roman"/>
          <w:sz w:val="24"/>
          <w:szCs w:val="24"/>
        </w:rPr>
      </w:pPr>
      <w:r w:rsidRPr="00D26851">
        <w:rPr>
          <w:rFonts w:ascii="Times New Roman" w:hAnsi="Times New Roman" w:cs="Times New Roman"/>
          <w:sz w:val="24"/>
          <w:szCs w:val="24"/>
        </w:rPr>
        <w:t>Dumas, M., Kc, B., &amp; Cunliff, C. I. (2019). </w:t>
      </w:r>
      <w:r w:rsidRPr="00D26851">
        <w:rPr>
          <w:rFonts w:ascii="Times New Roman" w:hAnsi="Times New Roman" w:cs="Times New Roman"/>
          <w:i/>
          <w:iCs/>
          <w:sz w:val="24"/>
          <w:szCs w:val="24"/>
        </w:rPr>
        <w:t>Extreme weather and climate vulnerabilities of the electric grid: A summary of environmental sensitivity quantification methods</w:t>
      </w:r>
      <w:r w:rsidRPr="00D26851">
        <w:rPr>
          <w:rFonts w:ascii="Times New Roman" w:hAnsi="Times New Roman" w:cs="Times New Roman"/>
          <w:sz w:val="24"/>
          <w:szCs w:val="24"/>
        </w:rPr>
        <w:t> (No. ORNL/TM-2019/1252). Oak Ridge National Lab.(ORNL), Oak Ridge, TN (United States).</w:t>
      </w:r>
    </w:p>
    <w:p w14:paraId="20F2D8DA" w14:textId="77777777" w:rsidR="00900807" w:rsidRPr="00D26851" w:rsidRDefault="00900807" w:rsidP="00900807">
      <w:pPr>
        <w:adjustRightInd w:val="0"/>
        <w:spacing w:after="0" w:line="240" w:lineRule="auto"/>
        <w:ind w:left="720" w:hanging="720"/>
        <w:jc w:val="both"/>
        <w:rPr>
          <w:rFonts w:ascii="Times New Roman" w:hAnsi="Times New Roman" w:cs="Times New Roman"/>
          <w:sz w:val="24"/>
          <w:szCs w:val="24"/>
        </w:rPr>
      </w:pPr>
      <w:r w:rsidRPr="00D26851">
        <w:rPr>
          <w:rFonts w:ascii="Times New Roman" w:hAnsi="Times New Roman" w:cs="Times New Roman"/>
          <w:sz w:val="24"/>
          <w:szCs w:val="24"/>
        </w:rPr>
        <w:t>Förster, H., &amp; Lilliestam, J. (2010). Modeling thermoelectric power generation in view of climate change. </w:t>
      </w:r>
      <w:r w:rsidRPr="00D26851">
        <w:rPr>
          <w:rFonts w:ascii="Times New Roman" w:hAnsi="Times New Roman" w:cs="Times New Roman"/>
          <w:i/>
          <w:iCs/>
          <w:sz w:val="24"/>
          <w:szCs w:val="24"/>
        </w:rPr>
        <w:t>Regional Environmental Change</w:t>
      </w:r>
      <w:r w:rsidRPr="00D26851">
        <w:rPr>
          <w:rFonts w:ascii="Times New Roman" w:hAnsi="Times New Roman" w:cs="Times New Roman"/>
          <w:sz w:val="24"/>
          <w:szCs w:val="24"/>
        </w:rPr>
        <w:t>, </w:t>
      </w:r>
      <w:r w:rsidRPr="00D26851">
        <w:rPr>
          <w:rFonts w:ascii="Times New Roman" w:hAnsi="Times New Roman" w:cs="Times New Roman"/>
          <w:i/>
          <w:iCs/>
          <w:sz w:val="24"/>
          <w:szCs w:val="24"/>
        </w:rPr>
        <w:t>10</w:t>
      </w:r>
      <w:r w:rsidRPr="00D26851">
        <w:rPr>
          <w:rFonts w:ascii="Times New Roman" w:hAnsi="Times New Roman" w:cs="Times New Roman"/>
          <w:sz w:val="24"/>
          <w:szCs w:val="24"/>
        </w:rPr>
        <w:t>, 327-338.</w:t>
      </w:r>
    </w:p>
    <w:p w14:paraId="1F75D5A0" w14:textId="77777777" w:rsidR="00900807" w:rsidRPr="00D26851" w:rsidRDefault="00900807" w:rsidP="00900807">
      <w:pPr>
        <w:adjustRightInd w:val="0"/>
        <w:spacing w:after="0" w:line="240" w:lineRule="auto"/>
        <w:ind w:left="720" w:hanging="720"/>
        <w:jc w:val="both"/>
        <w:rPr>
          <w:rFonts w:ascii="Times New Roman" w:eastAsia="Times New Roman" w:hAnsi="Times New Roman" w:cs="Times New Roman"/>
          <w:sz w:val="24"/>
          <w:szCs w:val="24"/>
          <w14:ligatures w14:val="none"/>
        </w:rPr>
      </w:pPr>
      <w:r w:rsidRPr="00D26851">
        <w:rPr>
          <w:rFonts w:ascii="Times New Roman" w:eastAsia="Times New Roman" w:hAnsi="Times New Roman" w:cs="Times New Roman"/>
          <w:sz w:val="24"/>
          <w:szCs w:val="24"/>
          <w14:ligatures w14:val="none"/>
        </w:rPr>
        <w:t xml:space="preserve">Gao, Y., Ma, S., &amp; Wang, T. (2019). The impact of climate change on wind power abundance and variability in China. </w:t>
      </w:r>
      <w:r w:rsidRPr="00D26851">
        <w:rPr>
          <w:rFonts w:ascii="Times New Roman" w:eastAsia="Times New Roman" w:hAnsi="Times New Roman" w:cs="Times New Roman"/>
          <w:i/>
          <w:iCs/>
          <w:sz w:val="24"/>
          <w:szCs w:val="24"/>
          <w14:ligatures w14:val="none"/>
        </w:rPr>
        <w:t>Energy</w:t>
      </w:r>
      <w:r w:rsidRPr="00D26851">
        <w:rPr>
          <w:rFonts w:ascii="Times New Roman" w:eastAsia="Times New Roman" w:hAnsi="Times New Roman" w:cs="Times New Roman"/>
          <w:sz w:val="24"/>
          <w:szCs w:val="24"/>
          <w14:ligatures w14:val="none"/>
        </w:rPr>
        <w:t xml:space="preserve">, </w:t>
      </w:r>
      <w:r w:rsidRPr="00D26851">
        <w:rPr>
          <w:rFonts w:ascii="Times New Roman" w:eastAsia="Times New Roman" w:hAnsi="Times New Roman" w:cs="Times New Roman"/>
          <w:i/>
          <w:iCs/>
          <w:sz w:val="24"/>
          <w:szCs w:val="24"/>
          <w14:ligatures w14:val="none"/>
        </w:rPr>
        <w:t>189</w:t>
      </w:r>
      <w:r w:rsidRPr="00D26851">
        <w:rPr>
          <w:rFonts w:ascii="Times New Roman" w:eastAsia="Times New Roman" w:hAnsi="Times New Roman" w:cs="Times New Roman"/>
          <w:sz w:val="24"/>
          <w:szCs w:val="24"/>
          <w14:ligatures w14:val="none"/>
        </w:rPr>
        <w:t>, 116215. https://doi.org/10.1016/j.energy.2019.116215</w:t>
      </w:r>
    </w:p>
    <w:p w14:paraId="069117F8" w14:textId="77777777" w:rsidR="00900807" w:rsidRPr="00D26851" w:rsidRDefault="00900807" w:rsidP="00900807">
      <w:pPr>
        <w:spacing w:after="0" w:line="240" w:lineRule="auto"/>
        <w:ind w:left="720" w:hanging="720"/>
        <w:rPr>
          <w:rFonts w:ascii="Times New Roman" w:hAnsi="Times New Roman" w:cs="Times New Roman"/>
          <w:sz w:val="24"/>
          <w:szCs w:val="24"/>
          <w:shd w:val="clear" w:color="auto" w:fill="FFFFFF"/>
          <w:lang w:val="sv-SE"/>
        </w:rPr>
      </w:pPr>
      <w:r w:rsidRPr="00D26851">
        <w:rPr>
          <w:rFonts w:ascii="Times New Roman" w:hAnsi="Times New Roman" w:cs="Times New Roman"/>
          <w:sz w:val="24"/>
          <w:szCs w:val="24"/>
          <w:shd w:val="clear" w:color="auto" w:fill="FFFFFF"/>
        </w:rPr>
        <w:t>Garrett, T. A. (2003). Aggregated versus disaggregated data in regression analysis: implications for inference. </w:t>
      </w:r>
      <w:r w:rsidRPr="00D26851">
        <w:rPr>
          <w:rFonts w:ascii="Times New Roman" w:hAnsi="Times New Roman" w:cs="Times New Roman"/>
          <w:i/>
          <w:iCs/>
          <w:sz w:val="24"/>
          <w:szCs w:val="24"/>
          <w:shd w:val="clear" w:color="auto" w:fill="FFFFFF"/>
          <w:lang w:val="sv-SE"/>
        </w:rPr>
        <w:t>Economics Letters</w:t>
      </w:r>
      <w:r w:rsidRPr="00D26851">
        <w:rPr>
          <w:rFonts w:ascii="Times New Roman" w:hAnsi="Times New Roman" w:cs="Times New Roman"/>
          <w:sz w:val="24"/>
          <w:szCs w:val="24"/>
          <w:shd w:val="clear" w:color="auto" w:fill="FFFFFF"/>
          <w:lang w:val="sv-SE"/>
        </w:rPr>
        <w:t>, </w:t>
      </w:r>
      <w:r w:rsidRPr="00D26851">
        <w:rPr>
          <w:rFonts w:ascii="Times New Roman" w:hAnsi="Times New Roman" w:cs="Times New Roman"/>
          <w:i/>
          <w:iCs/>
          <w:sz w:val="24"/>
          <w:szCs w:val="24"/>
          <w:shd w:val="clear" w:color="auto" w:fill="FFFFFF"/>
          <w:lang w:val="sv-SE"/>
        </w:rPr>
        <w:t>81</w:t>
      </w:r>
      <w:r w:rsidRPr="00D26851">
        <w:rPr>
          <w:rFonts w:ascii="Times New Roman" w:hAnsi="Times New Roman" w:cs="Times New Roman"/>
          <w:sz w:val="24"/>
          <w:szCs w:val="24"/>
          <w:shd w:val="clear" w:color="auto" w:fill="FFFFFF"/>
          <w:lang w:val="sv-SE"/>
        </w:rPr>
        <w:t>(1), 61-65.</w:t>
      </w:r>
    </w:p>
    <w:p w14:paraId="07514B75" w14:textId="77777777" w:rsidR="00900807" w:rsidRPr="00D26851" w:rsidRDefault="00900807" w:rsidP="00900807">
      <w:pPr>
        <w:spacing w:after="0" w:line="240" w:lineRule="auto"/>
        <w:ind w:left="720" w:hanging="720"/>
        <w:contextualSpacing/>
        <w:jc w:val="both"/>
        <w:rPr>
          <w:rFonts w:ascii="Times New Roman" w:hAnsi="Times New Roman" w:cs="Times New Roman"/>
          <w:sz w:val="24"/>
          <w:szCs w:val="24"/>
          <w:lang w:val="fr-FR"/>
        </w:rPr>
      </w:pPr>
      <w:r w:rsidRPr="00D26851">
        <w:rPr>
          <w:rFonts w:ascii="Times New Roman" w:hAnsi="Times New Roman" w:cs="Times New Roman"/>
          <w:sz w:val="24"/>
          <w:szCs w:val="24"/>
          <w:lang w:val="fr-FR"/>
        </w:rPr>
        <w:t>Gernaat, D. E., de Boer, H. S., Daioglou, V., Yalew, S. G., Müller, C., &amp; van Vuuren, D. P. (2021). Climate change impacts on renewable energy supply. </w:t>
      </w:r>
      <w:r w:rsidRPr="00D26851">
        <w:rPr>
          <w:rFonts w:ascii="Times New Roman" w:hAnsi="Times New Roman" w:cs="Times New Roman"/>
          <w:i/>
          <w:iCs/>
          <w:sz w:val="24"/>
          <w:szCs w:val="24"/>
          <w:lang w:val="fr-FR"/>
        </w:rPr>
        <w:t>Nature Climate Change</w:t>
      </w:r>
      <w:r w:rsidRPr="00D26851">
        <w:rPr>
          <w:rFonts w:ascii="Times New Roman" w:hAnsi="Times New Roman" w:cs="Times New Roman"/>
          <w:sz w:val="24"/>
          <w:szCs w:val="24"/>
          <w:lang w:val="fr-FR"/>
        </w:rPr>
        <w:t>, </w:t>
      </w:r>
      <w:r w:rsidRPr="00D26851">
        <w:rPr>
          <w:rFonts w:ascii="Times New Roman" w:hAnsi="Times New Roman" w:cs="Times New Roman"/>
          <w:i/>
          <w:iCs/>
          <w:sz w:val="24"/>
          <w:szCs w:val="24"/>
          <w:lang w:val="fr-FR"/>
        </w:rPr>
        <w:t>11</w:t>
      </w:r>
      <w:r w:rsidRPr="00D26851">
        <w:rPr>
          <w:rFonts w:ascii="Times New Roman" w:hAnsi="Times New Roman" w:cs="Times New Roman"/>
          <w:sz w:val="24"/>
          <w:szCs w:val="24"/>
          <w:lang w:val="fr-FR"/>
        </w:rPr>
        <w:t>(2), 119-125.</w:t>
      </w:r>
    </w:p>
    <w:p w14:paraId="279BFDF5" w14:textId="77777777" w:rsidR="00900807" w:rsidRPr="00D26851" w:rsidRDefault="00900807" w:rsidP="00900807">
      <w:pPr>
        <w:spacing w:after="0" w:line="240" w:lineRule="auto"/>
        <w:ind w:left="720" w:hanging="720"/>
        <w:jc w:val="both"/>
        <w:rPr>
          <w:rFonts w:ascii="Times New Roman" w:eastAsia="Times New Roman" w:hAnsi="Times New Roman" w:cs="Times New Roman"/>
          <w:sz w:val="24"/>
          <w:szCs w:val="24"/>
          <w14:ligatures w14:val="none"/>
        </w:rPr>
      </w:pPr>
      <w:r w:rsidRPr="00D26851">
        <w:rPr>
          <w:rFonts w:ascii="Times New Roman" w:eastAsia="Times New Roman" w:hAnsi="Times New Roman" w:cs="Times New Roman"/>
          <w:sz w:val="24"/>
          <w:szCs w:val="24"/>
          <w:lang w:val="fr-FR"/>
          <w14:ligatures w14:val="none"/>
        </w:rPr>
        <w:t xml:space="preserve">Gu, Y., Xu, J., Chen, D., Wang, Z., &amp; Li, Q. (2016). </w:t>
      </w:r>
      <w:r w:rsidRPr="00D26851">
        <w:rPr>
          <w:rFonts w:ascii="Times New Roman" w:eastAsia="Times New Roman" w:hAnsi="Times New Roman" w:cs="Times New Roman"/>
          <w:sz w:val="24"/>
          <w:szCs w:val="24"/>
          <w14:ligatures w14:val="none"/>
        </w:rPr>
        <w:t xml:space="preserve">Overall review of peak shaving for coal-fired power units in China. </w:t>
      </w:r>
      <w:r w:rsidRPr="00D26851">
        <w:rPr>
          <w:rFonts w:ascii="Times New Roman" w:eastAsia="Times New Roman" w:hAnsi="Times New Roman" w:cs="Times New Roman"/>
          <w:i/>
          <w:iCs/>
          <w:sz w:val="24"/>
          <w:szCs w:val="24"/>
          <w14:ligatures w14:val="none"/>
        </w:rPr>
        <w:t>Renewable and Sustainable Energy Reviews</w:t>
      </w:r>
      <w:r w:rsidRPr="00D26851">
        <w:rPr>
          <w:rFonts w:ascii="Times New Roman" w:eastAsia="Times New Roman" w:hAnsi="Times New Roman" w:cs="Times New Roman"/>
          <w:sz w:val="24"/>
          <w:szCs w:val="24"/>
          <w14:ligatures w14:val="none"/>
        </w:rPr>
        <w:t xml:space="preserve">, </w:t>
      </w:r>
      <w:r w:rsidRPr="00D26851">
        <w:rPr>
          <w:rFonts w:ascii="Times New Roman" w:eastAsia="Times New Roman" w:hAnsi="Times New Roman" w:cs="Times New Roman"/>
          <w:i/>
          <w:iCs/>
          <w:sz w:val="24"/>
          <w:szCs w:val="24"/>
          <w14:ligatures w14:val="none"/>
        </w:rPr>
        <w:t>54</w:t>
      </w:r>
      <w:r w:rsidRPr="00D26851">
        <w:rPr>
          <w:rFonts w:ascii="Times New Roman" w:eastAsia="Times New Roman" w:hAnsi="Times New Roman" w:cs="Times New Roman"/>
          <w:sz w:val="24"/>
          <w:szCs w:val="24"/>
          <w14:ligatures w14:val="none"/>
        </w:rPr>
        <w:t>, 723-731. https://doi.org/10.1016/j.rser.2015.10.052</w:t>
      </w:r>
    </w:p>
    <w:p w14:paraId="266A598D" w14:textId="77777777" w:rsidR="00900807" w:rsidRPr="00D26851" w:rsidRDefault="00900807" w:rsidP="00900807">
      <w:pPr>
        <w:adjustRightInd w:val="0"/>
        <w:spacing w:after="0" w:line="240" w:lineRule="auto"/>
        <w:ind w:left="720" w:hanging="720"/>
        <w:jc w:val="both"/>
        <w:rPr>
          <w:rFonts w:ascii="Times New Roman" w:hAnsi="Times New Roman" w:cs="Times New Roman"/>
          <w:sz w:val="24"/>
          <w:szCs w:val="24"/>
        </w:rPr>
      </w:pPr>
      <w:r w:rsidRPr="00D26851">
        <w:rPr>
          <w:rFonts w:ascii="Times New Roman" w:hAnsi="Times New Roman" w:cs="Times New Roman"/>
          <w:sz w:val="24"/>
          <w:szCs w:val="24"/>
          <w:lang w:val="sv-SE"/>
        </w:rPr>
        <w:t xml:space="preserve">Henry, C. L., &amp; Pratson, L. F. (2016). </w:t>
      </w:r>
      <w:r w:rsidRPr="00D26851">
        <w:rPr>
          <w:rFonts w:ascii="Times New Roman" w:hAnsi="Times New Roman" w:cs="Times New Roman"/>
          <w:sz w:val="24"/>
          <w:szCs w:val="24"/>
        </w:rPr>
        <w:t>Effects of environmental temperature change on the efficiency of coal-and natural gas-fired power plants. </w:t>
      </w:r>
      <w:r w:rsidRPr="00D26851">
        <w:rPr>
          <w:rFonts w:ascii="Times New Roman" w:hAnsi="Times New Roman" w:cs="Times New Roman"/>
          <w:i/>
          <w:iCs/>
          <w:sz w:val="24"/>
          <w:szCs w:val="24"/>
        </w:rPr>
        <w:t>Environmental science &amp; technology</w:t>
      </w:r>
      <w:r w:rsidRPr="00D26851">
        <w:rPr>
          <w:rFonts w:ascii="Times New Roman" w:hAnsi="Times New Roman" w:cs="Times New Roman"/>
          <w:sz w:val="24"/>
          <w:szCs w:val="24"/>
        </w:rPr>
        <w:t>, </w:t>
      </w:r>
      <w:r w:rsidRPr="00D26851">
        <w:rPr>
          <w:rFonts w:ascii="Times New Roman" w:hAnsi="Times New Roman" w:cs="Times New Roman"/>
          <w:i/>
          <w:iCs/>
          <w:sz w:val="24"/>
          <w:szCs w:val="24"/>
        </w:rPr>
        <w:t>50</w:t>
      </w:r>
      <w:r w:rsidRPr="00D26851">
        <w:rPr>
          <w:rFonts w:ascii="Times New Roman" w:hAnsi="Times New Roman" w:cs="Times New Roman"/>
          <w:sz w:val="24"/>
          <w:szCs w:val="24"/>
        </w:rPr>
        <w:t>(17), 9764-9772.</w:t>
      </w:r>
    </w:p>
    <w:p w14:paraId="58FA3CE1" w14:textId="77777777" w:rsidR="00900807" w:rsidRPr="00D26851" w:rsidRDefault="00900807" w:rsidP="00900807">
      <w:pPr>
        <w:adjustRightInd w:val="0"/>
        <w:spacing w:after="0" w:line="240" w:lineRule="auto"/>
        <w:ind w:left="720" w:hanging="720"/>
        <w:jc w:val="both"/>
        <w:rPr>
          <w:rFonts w:ascii="Times New Roman" w:hAnsi="Times New Roman" w:cs="Times New Roman"/>
          <w:sz w:val="24"/>
          <w:szCs w:val="24"/>
        </w:rPr>
      </w:pPr>
      <w:r w:rsidRPr="00D26851">
        <w:rPr>
          <w:rFonts w:ascii="Times New Roman" w:hAnsi="Times New Roman" w:cs="Times New Roman"/>
          <w:sz w:val="24"/>
          <w:szCs w:val="24"/>
        </w:rPr>
        <w:t>Huang, J., Jones, B., Thatcher, M., &amp; Landsberg, J. (2020). Temperature impacts on utility-scale solar photovoltaic and wind power generation output over Australia under RCP 8.5. </w:t>
      </w:r>
      <w:r w:rsidRPr="00D26851">
        <w:rPr>
          <w:rFonts w:ascii="Times New Roman" w:hAnsi="Times New Roman" w:cs="Times New Roman"/>
          <w:i/>
          <w:iCs/>
          <w:sz w:val="24"/>
          <w:szCs w:val="24"/>
        </w:rPr>
        <w:t>Journal of Renewable and Sustainable Energy</w:t>
      </w:r>
      <w:r w:rsidRPr="00D26851">
        <w:rPr>
          <w:rFonts w:ascii="Times New Roman" w:hAnsi="Times New Roman" w:cs="Times New Roman"/>
          <w:sz w:val="24"/>
          <w:szCs w:val="24"/>
        </w:rPr>
        <w:t>, </w:t>
      </w:r>
      <w:r w:rsidRPr="00D26851">
        <w:rPr>
          <w:rFonts w:ascii="Times New Roman" w:hAnsi="Times New Roman" w:cs="Times New Roman"/>
          <w:i/>
          <w:iCs/>
          <w:sz w:val="24"/>
          <w:szCs w:val="24"/>
        </w:rPr>
        <w:t>12</w:t>
      </w:r>
      <w:r w:rsidRPr="00D26851">
        <w:rPr>
          <w:rFonts w:ascii="Times New Roman" w:hAnsi="Times New Roman" w:cs="Times New Roman"/>
          <w:sz w:val="24"/>
          <w:szCs w:val="24"/>
        </w:rPr>
        <w:t>(4).</w:t>
      </w:r>
    </w:p>
    <w:p w14:paraId="12FE6898" w14:textId="77777777" w:rsidR="00900807" w:rsidRPr="00D26851" w:rsidRDefault="00900807" w:rsidP="00900807">
      <w:pPr>
        <w:adjustRightInd w:val="0"/>
        <w:spacing w:after="0" w:line="240" w:lineRule="auto"/>
        <w:ind w:left="720" w:hanging="720"/>
        <w:jc w:val="both"/>
        <w:rPr>
          <w:rFonts w:ascii="Times New Roman" w:eastAsia="Times New Roman" w:hAnsi="Times New Roman" w:cs="Times New Roman"/>
          <w:sz w:val="24"/>
          <w:szCs w:val="24"/>
        </w:rPr>
      </w:pPr>
      <w:r w:rsidRPr="00D26851">
        <w:rPr>
          <w:rFonts w:ascii="Times New Roman" w:eastAsia="Times New Roman" w:hAnsi="Times New Roman" w:cs="Times New Roman"/>
          <w:sz w:val="24"/>
          <w:szCs w:val="24"/>
        </w:rPr>
        <w:t xml:space="preserve">Ji, J., Lu, J., Chow, T., He, W., &amp; Pei, G. (2007). A sensitivity study of a hybrid photovoltaic/thermal water-heating system with natural circulation. </w:t>
      </w:r>
      <w:r w:rsidRPr="00D26851">
        <w:rPr>
          <w:rFonts w:ascii="Times New Roman" w:eastAsia="Times New Roman" w:hAnsi="Times New Roman" w:cs="Times New Roman"/>
          <w:i/>
          <w:iCs/>
          <w:sz w:val="24"/>
          <w:szCs w:val="24"/>
        </w:rPr>
        <w:t>Applied Energy</w:t>
      </w:r>
      <w:r w:rsidRPr="00D26851">
        <w:rPr>
          <w:rFonts w:ascii="Times New Roman" w:eastAsia="Times New Roman" w:hAnsi="Times New Roman" w:cs="Times New Roman"/>
          <w:sz w:val="24"/>
          <w:szCs w:val="24"/>
        </w:rPr>
        <w:t xml:space="preserve">, </w:t>
      </w:r>
      <w:r w:rsidRPr="00D26851">
        <w:rPr>
          <w:rFonts w:ascii="Times New Roman" w:eastAsia="Times New Roman" w:hAnsi="Times New Roman" w:cs="Times New Roman"/>
          <w:i/>
          <w:iCs/>
          <w:sz w:val="24"/>
          <w:szCs w:val="24"/>
        </w:rPr>
        <w:t>84</w:t>
      </w:r>
      <w:r w:rsidRPr="00D26851">
        <w:rPr>
          <w:rFonts w:ascii="Times New Roman" w:eastAsia="Times New Roman" w:hAnsi="Times New Roman" w:cs="Times New Roman"/>
          <w:sz w:val="24"/>
          <w:szCs w:val="24"/>
        </w:rPr>
        <w:t>(2), 222-237. https://doi.org/10.1016/j.apenergy.2006.04.009</w:t>
      </w:r>
    </w:p>
    <w:p w14:paraId="44FF556D" w14:textId="77777777" w:rsidR="00900807" w:rsidRPr="00D26851" w:rsidRDefault="00900807" w:rsidP="00900807">
      <w:pPr>
        <w:spacing w:after="0" w:line="240" w:lineRule="auto"/>
        <w:ind w:left="720" w:hanging="720"/>
        <w:jc w:val="both"/>
        <w:rPr>
          <w:rFonts w:ascii="Times New Roman" w:hAnsi="Times New Roman" w:cs="Times New Roman"/>
          <w:sz w:val="24"/>
          <w:szCs w:val="24"/>
        </w:rPr>
      </w:pPr>
      <w:r w:rsidRPr="00D26851">
        <w:rPr>
          <w:rFonts w:ascii="Times New Roman" w:hAnsi="Times New Roman" w:cs="Times New Roman"/>
          <w:sz w:val="24"/>
          <w:szCs w:val="24"/>
        </w:rPr>
        <w:t>Lin, N., &amp; Xi, D. (2023). Likelihood of back-to-back tropical cyclone hazards is increasing. </w:t>
      </w:r>
      <w:r w:rsidRPr="00D26851">
        <w:rPr>
          <w:rFonts w:ascii="Times New Roman" w:hAnsi="Times New Roman" w:cs="Times New Roman"/>
          <w:i/>
          <w:iCs/>
          <w:sz w:val="24"/>
          <w:szCs w:val="24"/>
        </w:rPr>
        <w:t>Nature Climate Change</w:t>
      </w:r>
      <w:r w:rsidRPr="00D26851">
        <w:rPr>
          <w:rFonts w:ascii="Times New Roman" w:hAnsi="Times New Roman" w:cs="Times New Roman"/>
          <w:sz w:val="24"/>
          <w:szCs w:val="24"/>
        </w:rPr>
        <w:t>, </w:t>
      </w:r>
      <w:r w:rsidRPr="00D26851">
        <w:rPr>
          <w:rFonts w:ascii="Times New Roman" w:hAnsi="Times New Roman" w:cs="Times New Roman"/>
          <w:i/>
          <w:iCs/>
          <w:sz w:val="24"/>
          <w:szCs w:val="24"/>
        </w:rPr>
        <w:t>13</w:t>
      </w:r>
      <w:r w:rsidRPr="00D26851">
        <w:rPr>
          <w:rFonts w:ascii="Times New Roman" w:hAnsi="Times New Roman" w:cs="Times New Roman"/>
          <w:sz w:val="24"/>
          <w:szCs w:val="24"/>
        </w:rPr>
        <w:t>(3).</w:t>
      </w:r>
    </w:p>
    <w:p w14:paraId="127D1802" w14:textId="77777777" w:rsidR="00900807" w:rsidRPr="00D26851" w:rsidRDefault="00900807" w:rsidP="00900807">
      <w:pPr>
        <w:spacing w:after="0" w:line="240" w:lineRule="auto"/>
        <w:ind w:left="720" w:hanging="720"/>
        <w:contextualSpacing/>
        <w:jc w:val="both"/>
        <w:rPr>
          <w:rFonts w:ascii="Times New Roman" w:hAnsi="Times New Roman" w:cs="Times New Roman"/>
          <w:sz w:val="24"/>
          <w:szCs w:val="24"/>
          <w:lang w:val="sv-SE"/>
        </w:rPr>
      </w:pPr>
      <w:r w:rsidRPr="00D26851">
        <w:rPr>
          <w:rFonts w:ascii="Times New Roman" w:hAnsi="Times New Roman" w:cs="Times New Roman"/>
          <w:sz w:val="24"/>
          <w:szCs w:val="24"/>
        </w:rPr>
        <w:t>Liu, L., He, G., Wu, M., Liu, G., Zhang, H., Chen, Y., ... &amp; Li, S. (2023). Climate change impacts on planned supply–demand match in global wind and solar energy systems. </w:t>
      </w:r>
      <w:r w:rsidRPr="00D26851">
        <w:rPr>
          <w:rFonts w:ascii="Times New Roman" w:hAnsi="Times New Roman" w:cs="Times New Roman"/>
          <w:i/>
          <w:iCs/>
          <w:sz w:val="24"/>
          <w:szCs w:val="24"/>
          <w:lang w:val="sv-SE"/>
        </w:rPr>
        <w:t>Nature Energy</w:t>
      </w:r>
      <w:r w:rsidRPr="00D26851">
        <w:rPr>
          <w:rFonts w:ascii="Times New Roman" w:hAnsi="Times New Roman" w:cs="Times New Roman"/>
          <w:sz w:val="24"/>
          <w:szCs w:val="24"/>
          <w:lang w:val="sv-SE"/>
        </w:rPr>
        <w:t>, </w:t>
      </w:r>
      <w:r w:rsidRPr="00D26851">
        <w:rPr>
          <w:rFonts w:ascii="Times New Roman" w:hAnsi="Times New Roman" w:cs="Times New Roman"/>
          <w:i/>
          <w:iCs/>
          <w:sz w:val="24"/>
          <w:szCs w:val="24"/>
          <w:lang w:val="sv-SE"/>
        </w:rPr>
        <w:t>8</w:t>
      </w:r>
      <w:r w:rsidRPr="00D26851">
        <w:rPr>
          <w:rFonts w:ascii="Times New Roman" w:hAnsi="Times New Roman" w:cs="Times New Roman"/>
          <w:sz w:val="24"/>
          <w:szCs w:val="24"/>
          <w:lang w:val="sv-SE"/>
        </w:rPr>
        <w:t>(8), 870-880.</w:t>
      </w:r>
    </w:p>
    <w:p w14:paraId="00E1B245" w14:textId="77777777" w:rsidR="00900807" w:rsidRPr="00D26851" w:rsidRDefault="00900807" w:rsidP="00900807">
      <w:pPr>
        <w:adjustRightInd w:val="0"/>
        <w:spacing w:after="0" w:line="240" w:lineRule="auto"/>
        <w:ind w:left="720" w:hanging="720"/>
        <w:jc w:val="both"/>
        <w:rPr>
          <w:rFonts w:ascii="Times New Roman" w:hAnsi="Times New Roman" w:cs="Times New Roman"/>
          <w:sz w:val="24"/>
          <w:szCs w:val="24"/>
          <w:lang w:val="fr-FR"/>
        </w:rPr>
      </w:pPr>
      <w:r w:rsidRPr="00D26851">
        <w:rPr>
          <w:rFonts w:ascii="Times New Roman" w:hAnsi="Times New Roman" w:cs="Times New Roman"/>
          <w:sz w:val="24"/>
          <w:szCs w:val="24"/>
          <w:lang w:val="fr-FR"/>
        </w:rPr>
        <w:t xml:space="preserve">Liu, L., Hejazi, M., Li, H., Forman, B., &amp; Zhang, X. (2017). </w:t>
      </w:r>
      <w:r w:rsidRPr="00D26851">
        <w:rPr>
          <w:rFonts w:ascii="Times New Roman" w:hAnsi="Times New Roman" w:cs="Times New Roman"/>
          <w:sz w:val="24"/>
          <w:szCs w:val="24"/>
        </w:rPr>
        <w:t>Vulnerability of US thermoelectric power generation to climate change when incorporating state-level environmental regulations. </w:t>
      </w:r>
      <w:r w:rsidRPr="00D26851">
        <w:rPr>
          <w:rFonts w:ascii="Times New Roman" w:hAnsi="Times New Roman" w:cs="Times New Roman"/>
          <w:i/>
          <w:iCs/>
          <w:sz w:val="24"/>
          <w:szCs w:val="24"/>
          <w:lang w:val="fr-FR"/>
        </w:rPr>
        <w:t>Nature Energy</w:t>
      </w:r>
      <w:r w:rsidRPr="00D26851">
        <w:rPr>
          <w:rFonts w:ascii="Times New Roman" w:hAnsi="Times New Roman" w:cs="Times New Roman"/>
          <w:sz w:val="24"/>
          <w:szCs w:val="24"/>
          <w:lang w:val="fr-FR"/>
        </w:rPr>
        <w:t>, </w:t>
      </w:r>
      <w:r w:rsidRPr="00D26851">
        <w:rPr>
          <w:rFonts w:ascii="Times New Roman" w:hAnsi="Times New Roman" w:cs="Times New Roman"/>
          <w:i/>
          <w:iCs/>
          <w:sz w:val="24"/>
          <w:szCs w:val="24"/>
          <w:lang w:val="fr-FR"/>
        </w:rPr>
        <w:t>2</w:t>
      </w:r>
      <w:r w:rsidRPr="00D26851">
        <w:rPr>
          <w:rFonts w:ascii="Times New Roman" w:hAnsi="Times New Roman" w:cs="Times New Roman"/>
          <w:sz w:val="24"/>
          <w:szCs w:val="24"/>
          <w:lang w:val="fr-FR"/>
        </w:rPr>
        <w:t>(8), 1-5.</w:t>
      </w:r>
    </w:p>
    <w:p w14:paraId="6D80C267" w14:textId="77777777" w:rsidR="00900807" w:rsidRPr="00D26851" w:rsidRDefault="00900807" w:rsidP="00900807">
      <w:pPr>
        <w:adjustRightInd w:val="0"/>
        <w:spacing w:after="0" w:line="240" w:lineRule="auto"/>
        <w:ind w:left="720" w:hanging="720"/>
        <w:jc w:val="both"/>
        <w:rPr>
          <w:rFonts w:ascii="Times New Roman" w:hAnsi="Times New Roman" w:cs="Times New Roman"/>
          <w:sz w:val="24"/>
          <w:szCs w:val="24"/>
        </w:rPr>
      </w:pPr>
      <w:r w:rsidRPr="00D26851">
        <w:rPr>
          <w:rFonts w:ascii="Times New Roman" w:hAnsi="Times New Roman" w:cs="Times New Roman"/>
          <w:sz w:val="24"/>
          <w:szCs w:val="24"/>
          <w:lang w:val="fr-FR"/>
        </w:rPr>
        <w:t xml:space="preserve">Liu, X., Tang, Q., Voisin, N., &amp; Cui, H. (2016). </w:t>
      </w:r>
      <w:r w:rsidRPr="00D26851">
        <w:rPr>
          <w:rFonts w:ascii="Times New Roman" w:hAnsi="Times New Roman" w:cs="Times New Roman"/>
          <w:sz w:val="24"/>
          <w:szCs w:val="24"/>
        </w:rPr>
        <w:t>Projected impacts of climate change on hydropower potential in China. </w:t>
      </w:r>
      <w:r w:rsidRPr="00D26851">
        <w:rPr>
          <w:rFonts w:ascii="Times New Roman" w:hAnsi="Times New Roman" w:cs="Times New Roman"/>
          <w:i/>
          <w:iCs/>
          <w:sz w:val="24"/>
          <w:szCs w:val="24"/>
        </w:rPr>
        <w:t>Hydrology and Earth System Sciences</w:t>
      </w:r>
      <w:r w:rsidRPr="00D26851">
        <w:rPr>
          <w:rFonts w:ascii="Times New Roman" w:hAnsi="Times New Roman" w:cs="Times New Roman"/>
          <w:sz w:val="24"/>
          <w:szCs w:val="24"/>
        </w:rPr>
        <w:t>, </w:t>
      </w:r>
      <w:r w:rsidRPr="00D26851">
        <w:rPr>
          <w:rFonts w:ascii="Times New Roman" w:hAnsi="Times New Roman" w:cs="Times New Roman"/>
          <w:i/>
          <w:iCs/>
          <w:sz w:val="24"/>
          <w:szCs w:val="24"/>
        </w:rPr>
        <w:t>20</w:t>
      </w:r>
      <w:r w:rsidRPr="00D26851">
        <w:rPr>
          <w:rFonts w:ascii="Times New Roman" w:hAnsi="Times New Roman" w:cs="Times New Roman"/>
          <w:sz w:val="24"/>
          <w:szCs w:val="24"/>
        </w:rPr>
        <w:t>(8), 3343-3359.</w:t>
      </w:r>
    </w:p>
    <w:p w14:paraId="36B01043" w14:textId="0A73C95C" w:rsidR="001B0FD0" w:rsidRPr="00D26851" w:rsidRDefault="001B0FD0" w:rsidP="001B0FD0">
      <w:pPr>
        <w:shd w:val="clear" w:color="auto" w:fill="FFFFFF"/>
        <w:spacing w:after="0"/>
        <w:ind w:left="720" w:hanging="720"/>
        <w:jc w:val="both"/>
        <w:rPr>
          <w:rFonts w:ascii="Times New Roman" w:eastAsia="宋体" w:hAnsi="Times New Roman" w:cs="Times New Roman"/>
          <w:sz w:val="24"/>
          <w:szCs w:val="24"/>
          <w:shd w:val="clear" w:color="auto" w:fill="FFFFFF"/>
          <w:lang w:bidi="ar"/>
        </w:rPr>
      </w:pPr>
      <w:ins w:id="406" w:author="Jing Liang" w:date="2024-11-09T21:21:00Z" w16du:dateUtc="2024-11-09T13:21:00Z">
        <w:r w:rsidRPr="00D26851">
          <w:rPr>
            <w:rFonts w:ascii="Times New Roman" w:eastAsia="宋体" w:hAnsi="Times New Roman" w:cs="Times New Roman"/>
            <w:sz w:val="24"/>
            <w:szCs w:val="24"/>
            <w:shd w:val="clear" w:color="auto" w:fill="FFFFFF"/>
            <w:lang w:bidi="ar"/>
          </w:rPr>
          <w:lastRenderedPageBreak/>
          <w:t xml:space="preserve">NASA Earth Exchange Global Daily Downscaled Projections (NEX-GDDP-CMIP6) was accessed on 10-20-2024 from https://registry.opendata.aws/nex-gddp-cmip6. </w:t>
        </w:r>
      </w:ins>
    </w:p>
    <w:p w14:paraId="7FAED23E" w14:textId="77777777" w:rsidR="00900807" w:rsidRPr="00D26851" w:rsidRDefault="00900807" w:rsidP="00900807">
      <w:pPr>
        <w:spacing w:after="0" w:line="240" w:lineRule="auto"/>
        <w:ind w:left="720" w:hanging="720"/>
        <w:contextualSpacing/>
        <w:jc w:val="both"/>
        <w:rPr>
          <w:rFonts w:ascii="Times New Roman" w:hAnsi="Times New Roman" w:cs="Times New Roman"/>
          <w:sz w:val="24"/>
          <w:szCs w:val="24"/>
        </w:rPr>
      </w:pPr>
      <w:r w:rsidRPr="00D26851">
        <w:rPr>
          <w:rFonts w:ascii="Times New Roman" w:eastAsia="微软雅黑" w:hAnsi="Times New Roman" w:cs="Times New Roman"/>
          <w:sz w:val="24"/>
          <w:szCs w:val="24"/>
        </w:rPr>
        <w:t xml:space="preserve">National Bureau of Statistics (NBS). </w:t>
      </w:r>
      <w:r w:rsidRPr="00D26851">
        <w:rPr>
          <w:rFonts w:ascii="Times New Roman" w:hAnsi="Times New Roman" w:cs="Times New Roman"/>
          <w:sz w:val="24"/>
          <w:szCs w:val="24"/>
        </w:rPr>
        <w:t xml:space="preserve">China City Statistical Yearbook 2021. China Statistics Press. </w:t>
      </w:r>
    </w:p>
    <w:p w14:paraId="3D31DBDB" w14:textId="77777777" w:rsidR="00900807" w:rsidRPr="00D26851" w:rsidRDefault="00900807" w:rsidP="00900807">
      <w:pPr>
        <w:autoSpaceDE w:val="0"/>
        <w:autoSpaceDN w:val="0"/>
        <w:adjustRightInd w:val="0"/>
        <w:spacing w:after="0" w:line="240" w:lineRule="auto"/>
        <w:ind w:left="720" w:hanging="720"/>
        <w:jc w:val="both"/>
        <w:rPr>
          <w:rFonts w:ascii="Times New Roman" w:hAnsi="Times New Roman" w:cs="Times New Roman"/>
          <w:sz w:val="24"/>
          <w:szCs w:val="24"/>
        </w:rPr>
      </w:pPr>
      <w:r w:rsidRPr="00D26851">
        <w:rPr>
          <w:rFonts w:ascii="Times New Roman" w:hAnsi="Times New Roman" w:cs="Times New Roman"/>
          <w:sz w:val="24"/>
          <w:szCs w:val="24"/>
        </w:rPr>
        <w:t>National Development and Reform Commission. Typical power load curves in each provincial power system. in Chinese,  https://www.ndrc.gov.cn/xxgk/zcfb/tz/201912/P020191230336066090861.pdf (2019).</w:t>
      </w:r>
    </w:p>
    <w:p w14:paraId="3CCC4171" w14:textId="77777777" w:rsidR="00900807" w:rsidRPr="00D26851" w:rsidRDefault="00900807" w:rsidP="00F16866">
      <w:pPr>
        <w:spacing w:after="0" w:line="240" w:lineRule="auto"/>
        <w:ind w:left="720" w:hanging="720"/>
        <w:contextualSpacing/>
        <w:jc w:val="both"/>
        <w:rPr>
          <w:rFonts w:ascii="Times New Roman" w:hAnsi="Times New Roman" w:cs="Times New Roman"/>
          <w:sz w:val="24"/>
          <w:szCs w:val="24"/>
          <w:shd w:val="clear" w:color="auto" w:fill="FFFFFF"/>
        </w:rPr>
      </w:pPr>
      <w:r w:rsidRPr="00D26851">
        <w:rPr>
          <w:rFonts w:ascii="Times New Roman" w:hAnsi="Times New Roman" w:cs="Times New Roman"/>
          <w:sz w:val="24"/>
          <w:szCs w:val="24"/>
          <w:shd w:val="clear" w:color="auto" w:fill="FFFFFF"/>
        </w:rPr>
        <w:t>Pavanello, F., De Cian, E., Davide, M., Mistry, M., Cruz, T., Bezerra, P., ... &amp; Lucena, A. F. (2021). Air-conditioning and the adaptation cooling deficit in emerging economies. </w:t>
      </w:r>
      <w:r w:rsidRPr="00D26851">
        <w:rPr>
          <w:rFonts w:ascii="Times New Roman" w:hAnsi="Times New Roman" w:cs="Times New Roman"/>
          <w:i/>
          <w:iCs/>
          <w:sz w:val="24"/>
          <w:szCs w:val="24"/>
          <w:shd w:val="clear" w:color="auto" w:fill="FFFFFF"/>
        </w:rPr>
        <w:t>Nature communications</w:t>
      </w:r>
      <w:r w:rsidRPr="00D26851">
        <w:rPr>
          <w:rFonts w:ascii="Times New Roman" w:hAnsi="Times New Roman" w:cs="Times New Roman"/>
          <w:sz w:val="24"/>
          <w:szCs w:val="24"/>
          <w:shd w:val="clear" w:color="auto" w:fill="FFFFFF"/>
        </w:rPr>
        <w:t>, </w:t>
      </w:r>
      <w:r w:rsidRPr="00D26851">
        <w:rPr>
          <w:rFonts w:ascii="Times New Roman" w:hAnsi="Times New Roman" w:cs="Times New Roman"/>
          <w:i/>
          <w:iCs/>
          <w:sz w:val="24"/>
          <w:szCs w:val="24"/>
          <w:shd w:val="clear" w:color="auto" w:fill="FFFFFF"/>
        </w:rPr>
        <w:t>12</w:t>
      </w:r>
      <w:r w:rsidRPr="00D26851">
        <w:rPr>
          <w:rFonts w:ascii="Times New Roman" w:hAnsi="Times New Roman" w:cs="Times New Roman"/>
          <w:sz w:val="24"/>
          <w:szCs w:val="24"/>
          <w:shd w:val="clear" w:color="auto" w:fill="FFFFFF"/>
        </w:rPr>
        <w:t>(1), 6460.</w:t>
      </w:r>
    </w:p>
    <w:p w14:paraId="02F76093" w14:textId="77777777" w:rsidR="00900807" w:rsidRPr="00D26851" w:rsidRDefault="00900807" w:rsidP="00900807">
      <w:pPr>
        <w:pStyle w:val="fz-14"/>
        <w:shd w:val="clear" w:color="auto" w:fill="FFFFFF"/>
        <w:spacing w:before="0" w:beforeAutospacing="0" w:after="0" w:afterAutospacing="0"/>
        <w:ind w:left="720" w:hanging="720"/>
        <w:contextualSpacing/>
        <w:jc w:val="both"/>
        <w:rPr>
          <w:rFonts w:eastAsiaTheme="minorEastAsia"/>
        </w:rPr>
      </w:pPr>
      <w:r w:rsidRPr="00D26851">
        <w:t xml:space="preserve">Ritchie, H. (2023). China is building more coal plants but might burn less coal. </w:t>
      </w:r>
      <w:r w:rsidRPr="00D26851">
        <w:rPr>
          <w:rFonts w:eastAsiaTheme="minorEastAsia"/>
        </w:rPr>
        <w:t>Sustainability by Number. https://www.sustainabilitybynumbers.com/p/china-coal-plants.</w:t>
      </w:r>
    </w:p>
    <w:p w14:paraId="674096AE" w14:textId="77777777" w:rsidR="00900807" w:rsidRPr="00D26851" w:rsidRDefault="00900807" w:rsidP="00F16866">
      <w:pPr>
        <w:spacing w:after="0" w:line="240" w:lineRule="auto"/>
        <w:ind w:left="720" w:hanging="720"/>
        <w:contextualSpacing/>
        <w:jc w:val="both"/>
        <w:rPr>
          <w:rFonts w:ascii="Times New Roman" w:hAnsi="Times New Roman" w:cs="Times New Roman"/>
          <w:sz w:val="24"/>
          <w:szCs w:val="24"/>
          <w:shd w:val="clear" w:color="auto" w:fill="FFFFFF"/>
        </w:rPr>
      </w:pPr>
      <w:r w:rsidRPr="00D26851">
        <w:rPr>
          <w:rFonts w:ascii="Times New Roman" w:hAnsi="Times New Roman" w:cs="Times New Roman"/>
          <w:sz w:val="24"/>
          <w:szCs w:val="24"/>
          <w:shd w:val="clear" w:color="auto" w:fill="FFFFFF"/>
          <w:lang w:val="sv-SE"/>
        </w:rPr>
        <w:t xml:space="preserve">Schmietendorf, K., Peinke, J., &amp; Kamps, O. (2017). </w:t>
      </w:r>
      <w:r w:rsidRPr="00D26851">
        <w:rPr>
          <w:rFonts w:ascii="Times New Roman" w:hAnsi="Times New Roman" w:cs="Times New Roman"/>
          <w:sz w:val="24"/>
          <w:szCs w:val="24"/>
          <w:shd w:val="clear" w:color="auto" w:fill="FFFFFF"/>
        </w:rPr>
        <w:t>The impact of turbulent renewable energy production on power grid stability and quality. </w:t>
      </w:r>
      <w:r w:rsidRPr="00D26851">
        <w:rPr>
          <w:rFonts w:ascii="Times New Roman" w:hAnsi="Times New Roman" w:cs="Times New Roman"/>
          <w:i/>
          <w:iCs/>
          <w:sz w:val="24"/>
          <w:szCs w:val="24"/>
          <w:shd w:val="clear" w:color="auto" w:fill="FFFFFF"/>
        </w:rPr>
        <w:t>The European Physical Journal B</w:t>
      </w:r>
      <w:r w:rsidRPr="00D26851">
        <w:rPr>
          <w:rFonts w:ascii="Times New Roman" w:hAnsi="Times New Roman" w:cs="Times New Roman"/>
          <w:sz w:val="24"/>
          <w:szCs w:val="24"/>
          <w:shd w:val="clear" w:color="auto" w:fill="FFFFFF"/>
        </w:rPr>
        <w:t>, </w:t>
      </w:r>
      <w:r w:rsidRPr="00D26851">
        <w:rPr>
          <w:rFonts w:ascii="Times New Roman" w:hAnsi="Times New Roman" w:cs="Times New Roman"/>
          <w:i/>
          <w:iCs/>
          <w:sz w:val="24"/>
          <w:szCs w:val="24"/>
          <w:shd w:val="clear" w:color="auto" w:fill="FFFFFF"/>
        </w:rPr>
        <w:t>90</w:t>
      </w:r>
      <w:r w:rsidRPr="00D26851">
        <w:rPr>
          <w:rFonts w:ascii="Times New Roman" w:hAnsi="Times New Roman" w:cs="Times New Roman"/>
          <w:sz w:val="24"/>
          <w:szCs w:val="24"/>
          <w:shd w:val="clear" w:color="auto" w:fill="FFFFFF"/>
        </w:rPr>
        <w:t>, 1-6.</w:t>
      </w:r>
    </w:p>
    <w:p w14:paraId="33E182A8" w14:textId="77777777" w:rsidR="00900807" w:rsidRPr="00D26851" w:rsidRDefault="00900807" w:rsidP="00900807">
      <w:pPr>
        <w:spacing w:after="0" w:line="240" w:lineRule="auto"/>
        <w:ind w:left="720" w:hanging="720"/>
        <w:jc w:val="both"/>
        <w:rPr>
          <w:rFonts w:ascii="Times New Roman" w:eastAsia="Times New Roman" w:hAnsi="Times New Roman" w:cs="Times New Roman"/>
          <w:sz w:val="24"/>
          <w:szCs w:val="24"/>
          <w14:ligatures w14:val="none"/>
        </w:rPr>
      </w:pPr>
      <w:r w:rsidRPr="00D26851">
        <w:rPr>
          <w:rFonts w:ascii="Times New Roman" w:eastAsia="Times New Roman" w:hAnsi="Times New Roman" w:cs="Times New Roman"/>
          <w:sz w:val="24"/>
          <w:szCs w:val="24"/>
          <w14:ligatures w14:val="none"/>
        </w:rPr>
        <w:t xml:space="preserve">Sheng, M., Reiner, M., Sun, K., &amp; Hong, T. (2023). Assessing thermal resilience of an assisted living facility during heat waves and cold snaps with power outages. </w:t>
      </w:r>
      <w:r w:rsidRPr="00D26851">
        <w:rPr>
          <w:rFonts w:ascii="Times New Roman" w:eastAsia="Times New Roman" w:hAnsi="Times New Roman" w:cs="Times New Roman"/>
          <w:i/>
          <w:iCs/>
          <w:sz w:val="24"/>
          <w:szCs w:val="24"/>
          <w14:ligatures w14:val="none"/>
        </w:rPr>
        <w:t>Building and Environment</w:t>
      </w:r>
      <w:r w:rsidRPr="00D26851">
        <w:rPr>
          <w:rFonts w:ascii="Times New Roman" w:eastAsia="Times New Roman" w:hAnsi="Times New Roman" w:cs="Times New Roman"/>
          <w:sz w:val="24"/>
          <w:szCs w:val="24"/>
          <w14:ligatures w14:val="none"/>
        </w:rPr>
        <w:t xml:space="preserve">, </w:t>
      </w:r>
      <w:r w:rsidRPr="00D26851">
        <w:rPr>
          <w:rFonts w:ascii="Times New Roman" w:eastAsia="Times New Roman" w:hAnsi="Times New Roman" w:cs="Times New Roman"/>
          <w:i/>
          <w:iCs/>
          <w:sz w:val="24"/>
          <w:szCs w:val="24"/>
          <w14:ligatures w14:val="none"/>
        </w:rPr>
        <w:t>230</w:t>
      </w:r>
      <w:r w:rsidRPr="00D26851">
        <w:rPr>
          <w:rFonts w:ascii="Times New Roman" w:eastAsia="Times New Roman" w:hAnsi="Times New Roman" w:cs="Times New Roman"/>
          <w:sz w:val="24"/>
          <w:szCs w:val="24"/>
          <w14:ligatures w14:val="none"/>
        </w:rPr>
        <w:t xml:space="preserve">, 110001. </w:t>
      </w:r>
    </w:p>
    <w:p w14:paraId="6D5E31A8" w14:textId="132FFB30" w:rsidR="00900807" w:rsidRPr="00D26851" w:rsidRDefault="00900807" w:rsidP="00900807">
      <w:pPr>
        <w:spacing w:after="0" w:line="240" w:lineRule="auto"/>
        <w:ind w:left="720" w:hanging="720"/>
        <w:jc w:val="both"/>
        <w:rPr>
          <w:rFonts w:ascii="Times New Roman" w:hAnsi="Times New Roman" w:cs="Times New Roman"/>
          <w:sz w:val="24"/>
          <w:szCs w:val="24"/>
        </w:rPr>
      </w:pPr>
      <w:hyperlink r:id="rId27" w:history="1">
        <w:r w:rsidRPr="00D26851">
          <w:rPr>
            <w:rFonts w:ascii="Times New Roman" w:hAnsi="Times New Roman" w:cs="Times New Roman"/>
            <w:sz w:val="24"/>
            <w:szCs w:val="24"/>
          </w:rPr>
          <w:t>Stanway</w:t>
        </w:r>
      </w:hyperlink>
      <w:r w:rsidRPr="00D26851">
        <w:rPr>
          <w:rFonts w:ascii="Times New Roman" w:hAnsi="Times New Roman" w:cs="Times New Roman"/>
          <w:sz w:val="24"/>
          <w:szCs w:val="24"/>
        </w:rPr>
        <w:t xml:space="preserve">, D. 2024-2-22. China 2023 coal power approvals rose, putting climate targets at risk. </w:t>
      </w:r>
      <w:hyperlink r:id="rId28" w:history="1">
        <w:r w:rsidR="001B0FD0" w:rsidRPr="0039599E">
          <w:rPr>
            <w:rStyle w:val="Hyperlink"/>
            <w:rFonts w:ascii="Times New Roman" w:hAnsi="Times New Roman" w:cs="Times New Roman"/>
            <w:color w:val="auto"/>
            <w:sz w:val="24"/>
            <w:szCs w:val="24"/>
            <w:u w:val="none"/>
          </w:rPr>
          <w:t>https://www.reuters.com/sustainability/climate-energy/china-2023-coal-power-approvals-rose-putting-climate-targets-risk-2024-02-22/</w:t>
        </w:r>
      </w:hyperlink>
    </w:p>
    <w:p w14:paraId="3AC126AA" w14:textId="33E2010D" w:rsidR="001B0FD0" w:rsidRPr="00D26851" w:rsidRDefault="001B0FD0" w:rsidP="001B0FD0">
      <w:pPr>
        <w:shd w:val="clear" w:color="auto" w:fill="FFFFFF"/>
        <w:spacing w:after="0"/>
        <w:ind w:left="720" w:hanging="720"/>
        <w:rPr>
          <w:rFonts w:ascii="Times New Roman" w:eastAsia="宋体" w:hAnsi="Times New Roman" w:cs="Times New Roman"/>
          <w:sz w:val="24"/>
          <w:szCs w:val="24"/>
          <w:shd w:val="clear" w:color="auto" w:fill="FFFFFF"/>
          <w:lang w:bidi="ar"/>
        </w:rPr>
      </w:pPr>
      <w:ins w:id="407" w:author="Jing Liang" w:date="2024-11-09T21:21:00Z" w16du:dateUtc="2024-11-09T13:21:00Z">
        <w:r w:rsidRPr="00D26851">
          <w:rPr>
            <w:rFonts w:ascii="Times New Roman" w:eastAsia="宋体" w:hAnsi="Times New Roman" w:cs="Times New Roman"/>
            <w:sz w:val="24"/>
            <w:szCs w:val="24"/>
            <w:shd w:val="clear" w:color="auto" w:fill="FFFFFF"/>
            <w:lang w:bidi="ar"/>
          </w:rPr>
          <w:t>Thrasher, B., Wang, W., Michaelis, A., Melton, F., Lee, T., &amp; Nemani, R. (2022). NASA global daily downscaled projections, CMIP6. </w:t>
        </w:r>
        <w:r w:rsidRPr="00D26851">
          <w:rPr>
            <w:rFonts w:ascii="Times New Roman" w:eastAsia="宋体" w:hAnsi="Times New Roman" w:cs="Times New Roman"/>
            <w:i/>
            <w:iCs/>
            <w:sz w:val="24"/>
            <w:szCs w:val="24"/>
            <w:shd w:val="clear" w:color="auto" w:fill="FFFFFF"/>
            <w:lang w:bidi="ar"/>
          </w:rPr>
          <w:t>Scientific data</w:t>
        </w:r>
        <w:r w:rsidRPr="00D26851">
          <w:rPr>
            <w:rFonts w:ascii="Times New Roman" w:eastAsia="宋体" w:hAnsi="Times New Roman" w:cs="Times New Roman"/>
            <w:sz w:val="24"/>
            <w:szCs w:val="24"/>
            <w:shd w:val="clear" w:color="auto" w:fill="FFFFFF"/>
            <w:lang w:bidi="ar"/>
          </w:rPr>
          <w:t>, </w:t>
        </w:r>
        <w:r w:rsidRPr="00D26851">
          <w:rPr>
            <w:rFonts w:ascii="Times New Roman" w:eastAsia="宋体" w:hAnsi="Times New Roman" w:cs="Times New Roman"/>
            <w:i/>
            <w:iCs/>
            <w:sz w:val="24"/>
            <w:szCs w:val="24"/>
            <w:shd w:val="clear" w:color="auto" w:fill="FFFFFF"/>
            <w:lang w:bidi="ar"/>
          </w:rPr>
          <w:t>9</w:t>
        </w:r>
        <w:r w:rsidRPr="00D26851">
          <w:rPr>
            <w:rFonts w:ascii="Times New Roman" w:eastAsia="宋体" w:hAnsi="Times New Roman" w:cs="Times New Roman"/>
            <w:sz w:val="24"/>
            <w:szCs w:val="24"/>
            <w:shd w:val="clear" w:color="auto" w:fill="FFFFFF"/>
            <w:lang w:bidi="ar"/>
          </w:rPr>
          <w:t>(1), 262.</w:t>
        </w:r>
      </w:ins>
    </w:p>
    <w:p w14:paraId="51A3F6F0" w14:textId="77777777" w:rsidR="00900807" w:rsidRPr="00D26851" w:rsidRDefault="00900807" w:rsidP="001B0FD0">
      <w:pPr>
        <w:spacing w:after="0" w:line="240" w:lineRule="auto"/>
        <w:ind w:left="720" w:hanging="720"/>
        <w:contextualSpacing/>
        <w:jc w:val="both"/>
        <w:rPr>
          <w:rFonts w:ascii="Times New Roman" w:hAnsi="Times New Roman" w:cs="Times New Roman"/>
          <w:b/>
          <w:bCs/>
          <w:sz w:val="24"/>
          <w:szCs w:val="24"/>
        </w:rPr>
      </w:pPr>
      <w:r w:rsidRPr="00D26851">
        <w:rPr>
          <w:rFonts w:ascii="Times New Roman" w:hAnsi="Times New Roman" w:cs="Times New Roman"/>
          <w:sz w:val="24"/>
          <w:szCs w:val="24"/>
          <w:shd w:val="clear" w:color="auto" w:fill="FFFFFF"/>
        </w:rPr>
        <w:t>Van Ruijven, B. J., De Cian, E., &amp; Sue Wing, I. (2019). Amplification of future energy demand growth due to climate change. </w:t>
      </w:r>
      <w:r w:rsidRPr="00D26851">
        <w:rPr>
          <w:rFonts w:ascii="Times New Roman" w:hAnsi="Times New Roman" w:cs="Times New Roman"/>
          <w:i/>
          <w:iCs/>
          <w:sz w:val="24"/>
          <w:szCs w:val="24"/>
          <w:shd w:val="clear" w:color="auto" w:fill="FFFFFF"/>
        </w:rPr>
        <w:t>Nature communications</w:t>
      </w:r>
      <w:r w:rsidRPr="00D26851">
        <w:rPr>
          <w:rFonts w:ascii="Times New Roman" w:hAnsi="Times New Roman" w:cs="Times New Roman"/>
          <w:sz w:val="24"/>
          <w:szCs w:val="24"/>
          <w:shd w:val="clear" w:color="auto" w:fill="FFFFFF"/>
        </w:rPr>
        <w:t>, </w:t>
      </w:r>
      <w:r w:rsidRPr="00D26851">
        <w:rPr>
          <w:rFonts w:ascii="Times New Roman" w:hAnsi="Times New Roman" w:cs="Times New Roman"/>
          <w:i/>
          <w:iCs/>
          <w:sz w:val="24"/>
          <w:szCs w:val="24"/>
          <w:shd w:val="clear" w:color="auto" w:fill="FFFFFF"/>
        </w:rPr>
        <w:t>10</w:t>
      </w:r>
      <w:r w:rsidRPr="00D26851">
        <w:rPr>
          <w:rFonts w:ascii="Times New Roman" w:hAnsi="Times New Roman" w:cs="Times New Roman"/>
          <w:sz w:val="24"/>
          <w:szCs w:val="24"/>
          <w:shd w:val="clear" w:color="auto" w:fill="FFFFFF"/>
        </w:rPr>
        <w:t>(1), 2762.</w:t>
      </w:r>
    </w:p>
    <w:p w14:paraId="1A45273D" w14:textId="77777777" w:rsidR="00900807" w:rsidRPr="00D26851" w:rsidRDefault="00900807" w:rsidP="00900807">
      <w:pPr>
        <w:adjustRightInd w:val="0"/>
        <w:spacing w:after="0" w:line="240" w:lineRule="auto"/>
        <w:ind w:left="720" w:hanging="720"/>
        <w:jc w:val="both"/>
        <w:rPr>
          <w:rFonts w:ascii="Times New Roman" w:hAnsi="Times New Roman" w:cs="Times New Roman"/>
          <w:sz w:val="24"/>
          <w:szCs w:val="24"/>
        </w:rPr>
      </w:pPr>
      <w:r w:rsidRPr="00D26851">
        <w:rPr>
          <w:rFonts w:ascii="Times New Roman" w:hAnsi="Times New Roman" w:cs="Times New Roman"/>
          <w:sz w:val="24"/>
          <w:szCs w:val="24"/>
        </w:rPr>
        <w:t>Van Vliet, M. T., Yearsley, J. R., Ludwig, F., Vögele, S., Lettenmaier, D. P., &amp; Kabat, P. (2012). Vulnerability of US and European electricity supply to climate change. </w:t>
      </w:r>
      <w:r w:rsidRPr="00D26851">
        <w:rPr>
          <w:rFonts w:ascii="Times New Roman" w:hAnsi="Times New Roman" w:cs="Times New Roman"/>
          <w:i/>
          <w:iCs/>
          <w:sz w:val="24"/>
          <w:szCs w:val="24"/>
        </w:rPr>
        <w:t>Nature Climate Change</w:t>
      </w:r>
      <w:r w:rsidRPr="00D26851">
        <w:rPr>
          <w:rFonts w:ascii="Times New Roman" w:hAnsi="Times New Roman" w:cs="Times New Roman"/>
          <w:sz w:val="24"/>
          <w:szCs w:val="24"/>
        </w:rPr>
        <w:t>, </w:t>
      </w:r>
      <w:r w:rsidRPr="00D26851">
        <w:rPr>
          <w:rFonts w:ascii="Times New Roman" w:hAnsi="Times New Roman" w:cs="Times New Roman"/>
          <w:i/>
          <w:iCs/>
          <w:sz w:val="24"/>
          <w:szCs w:val="24"/>
        </w:rPr>
        <w:t>2</w:t>
      </w:r>
      <w:r w:rsidRPr="00D26851">
        <w:rPr>
          <w:rFonts w:ascii="Times New Roman" w:hAnsi="Times New Roman" w:cs="Times New Roman"/>
          <w:sz w:val="24"/>
          <w:szCs w:val="24"/>
        </w:rPr>
        <w:t>(9), 676-681.</w:t>
      </w:r>
    </w:p>
    <w:p w14:paraId="69FEFEAA" w14:textId="77777777" w:rsidR="00900807" w:rsidRPr="00D26851" w:rsidRDefault="00900807" w:rsidP="00900807">
      <w:pPr>
        <w:spacing w:after="0" w:line="240" w:lineRule="auto"/>
        <w:ind w:left="720" w:hanging="720"/>
        <w:contextualSpacing/>
        <w:jc w:val="both"/>
        <w:rPr>
          <w:rFonts w:ascii="Times New Roman" w:hAnsi="Times New Roman" w:cs="Times New Roman"/>
          <w:sz w:val="24"/>
          <w:szCs w:val="24"/>
          <w:lang w:val="sv-SE"/>
        </w:rPr>
      </w:pPr>
      <w:r w:rsidRPr="00D26851">
        <w:rPr>
          <w:rFonts w:ascii="Times New Roman" w:hAnsi="Times New Roman" w:cs="Times New Roman"/>
          <w:sz w:val="24"/>
          <w:szCs w:val="24"/>
        </w:rPr>
        <w:t xml:space="preserve">Wang, Z., Hong, T., &amp; Li, H. (2021). Informing the planning of rotating power outages in heat waves through data analytics of connected smart thermostats for residential buildings. </w:t>
      </w:r>
      <w:r w:rsidRPr="00D26851">
        <w:rPr>
          <w:rFonts w:ascii="Times New Roman" w:hAnsi="Times New Roman" w:cs="Times New Roman"/>
          <w:i/>
          <w:iCs/>
          <w:sz w:val="24"/>
          <w:szCs w:val="24"/>
          <w:lang w:val="sv-SE"/>
        </w:rPr>
        <w:t>Environmental Research Letters, 16(7),</w:t>
      </w:r>
      <w:r w:rsidRPr="00D26851">
        <w:rPr>
          <w:rFonts w:ascii="Times New Roman" w:hAnsi="Times New Roman" w:cs="Times New Roman"/>
          <w:sz w:val="24"/>
          <w:szCs w:val="24"/>
          <w:lang w:val="sv-SE"/>
        </w:rPr>
        <w:t xml:space="preserve"> 074003.</w:t>
      </w:r>
    </w:p>
    <w:p w14:paraId="767C9FBD" w14:textId="77777777" w:rsidR="00900807" w:rsidRPr="00D26851" w:rsidRDefault="00900807" w:rsidP="00900807">
      <w:pPr>
        <w:spacing w:after="0" w:line="240" w:lineRule="auto"/>
        <w:ind w:left="720" w:hanging="720"/>
        <w:contextualSpacing/>
        <w:jc w:val="both"/>
        <w:rPr>
          <w:rFonts w:ascii="Times New Roman" w:hAnsi="Times New Roman" w:cs="Times New Roman"/>
          <w:sz w:val="24"/>
          <w:szCs w:val="24"/>
        </w:rPr>
      </w:pPr>
      <w:r w:rsidRPr="00D26851">
        <w:rPr>
          <w:rFonts w:ascii="Times New Roman" w:hAnsi="Times New Roman" w:cs="Times New Roman"/>
          <w:sz w:val="24"/>
          <w:szCs w:val="24"/>
          <w:lang w:val="sv-SE"/>
        </w:rPr>
        <w:t xml:space="preserve">Yalew, S. G., van Vliet, M. T., Gernaat, D. E., Ludwig, F., Miara, A., Park, C., ... &amp; Van Vuuren, D. P. (2020). </w:t>
      </w:r>
      <w:r w:rsidRPr="00D26851">
        <w:rPr>
          <w:rFonts w:ascii="Times New Roman" w:hAnsi="Times New Roman" w:cs="Times New Roman"/>
          <w:sz w:val="24"/>
          <w:szCs w:val="24"/>
        </w:rPr>
        <w:t>Impacts of climate change on energy systems in global and regional scenarios. </w:t>
      </w:r>
      <w:r w:rsidRPr="00D26851">
        <w:rPr>
          <w:rFonts w:ascii="Times New Roman" w:hAnsi="Times New Roman" w:cs="Times New Roman"/>
          <w:i/>
          <w:iCs/>
          <w:sz w:val="24"/>
          <w:szCs w:val="24"/>
        </w:rPr>
        <w:t>Nature Energy</w:t>
      </w:r>
      <w:r w:rsidRPr="00D26851">
        <w:rPr>
          <w:rFonts w:ascii="Times New Roman" w:hAnsi="Times New Roman" w:cs="Times New Roman"/>
          <w:sz w:val="24"/>
          <w:szCs w:val="24"/>
        </w:rPr>
        <w:t>, </w:t>
      </w:r>
      <w:r w:rsidRPr="00D26851">
        <w:rPr>
          <w:rFonts w:ascii="Times New Roman" w:hAnsi="Times New Roman" w:cs="Times New Roman"/>
          <w:i/>
          <w:iCs/>
          <w:sz w:val="24"/>
          <w:szCs w:val="24"/>
        </w:rPr>
        <w:t>5</w:t>
      </w:r>
      <w:r w:rsidRPr="00D26851">
        <w:rPr>
          <w:rFonts w:ascii="Times New Roman" w:hAnsi="Times New Roman" w:cs="Times New Roman"/>
          <w:sz w:val="24"/>
          <w:szCs w:val="24"/>
        </w:rPr>
        <w:t>(10), 794-802.</w:t>
      </w:r>
    </w:p>
    <w:p w14:paraId="43C4060A" w14:textId="0C7478FA" w:rsidR="00900807" w:rsidRPr="00D26851" w:rsidRDefault="00900807" w:rsidP="00900807">
      <w:pPr>
        <w:adjustRightInd w:val="0"/>
        <w:snapToGrid w:val="0"/>
        <w:spacing w:after="0" w:line="240" w:lineRule="auto"/>
        <w:ind w:left="720" w:hanging="720"/>
        <w:jc w:val="both"/>
        <w:rPr>
          <w:rFonts w:ascii="Times New Roman" w:hAnsi="Times New Roman" w:cs="Times New Roman"/>
          <w:sz w:val="24"/>
          <w:szCs w:val="24"/>
        </w:rPr>
      </w:pPr>
      <w:r w:rsidRPr="00D26851">
        <w:rPr>
          <w:rFonts w:ascii="Times New Roman" w:hAnsi="Times New Roman" w:cs="Times New Roman"/>
          <w:sz w:val="24"/>
          <w:szCs w:val="24"/>
        </w:rPr>
        <w:t xml:space="preserve">Yang Y. 2023-07-11. "Extreme High Temperatures Continue, Electricity Usage Hits Record! Energy SOEs Brace for Summer </w:t>
      </w:r>
      <w:r w:rsidR="003161D7" w:rsidRPr="00D26851">
        <w:rPr>
          <w:rFonts w:ascii="Times New Roman" w:hAnsi="Times New Roman" w:cs="Times New Roman"/>
          <w:sz w:val="24"/>
          <w:szCs w:val="24"/>
        </w:rPr>
        <w:t>‘</w:t>
      </w:r>
      <w:r w:rsidRPr="00D26851">
        <w:rPr>
          <w:rFonts w:ascii="Times New Roman" w:hAnsi="Times New Roman" w:cs="Times New Roman"/>
          <w:sz w:val="24"/>
          <w:szCs w:val="24"/>
        </w:rPr>
        <w:t>Big Bake</w:t>
      </w:r>
      <w:r w:rsidR="003161D7" w:rsidRPr="00D26851">
        <w:rPr>
          <w:rFonts w:ascii="Times New Roman" w:hAnsi="Times New Roman" w:cs="Times New Roman"/>
          <w:sz w:val="24"/>
          <w:szCs w:val="24"/>
        </w:rPr>
        <w:t>’</w:t>
      </w:r>
      <w:r w:rsidRPr="00D26851">
        <w:rPr>
          <w:rFonts w:ascii="Times New Roman" w:hAnsi="Times New Roman" w:cs="Times New Roman"/>
          <w:sz w:val="24"/>
          <w:szCs w:val="24"/>
        </w:rPr>
        <w:t xml:space="preserve">. https://www.thepaper.cn/newsDetail_forward_23634654 </w:t>
      </w:r>
    </w:p>
    <w:p w14:paraId="74FF3FDD" w14:textId="77777777" w:rsidR="00900807" w:rsidRDefault="00900807" w:rsidP="00900807">
      <w:pPr>
        <w:spacing w:after="0" w:line="240" w:lineRule="auto"/>
        <w:ind w:left="720" w:hanging="720"/>
        <w:contextualSpacing/>
        <w:jc w:val="both"/>
        <w:rPr>
          <w:rFonts w:ascii="Times New Roman" w:hAnsi="Times New Roman" w:cs="Times New Roman"/>
          <w:sz w:val="24"/>
          <w:szCs w:val="24"/>
        </w:rPr>
      </w:pPr>
      <w:r w:rsidRPr="00D26851">
        <w:rPr>
          <w:rFonts w:ascii="Times New Roman" w:hAnsi="Times New Roman" w:cs="Times New Roman"/>
          <w:sz w:val="24"/>
          <w:szCs w:val="24"/>
          <w:lang w:val="sv-SE"/>
        </w:rPr>
        <w:t xml:space="preserve">Zhang, H., Da, Y., Zhang, X., &amp; Fan, J. L. (2021). </w:t>
      </w:r>
      <w:r w:rsidRPr="00D26851">
        <w:rPr>
          <w:rFonts w:ascii="Times New Roman" w:hAnsi="Times New Roman" w:cs="Times New Roman"/>
          <w:sz w:val="24"/>
          <w:szCs w:val="24"/>
        </w:rPr>
        <w:t>The impacts of climate change on coal-fired power plants: Evidence from China. </w:t>
      </w:r>
      <w:r w:rsidRPr="00D26851">
        <w:rPr>
          <w:rFonts w:ascii="Times New Roman" w:hAnsi="Times New Roman" w:cs="Times New Roman"/>
          <w:i/>
          <w:iCs/>
          <w:sz w:val="24"/>
          <w:szCs w:val="24"/>
        </w:rPr>
        <w:t>Energy &amp; Environmental Science</w:t>
      </w:r>
      <w:r w:rsidRPr="00D26851">
        <w:rPr>
          <w:rFonts w:ascii="Times New Roman" w:hAnsi="Times New Roman" w:cs="Times New Roman"/>
          <w:sz w:val="24"/>
          <w:szCs w:val="24"/>
        </w:rPr>
        <w:t>, </w:t>
      </w:r>
      <w:r w:rsidRPr="00D26851">
        <w:rPr>
          <w:rFonts w:ascii="Times New Roman" w:hAnsi="Times New Roman" w:cs="Times New Roman"/>
          <w:i/>
          <w:iCs/>
          <w:sz w:val="24"/>
          <w:szCs w:val="24"/>
        </w:rPr>
        <w:t>14</w:t>
      </w:r>
      <w:r w:rsidRPr="00D26851">
        <w:rPr>
          <w:rFonts w:ascii="Times New Roman" w:hAnsi="Times New Roman" w:cs="Times New Roman"/>
          <w:sz w:val="24"/>
          <w:szCs w:val="24"/>
        </w:rPr>
        <w:t>(9), 4890-4902</w:t>
      </w:r>
    </w:p>
    <w:p w14:paraId="3192F58A" w14:textId="77777777" w:rsidR="0039599E" w:rsidRPr="0039599E" w:rsidRDefault="0039599E" w:rsidP="0039599E">
      <w:pPr>
        <w:spacing w:after="0" w:line="240" w:lineRule="auto"/>
        <w:ind w:left="720" w:hanging="720"/>
        <w:contextualSpacing/>
        <w:jc w:val="both"/>
        <w:rPr>
          <w:rFonts w:ascii="Times New Roman" w:hAnsi="Times New Roman" w:cs="Times New Roman"/>
          <w:sz w:val="24"/>
          <w:szCs w:val="24"/>
        </w:rPr>
      </w:pPr>
      <w:r w:rsidRPr="00B3643E">
        <w:rPr>
          <w:rFonts w:ascii="Times New Roman" w:hAnsi="Times New Roman" w:cs="Times New Roman"/>
          <w:sz w:val="24"/>
          <w:szCs w:val="24"/>
        </w:rPr>
        <w:t xml:space="preserve">Zhuo, Z., Du, E., Zhang, N., Nielsen, C. P., Lu, X., Xiao, J., Wu, J., &amp; Kang, C. (2022). </w:t>
      </w:r>
      <w:r w:rsidRPr="0039599E">
        <w:rPr>
          <w:rFonts w:ascii="Times New Roman" w:hAnsi="Times New Roman" w:cs="Times New Roman"/>
          <w:sz w:val="24"/>
          <w:szCs w:val="24"/>
        </w:rPr>
        <w:t xml:space="preserve">Cost increase in the electricity supply to achieve carbon neutrality in China. </w:t>
      </w:r>
      <w:r w:rsidRPr="0039599E">
        <w:rPr>
          <w:rFonts w:ascii="Times New Roman" w:hAnsi="Times New Roman" w:cs="Times New Roman"/>
          <w:i/>
          <w:iCs/>
          <w:sz w:val="24"/>
          <w:szCs w:val="24"/>
        </w:rPr>
        <w:t>Nature Communications</w:t>
      </w:r>
      <w:r w:rsidRPr="0039599E">
        <w:rPr>
          <w:rFonts w:ascii="Times New Roman" w:hAnsi="Times New Roman" w:cs="Times New Roman"/>
          <w:sz w:val="24"/>
          <w:szCs w:val="24"/>
        </w:rPr>
        <w:t xml:space="preserve">, </w:t>
      </w:r>
      <w:r w:rsidRPr="0039599E">
        <w:rPr>
          <w:rFonts w:ascii="Times New Roman" w:hAnsi="Times New Roman" w:cs="Times New Roman"/>
          <w:i/>
          <w:iCs/>
          <w:sz w:val="24"/>
          <w:szCs w:val="24"/>
        </w:rPr>
        <w:t>13</w:t>
      </w:r>
      <w:r w:rsidRPr="0039599E">
        <w:rPr>
          <w:rFonts w:ascii="Times New Roman" w:hAnsi="Times New Roman" w:cs="Times New Roman"/>
          <w:sz w:val="24"/>
          <w:szCs w:val="24"/>
        </w:rPr>
        <w:t>(1), 1-13. https://doi.org/10.1038/s41467-022-30747-0</w:t>
      </w:r>
    </w:p>
    <w:p w14:paraId="54F41B84" w14:textId="77777777" w:rsidR="0039599E" w:rsidRPr="00D26851" w:rsidRDefault="0039599E" w:rsidP="00900807">
      <w:pPr>
        <w:spacing w:after="0" w:line="240" w:lineRule="auto"/>
        <w:ind w:left="720" w:hanging="720"/>
        <w:contextualSpacing/>
        <w:jc w:val="both"/>
        <w:rPr>
          <w:rFonts w:ascii="Times New Roman" w:hAnsi="Times New Roman" w:cs="Times New Roman"/>
          <w:sz w:val="24"/>
          <w:szCs w:val="24"/>
        </w:rPr>
      </w:pPr>
    </w:p>
    <w:p w14:paraId="5C11F34A" w14:textId="77777777" w:rsidR="003F616E" w:rsidRPr="00D26851" w:rsidRDefault="003F616E"/>
    <w:sectPr w:rsidR="003F616E" w:rsidRPr="00D268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4DFA6" w14:textId="77777777" w:rsidR="008B2F41" w:rsidRDefault="008B2F41" w:rsidP="00744E65">
      <w:pPr>
        <w:spacing w:after="0" w:line="240" w:lineRule="auto"/>
      </w:pPr>
      <w:r>
        <w:separator/>
      </w:r>
    </w:p>
  </w:endnote>
  <w:endnote w:type="continuationSeparator" w:id="0">
    <w:p w14:paraId="67C3ADF2" w14:textId="77777777" w:rsidR="008B2F41" w:rsidRDefault="008B2F41" w:rsidP="00744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dvOT999035f4">
    <w:altName w:val="Yu Gothic"/>
    <w:panose1 w:val="00000000000000000000"/>
    <w:charset w:val="80"/>
    <w:family w:val="auto"/>
    <w:notTrueType/>
    <w:pitch w:val="default"/>
    <w:sig w:usb0="00000001" w:usb1="08070000" w:usb2="00000010" w:usb3="00000000" w:csb0="00020000" w:csb1="00000000"/>
  </w:font>
  <w:font w:name="AdvOT9b12cd41">
    <w:altName w:val="微软雅黑"/>
    <w:panose1 w:val="00000000000000000000"/>
    <w:charset w:val="86"/>
    <w:family w:val="auto"/>
    <w:notTrueType/>
    <w:pitch w:val="default"/>
    <w:sig w:usb0="00000001" w:usb1="080E0000" w:usb2="00000010" w:usb3="00000000" w:csb0="00040000" w:csb1="00000000"/>
  </w:font>
  <w:font w:name="AdvOTd3a5f740">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2D3DA" w14:textId="77777777" w:rsidR="008B2F41" w:rsidRDefault="008B2F41" w:rsidP="00744E65">
      <w:pPr>
        <w:spacing w:after="0" w:line="240" w:lineRule="auto"/>
      </w:pPr>
      <w:r>
        <w:separator/>
      </w:r>
    </w:p>
  </w:footnote>
  <w:footnote w:type="continuationSeparator" w:id="0">
    <w:p w14:paraId="31BE8E76" w14:textId="77777777" w:rsidR="008B2F41" w:rsidRDefault="008B2F41" w:rsidP="00744E6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ng Liang">
    <w15:presenceInfo w15:providerId="Windows Live" w15:userId="e38a6d4d966def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72"/>
    <w:rsid w:val="0000196A"/>
    <w:rsid w:val="000063AF"/>
    <w:rsid w:val="00011F4A"/>
    <w:rsid w:val="00015889"/>
    <w:rsid w:val="00021624"/>
    <w:rsid w:val="00030DC7"/>
    <w:rsid w:val="00034BDE"/>
    <w:rsid w:val="00040B27"/>
    <w:rsid w:val="00046183"/>
    <w:rsid w:val="000623A5"/>
    <w:rsid w:val="00062A9C"/>
    <w:rsid w:val="00071F11"/>
    <w:rsid w:val="00077DD9"/>
    <w:rsid w:val="00086D78"/>
    <w:rsid w:val="00090E00"/>
    <w:rsid w:val="00093233"/>
    <w:rsid w:val="000A0B73"/>
    <w:rsid w:val="000B402C"/>
    <w:rsid w:val="000C0328"/>
    <w:rsid w:val="000D3E08"/>
    <w:rsid w:val="0010493C"/>
    <w:rsid w:val="00106124"/>
    <w:rsid w:val="00112378"/>
    <w:rsid w:val="00122CCD"/>
    <w:rsid w:val="00147237"/>
    <w:rsid w:val="001520D3"/>
    <w:rsid w:val="001617CE"/>
    <w:rsid w:val="00174982"/>
    <w:rsid w:val="0018290F"/>
    <w:rsid w:val="001A11E1"/>
    <w:rsid w:val="001A44F7"/>
    <w:rsid w:val="001A7479"/>
    <w:rsid w:val="001B0FD0"/>
    <w:rsid w:val="001D631E"/>
    <w:rsid w:val="001E3C62"/>
    <w:rsid w:val="001E7412"/>
    <w:rsid w:val="001F1FA0"/>
    <w:rsid w:val="00205B8B"/>
    <w:rsid w:val="0021446C"/>
    <w:rsid w:val="002177B9"/>
    <w:rsid w:val="00231AE1"/>
    <w:rsid w:val="00242853"/>
    <w:rsid w:val="00250552"/>
    <w:rsid w:val="002724DC"/>
    <w:rsid w:val="00292F8E"/>
    <w:rsid w:val="002A13E9"/>
    <w:rsid w:val="002A598A"/>
    <w:rsid w:val="002A67EB"/>
    <w:rsid w:val="002C06B9"/>
    <w:rsid w:val="002C121F"/>
    <w:rsid w:val="002C50ED"/>
    <w:rsid w:val="002C76E8"/>
    <w:rsid w:val="002E0527"/>
    <w:rsid w:val="002E12B6"/>
    <w:rsid w:val="002F18CA"/>
    <w:rsid w:val="002F5D18"/>
    <w:rsid w:val="002F71E0"/>
    <w:rsid w:val="0030463D"/>
    <w:rsid w:val="003118EE"/>
    <w:rsid w:val="00315E3A"/>
    <w:rsid w:val="003161D7"/>
    <w:rsid w:val="0032208A"/>
    <w:rsid w:val="00332C59"/>
    <w:rsid w:val="00334131"/>
    <w:rsid w:val="00340BB9"/>
    <w:rsid w:val="00342F6E"/>
    <w:rsid w:val="00355744"/>
    <w:rsid w:val="00356855"/>
    <w:rsid w:val="00362B6F"/>
    <w:rsid w:val="003653AB"/>
    <w:rsid w:val="003670D8"/>
    <w:rsid w:val="00380A75"/>
    <w:rsid w:val="0039599E"/>
    <w:rsid w:val="003A627C"/>
    <w:rsid w:val="003B3674"/>
    <w:rsid w:val="003C628A"/>
    <w:rsid w:val="003D06A0"/>
    <w:rsid w:val="003D525D"/>
    <w:rsid w:val="003E03A2"/>
    <w:rsid w:val="003F5CAC"/>
    <w:rsid w:val="003F616E"/>
    <w:rsid w:val="00400EA0"/>
    <w:rsid w:val="00406AA5"/>
    <w:rsid w:val="00411E22"/>
    <w:rsid w:val="004169C2"/>
    <w:rsid w:val="00433346"/>
    <w:rsid w:val="00436BFC"/>
    <w:rsid w:val="004505A6"/>
    <w:rsid w:val="00464070"/>
    <w:rsid w:val="00466FF4"/>
    <w:rsid w:val="00472647"/>
    <w:rsid w:val="004738A1"/>
    <w:rsid w:val="0047757B"/>
    <w:rsid w:val="00495814"/>
    <w:rsid w:val="004A01E0"/>
    <w:rsid w:val="004C1EBC"/>
    <w:rsid w:val="004D73CB"/>
    <w:rsid w:val="00503A2A"/>
    <w:rsid w:val="00535450"/>
    <w:rsid w:val="00535B68"/>
    <w:rsid w:val="00551D15"/>
    <w:rsid w:val="00560D6B"/>
    <w:rsid w:val="005714DC"/>
    <w:rsid w:val="00574F22"/>
    <w:rsid w:val="0057702E"/>
    <w:rsid w:val="00585013"/>
    <w:rsid w:val="005907E9"/>
    <w:rsid w:val="0059120C"/>
    <w:rsid w:val="00593BFF"/>
    <w:rsid w:val="00595494"/>
    <w:rsid w:val="005B0097"/>
    <w:rsid w:val="005B0F88"/>
    <w:rsid w:val="005B127C"/>
    <w:rsid w:val="005B6EEE"/>
    <w:rsid w:val="005C7C05"/>
    <w:rsid w:val="005D3564"/>
    <w:rsid w:val="005D726D"/>
    <w:rsid w:val="005E54E4"/>
    <w:rsid w:val="005F70DE"/>
    <w:rsid w:val="00604682"/>
    <w:rsid w:val="0060612E"/>
    <w:rsid w:val="006137BF"/>
    <w:rsid w:val="0062796B"/>
    <w:rsid w:val="00642564"/>
    <w:rsid w:val="00651B04"/>
    <w:rsid w:val="00652569"/>
    <w:rsid w:val="00655383"/>
    <w:rsid w:val="006727B7"/>
    <w:rsid w:val="00685755"/>
    <w:rsid w:val="00686286"/>
    <w:rsid w:val="006977EA"/>
    <w:rsid w:val="006A2766"/>
    <w:rsid w:val="006A2999"/>
    <w:rsid w:val="006A3148"/>
    <w:rsid w:val="006A4546"/>
    <w:rsid w:val="006A520B"/>
    <w:rsid w:val="006A5388"/>
    <w:rsid w:val="006D7354"/>
    <w:rsid w:val="006E4B85"/>
    <w:rsid w:val="006F1F87"/>
    <w:rsid w:val="0070538B"/>
    <w:rsid w:val="00705C6D"/>
    <w:rsid w:val="0071490E"/>
    <w:rsid w:val="0071562B"/>
    <w:rsid w:val="00727944"/>
    <w:rsid w:val="00727FC3"/>
    <w:rsid w:val="00744E65"/>
    <w:rsid w:val="00746B04"/>
    <w:rsid w:val="007600FB"/>
    <w:rsid w:val="007614D0"/>
    <w:rsid w:val="00761C9A"/>
    <w:rsid w:val="007631B8"/>
    <w:rsid w:val="0078153C"/>
    <w:rsid w:val="0078499A"/>
    <w:rsid w:val="00787B56"/>
    <w:rsid w:val="00790D07"/>
    <w:rsid w:val="0079220A"/>
    <w:rsid w:val="007A7082"/>
    <w:rsid w:val="007D4998"/>
    <w:rsid w:val="007E3CDF"/>
    <w:rsid w:val="007F1A89"/>
    <w:rsid w:val="007F4F7A"/>
    <w:rsid w:val="00831FE1"/>
    <w:rsid w:val="00835265"/>
    <w:rsid w:val="008363C2"/>
    <w:rsid w:val="00844CD5"/>
    <w:rsid w:val="00846640"/>
    <w:rsid w:val="00851283"/>
    <w:rsid w:val="00874ED0"/>
    <w:rsid w:val="008769ED"/>
    <w:rsid w:val="008875B3"/>
    <w:rsid w:val="00892343"/>
    <w:rsid w:val="0089405B"/>
    <w:rsid w:val="008A234C"/>
    <w:rsid w:val="008B2F41"/>
    <w:rsid w:val="008D317B"/>
    <w:rsid w:val="008D5F10"/>
    <w:rsid w:val="008E3800"/>
    <w:rsid w:val="008F1B3C"/>
    <w:rsid w:val="008F2552"/>
    <w:rsid w:val="00900807"/>
    <w:rsid w:val="00902425"/>
    <w:rsid w:val="009143B0"/>
    <w:rsid w:val="00916A81"/>
    <w:rsid w:val="009245D3"/>
    <w:rsid w:val="0092536D"/>
    <w:rsid w:val="00932BC5"/>
    <w:rsid w:val="00937E50"/>
    <w:rsid w:val="00942899"/>
    <w:rsid w:val="0095068E"/>
    <w:rsid w:val="009518CA"/>
    <w:rsid w:val="009557D8"/>
    <w:rsid w:val="0096028A"/>
    <w:rsid w:val="00961127"/>
    <w:rsid w:val="00961E71"/>
    <w:rsid w:val="00967C34"/>
    <w:rsid w:val="0098148D"/>
    <w:rsid w:val="009828C4"/>
    <w:rsid w:val="00990303"/>
    <w:rsid w:val="00993B8F"/>
    <w:rsid w:val="00995207"/>
    <w:rsid w:val="009A347E"/>
    <w:rsid w:val="009B468E"/>
    <w:rsid w:val="009B4942"/>
    <w:rsid w:val="009C472A"/>
    <w:rsid w:val="009D4B3F"/>
    <w:rsid w:val="009D4B4C"/>
    <w:rsid w:val="009D5C19"/>
    <w:rsid w:val="009E0026"/>
    <w:rsid w:val="009E1D19"/>
    <w:rsid w:val="00A06772"/>
    <w:rsid w:val="00A06AFB"/>
    <w:rsid w:val="00A10C70"/>
    <w:rsid w:val="00A112DA"/>
    <w:rsid w:val="00A12A20"/>
    <w:rsid w:val="00A14092"/>
    <w:rsid w:val="00A336F2"/>
    <w:rsid w:val="00A33A51"/>
    <w:rsid w:val="00A3448D"/>
    <w:rsid w:val="00A362D7"/>
    <w:rsid w:val="00A424CF"/>
    <w:rsid w:val="00A519C6"/>
    <w:rsid w:val="00A52125"/>
    <w:rsid w:val="00A55BE9"/>
    <w:rsid w:val="00A70911"/>
    <w:rsid w:val="00A70D08"/>
    <w:rsid w:val="00A77B6E"/>
    <w:rsid w:val="00A82D79"/>
    <w:rsid w:val="00A83FE0"/>
    <w:rsid w:val="00A86E9B"/>
    <w:rsid w:val="00A95F38"/>
    <w:rsid w:val="00AA1E5A"/>
    <w:rsid w:val="00AB0F32"/>
    <w:rsid w:val="00AB240A"/>
    <w:rsid w:val="00AD44C8"/>
    <w:rsid w:val="00AF2BB9"/>
    <w:rsid w:val="00B02B2E"/>
    <w:rsid w:val="00B1236A"/>
    <w:rsid w:val="00B27FAB"/>
    <w:rsid w:val="00B30722"/>
    <w:rsid w:val="00B34506"/>
    <w:rsid w:val="00B3643E"/>
    <w:rsid w:val="00B40DBD"/>
    <w:rsid w:val="00B54CF7"/>
    <w:rsid w:val="00B60EDF"/>
    <w:rsid w:val="00B6563D"/>
    <w:rsid w:val="00B870C6"/>
    <w:rsid w:val="00B9465E"/>
    <w:rsid w:val="00B948BF"/>
    <w:rsid w:val="00BA27F4"/>
    <w:rsid w:val="00BB38B2"/>
    <w:rsid w:val="00BB3F7E"/>
    <w:rsid w:val="00BD313A"/>
    <w:rsid w:val="00BE6A7A"/>
    <w:rsid w:val="00C03934"/>
    <w:rsid w:val="00C111CA"/>
    <w:rsid w:val="00C158B5"/>
    <w:rsid w:val="00C171E7"/>
    <w:rsid w:val="00C2310A"/>
    <w:rsid w:val="00C23B24"/>
    <w:rsid w:val="00C254E2"/>
    <w:rsid w:val="00C345BE"/>
    <w:rsid w:val="00C401DE"/>
    <w:rsid w:val="00C414D4"/>
    <w:rsid w:val="00C5028C"/>
    <w:rsid w:val="00C62DC2"/>
    <w:rsid w:val="00C66676"/>
    <w:rsid w:val="00C708A3"/>
    <w:rsid w:val="00C80AE8"/>
    <w:rsid w:val="00C9401E"/>
    <w:rsid w:val="00C947A1"/>
    <w:rsid w:val="00CA0BA3"/>
    <w:rsid w:val="00CA5955"/>
    <w:rsid w:val="00CA6E8B"/>
    <w:rsid w:val="00CA74EE"/>
    <w:rsid w:val="00CA7E6F"/>
    <w:rsid w:val="00CA7F76"/>
    <w:rsid w:val="00CB2CB4"/>
    <w:rsid w:val="00CB3BC2"/>
    <w:rsid w:val="00CB4A46"/>
    <w:rsid w:val="00CB51EE"/>
    <w:rsid w:val="00CC7A1F"/>
    <w:rsid w:val="00CD1B77"/>
    <w:rsid w:val="00CE25B0"/>
    <w:rsid w:val="00CE7A79"/>
    <w:rsid w:val="00CF072F"/>
    <w:rsid w:val="00D07C05"/>
    <w:rsid w:val="00D16304"/>
    <w:rsid w:val="00D26851"/>
    <w:rsid w:val="00D27D0B"/>
    <w:rsid w:val="00D33FDF"/>
    <w:rsid w:val="00D51F4B"/>
    <w:rsid w:val="00D61B03"/>
    <w:rsid w:val="00D92225"/>
    <w:rsid w:val="00DC3ED9"/>
    <w:rsid w:val="00DD220C"/>
    <w:rsid w:val="00DE2A59"/>
    <w:rsid w:val="00E025EA"/>
    <w:rsid w:val="00E02F5E"/>
    <w:rsid w:val="00E119FC"/>
    <w:rsid w:val="00E1657E"/>
    <w:rsid w:val="00E23B1B"/>
    <w:rsid w:val="00E2441C"/>
    <w:rsid w:val="00E8052E"/>
    <w:rsid w:val="00E827A3"/>
    <w:rsid w:val="00EB2706"/>
    <w:rsid w:val="00EC220C"/>
    <w:rsid w:val="00ED0448"/>
    <w:rsid w:val="00ED1072"/>
    <w:rsid w:val="00EF0000"/>
    <w:rsid w:val="00EF5CD7"/>
    <w:rsid w:val="00F06680"/>
    <w:rsid w:val="00F136FD"/>
    <w:rsid w:val="00F16866"/>
    <w:rsid w:val="00F240FD"/>
    <w:rsid w:val="00F35F94"/>
    <w:rsid w:val="00F41039"/>
    <w:rsid w:val="00F62D3C"/>
    <w:rsid w:val="00F93D31"/>
    <w:rsid w:val="00FC4180"/>
    <w:rsid w:val="00FD03C6"/>
    <w:rsid w:val="00FD2FAB"/>
    <w:rsid w:val="00FE0DA3"/>
    <w:rsid w:val="00FE50A4"/>
    <w:rsid w:val="00FF58D7"/>
    <w:rsid w:val="00FF7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80"/>
  <w15:docId w15:val="{AD5F24CB-8FBA-4E51-ACA0-0377299E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772"/>
    <w:rPr>
      <w:kern w:val="0"/>
    </w:rPr>
  </w:style>
  <w:style w:type="paragraph" w:styleId="Heading1">
    <w:name w:val="heading 1"/>
    <w:basedOn w:val="Normal"/>
    <w:next w:val="Normal"/>
    <w:link w:val="Heading1Char"/>
    <w:uiPriority w:val="9"/>
    <w:qFormat/>
    <w:rsid w:val="00A067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67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44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772"/>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A06772"/>
    <w:rPr>
      <w:rFonts w:asciiTheme="majorHAnsi" w:eastAsiaTheme="majorEastAsia" w:hAnsiTheme="majorHAnsi" w:cstheme="majorBidi"/>
      <w:color w:val="2F5496" w:themeColor="accent1" w:themeShade="BF"/>
      <w:kern w:val="0"/>
      <w:sz w:val="26"/>
      <w:szCs w:val="26"/>
    </w:rPr>
  </w:style>
  <w:style w:type="table" w:styleId="TableGrid">
    <w:name w:val="Table Grid"/>
    <w:basedOn w:val="TableNormal"/>
    <w:uiPriority w:val="39"/>
    <w:qFormat/>
    <w:rsid w:val="00A06772"/>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35450"/>
    <w:pPr>
      <w:spacing w:after="0" w:line="240" w:lineRule="auto"/>
    </w:pPr>
    <w:rPr>
      <w:kern w:val="0"/>
    </w:rPr>
  </w:style>
  <w:style w:type="character" w:customStyle="1" w:styleId="Heading3Char">
    <w:name w:val="Heading 3 Char"/>
    <w:basedOn w:val="DefaultParagraphFont"/>
    <w:link w:val="Heading3"/>
    <w:uiPriority w:val="9"/>
    <w:rsid w:val="0021446C"/>
    <w:rPr>
      <w:rFonts w:asciiTheme="majorHAnsi" w:eastAsiaTheme="majorEastAsia" w:hAnsiTheme="majorHAnsi" w:cstheme="majorBidi"/>
      <w:color w:val="1F3763" w:themeColor="accent1" w:themeShade="7F"/>
      <w:kern w:val="0"/>
      <w:sz w:val="24"/>
      <w:szCs w:val="24"/>
    </w:rPr>
  </w:style>
  <w:style w:type="character" w:styleId="CommentReference">
    <w:name w:val="annotation reference"/>
    <w:basedOn w:val="DefaultParagraphFont"/>
    <w:uiPriority w:val="99"/>
    <w:semiHidden/>
    <w:unhideWhenUsed/>
    <w:rsid w:val="00F62D3C"/>
    <w:rPr>
      <w:sz w:val="21"/>
      <w:szCs w:val="21"/>
    </w:rPr>
  </w:style>
  <w:style w:type="paragraph" w:styleId="CommentText">
    <w:name w:val="annotation text"/>
    <w:basedOn w:val="Normal"/>
    <w:link w:val="CommentTextChar"/>
    <w:uiPriority w:val="99"/>
    <w:unhideWhenUsed/>
    <w:rsid w:val="00F62D3C"/>
    <w:rPr>
      <w:kern w:val="2"/>
    </w:rPr>
  </w:style>
  <w:style w:type="character" w:customStyle="1" w:styleId="CommentTextChar">
    <w:name w:val="Comment Text Char"/>
    <w:basedOn w:val="DefaultParagraphFont"/>
    <w:link w:val="CommentText"/>
    <w:uiPriority w:val="99"/>
    <w:rsid w:val="00F62D3C"/>
  </w:style>
  <w:style w:type="character" w:customStyle="1" w:styleId="title-text">
    <w:name w:val="title-text"/>
    <w:basedOn w:val="DefaultParagraphFont"/>
    <w:rsid w:val="008769ED"/>
  </w:style>
  <w:style w:type="character" w:styleId="FootnoteReference">
    <w:name w:val="footnote reference"/>
    <w:basedOn w:val="DefaultParagraphFont"/>
    <w:unhideWhenUsed/>
    <w:rsid w:val="00744E65"/>
    <w:rPr>
      <w:vertAlign w:val="superscript"/>
    </w:rPr>
  </w:style>
  <w:style w:type="paragraph" w:styleId="FootnoteText">
    <w:name w:val="footnote text"/>
    <w:basedOn w:val="Normal"/>
    <w:link w:val="FootnoteTextChar"/>
    <w:unhideWhenUsed/>
    <w:rsid w:val="00744E65"/>
    <w:pPr>
      <w:spacing w:after="0" w:line="240" w:lineRule="auto"/>
    </w:pPr>
    <w:rPr>
      <w:kern w:val="2"/>
      <w:sz w:val="20"/>
      <w:szCs w:val="20"/>
    </w:rPr>
  </w:style>
  <w:style w:type="character" w:customStyle="1" w:styleId="FootnoteTextChar">
    <w:name w:val="Footnote Text Char"/>
    <w:basedOn w:val="DefaultParagraphFont"/>
    <w:link w:val="FootnoteText"/>
    <w:rsid w:val="00744E65"/>
    <w:rPr>
      <w:sz w:val="20"/>
      <w:szCs w:val="20"/>
    </w:rPr>
  </w:style>
  <w:style w:type="character" w:styleId="Hyperlink">
    <w:name w:val="Hyperlink"/>
    <w:basedOn w:val="DefaultParagraphFont"/>
    <w:uiPriority w:val="99"/>
    <w:unhideWhenUsed/>
    <w:rsid w:val="00744E65"/>
    <w:rPr>
      <w:color w:val="0563C1" w:themeColor="hyperlink"/>
      <w:u w:val="single"/>
    </w:rPr>
  </w:style>
  <w:style w:type="character" w:customStyle="1" w:styleId="anchor-text">
    <w:name w:val="anchor-text"/>
    <w:basedOn w:val="DefaultParagraphFont"/>
    <w:rsid w:val="00A86E9B"/>
  </w:style>
  <w:style w:type="character" w:customStyle="1" w:styleId="mord">
    <w:name w:val="mord"/>
    <w:basedOn w:val="DefaultParagraphFont"/>
    <w:rsid w:val="009B4942"/>
  </w:style>
  <w:style w:type="character" w:customStyle="1" w:styleId="vlist-s">
    <w:name w:val="vlist-s"/>
    <w:basedOn w:val="DefaultParagraphFont"/>
    <w:rsid w:val="009B4942"/>
  </w:style>
  <w:style w:type="character" w:customStyle="1" w:styleId="fc-falcon">
    <w:name w:val="fc-falcon"/>
    <w:basedOn w:val="DefaultParagraphFont"/>
    <w:rsid w:val="00011F4A"/>
  </w:style>
  <w:style w:type="paragraph" w:customStyle="1" w:styleId="fz-14">
    <w:name w:val="fz-14"/>
    <w:basedOn w:val="Normal"/>
    <w:rsid w:val="0090080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245D3"/>
    <w:rPr>
      <w:color w:val="954F72" w:themeColor="followedHyperlink"/>
      <w:u w:val="single"/>
    </w:rPr>
  </w:style>
  <w:style w:type="paragraph" w:styleId="NormalWeb">
    <w:name w:val="Normal (Web)"/>
    <w:uiPriority w:val="99"/>
    <w:rsid w:val="003C628A"/>
    <w:pPr>
      <w:spacing w:before="100" w:beforeAutospacing="1" w:after="100" w:afterAutospacing="1" w:line="240" w:lineRule="auto"/>
    </w:pPr>
    <w:rPr>
      <w:rFonts w:ascii="Times New Roman" w:eastAsia="宋体"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1B0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627295">
      <w:bodyDiv w:val="1"/>
      <w:marLeft w:val="0"/>
      <w:marRight w:val="0"/>
      <w:marTop w:val="0"/>
      <w:marBottom w:val="0"/>
      <w:divBdr>
        <w:top w:val="none" w:sz="0" w:space="0" w:color="auto"/>
        <w:left w:val="none" w:sz="0" w:space="0" w:color="auto"/>
        <w:bottom w:val="none" w:sz="0" w:space="0" w:color="auto"/>
        <w:right w:val="none" w:sz="0" w:space="0" w:color="auto"/>
      </w:divBdr>
    </w:div>
    <w:div w:id="1341615174">
      <w:bodyDiv w:val="1"/>
      <w:marLeft w:val="0"/>
      <w:marRight w:val="0"/>
      <w:marTop w:val="0"/>
      <w:marBottom w:val="0"/>
      <w:divBdr>
        <w:top w:val="none" w:sz="0" w:space="0" w:color="auto"/>
        <w:left w:val="none" w:sz="0" w:space="0" w:color="auto"/>
        <w:bottom w:val="none" w:sz="0" w:space="0" w:color="auto"/>
        <w:right w:val="none" w:sz="0" w:space="0" w:color="auto"/>
      </w:divBdr>
      <w:divsChild>
        <w:div w:id="700665068">
          <w:marLeft w:val="0"/>
          <w:marRight w:val="0"/>
          <w:marTop w:val="0"/>
          <w:marBottom w:val="0"/>
          <w:divBdr>
            <w:top w:val="none" w:sz="0" w:space="0" w:color="auto"/>
            <w:left w:val="none" w:sz="0" w:space="0" w:color="auto"/>
            <w:bottom w:val="none" w:sz="0" w:space="0" w:color="auto"/>
            <w:right w:val="none" w:sz="0" w:space="0" w:color="auto"/>
          </w:divBdr>
        </w:div>
        <w:div w:id="704335202">
          <w:marLeft w:val="0"/>
          <w:marRight w:val="0"/>
          <w:marTop w:val="0"/>
          <w:marBottom w:val="0"/>
          <w:divBdr>
            <w:top w:val="none" w:sz="0" w:space="0" w:color="auto"/>
            <w:left w:val="none" w:sz="0" w:space="0" w:color="auto"/>
            <w:bottom w:val="none" w:sz="0" w:space="0" w:color="auto"/>
            <w:right w:val="none" w:sz="0" w:space="0" w:color="auto"/>
          </w:divBdr>
        </w:div>
      </w:divsChild>
    </w:div>
    <w:div w:id="1448233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040619024000216" TargetMode="External"/><Relationship Id="rId13" Type="http://schemas.openxmlformats.org/officeDocument/2006/relationships/chart" Target="charts/chart1.xml"/><Relationship Id="rId18" Type="http://schemas.openxmlformats.org/officeDocument/2006/relationships/image" Target="media/image7.png"/><Relationship Id="rId26" Type="http://schemas.openxmlformats.org/officeDocument/2006/relationships/hyperlink" Target="https://www.stats.gov.cn/sj/zxfb/202302/t20230203_1900969.html"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sciencedirect.com/science/article/pii/S1040619024000216"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reuters.com/sustainability/climate-energy/china-2023-coal-power-approvals-rose-putting-climate-targets-risk-2024-02-22/" TargetMode="External"/><Relationship Id="rId10" Type="http://schemas.openxmlformats.org/officeDocument/2006/relationships/hyperlink" Target="https://www.sciencedirect.com/science/article/pii/S1040619024000216"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science/article/pii/S1040619024000216"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reuters.com/authors/david-stanway/" TargetMode="Externa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ing\OneDrive\Outage_china_0715\&#33021;&#28304;&#27604;&#20363;_projec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projection!$M$16</c:f>
              <c:strCache>
                <c:ptCount val="1"/>
                <c:pt idx="0">
                  <c:v>2050</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projection!$L$17:$L$20</c:f>
              <c:strCache>
                <c:ptCount val="4"/>
                <c:pt idx="0">
                  <c:v>High Energy Storage</c:v>
                </c:pt>
                <c:pt idx="1">
                  <c:v>Low Energy Storage</c:v>
                </c:pt>
                <c:pt idx="2">
                  <c:v>Impacted Generation</c:v>
                </c:pt>
                <c:pt idx="3">
                  <c:v>Reference</c:v>
                </c:pt>
              </c:strCache>
            </c:strRef>
          </c:cat>
          <c:val>
            <c:numRef>
              <c:f>projection!$M$17:$M$20</c:f>
              <c:numCache>
                <c:formatCode>0.00%</c:formatCode>
                <c:ptCount val="4"/>
                <c:pt idx="0">
                  <c:v>1.6999999999999999E-3</c:v>
                </c:pt>
                <c:pt idx="1">
                  <c:v>4.0000000000000001E-3</c:v>
                </c:pt>
                <c:pt idx="2">
                  <c:v>7.8871390393235388E-3</c:v>
                </c:pt>
                <c:pt idx="3">
                  <c:v>4.1999999999999997E-3</c:v>
                </c:pt>
              </c:numCache>
            </c:numRef>
          </c:val>
          <c:extLst>
            <c:ext xmlns:c16="http://schemas.microsoft.com/office/drawing/2014/chart" uri="{C3380CC4-5D6E-409C-BE32-E72D297353CC}">
              <c16:uniqueId val="{00000000-AB72-4BD0-AA5D-27548A85F690}"/>
            </c:ext>
          </c:extLst>
        </c:ser>
        <c:ser>
          <c:idx val="1"/>
          <c:order val="1"/>
          <c:tx>
            <c:strRef>
              <c:f>projection!$N$16</c:f>
              <c:strCache>
                <c:ptCount val="1"/>
                <c:pt idx="0">
                  <c:v>2030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projection!$L$17:$L$20</c:f>
              <c:strCache>
                <c:ptCount val="4"/>
                <c:pt idx="0">
                  <c:v>High Energy Storage</c:v>
                </c:pt>
                <c:pt idx="1">
                  <c:v>Low Energy Storage</c:v>
                </c:pt>
                <c:pt idx="2">
                  <c:v>Impacted Generation</c:v>
                </c:pt>
                <c:pt idx="3">
                  <c:v>Reference</c:v>
                </c:pt>
              </c:strCache>
            </c:strRef>
          </c:cat>
          <c:val>
            <c:numRef>
              <c:f>projection!$N$17:$N$20</c:f>
              <c:numCache>
                <c:formatCode>0.00%</c:formatCode>
                <c:ptCount val="4"/>
                <c:pt idx="0">
                  <c:v>1.6000000000000001E-3</c:v>
                </c:pt>
                <c:pt idx="1">
                  <c:v>3.3E-3</c:v>
                </c:pt>
                <c:pt idx="2">
                  <c:v>6.2138936229562776E-3</c:v>
                </c:pt>
                <c:pt idx="3">
                  <c:v>4.4000000000000003E-3</c:v>
                </c:pt>
              </c:numCache>
            </c:numRef>
          </c:val>
          <c:extLst>
            <c:ext xmlns:c16="http://schemas.microsoft.com/office/drawing/2014/chart" uri="{C3380CC4-5D6E-409C-BE32-E72D297353CC}">
              <c16:uniqueId val="{00000001-AB72-4BD0-AA5D-27548A85F690}"/>
            </c:ext>
          </c:extLst>
        </c:ser>
        <c:dLbls>
          <c:showLegendKey val="0"/>
          <c:showVal val="0"/>
          <c:showCatName val="0"/>
          <c:showSerName val="0"/>
          <c:showPercent val="0"/>
          <c:showBubbleSize val="0"/>
        </c:dLbls>
        <c:gapWidth val="182"/>
        <c:axId val="2119317712"/>
        <c:axId val="2123425744"/>
      </c:barChart>
      <c:catAx>
        <c:axId val="2119317712"/>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3425744"/>
        <c:crosses val="autoZero"/>
        <c:auto val="1"/>
        <c:lblAlgn val="ctr"/>
        <c:lblOffset val="100"/>
        <c:noMultiLvlLbl val="0"/>
      </c:catAx>
      <c:valAx>
        <c:axId val="2123425744"/>
        <c:scaling>
          <c:orientation val="minMax"/>
        </c:scaling>
        <c:delete val="1"/>
        <c:axPos val="b"/>
        <c:numFmt formatCode="0.0%" sourceLinked="0"/>
        <c:majorTickMark val="none"/>
        <c:minorTickMark val="none"/>
        <c:tickLblPos val="nextTo"/>
        <c:crossAx val="2119317712"/>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E8F26-0806-4324-9D70-2F8F61F95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1</Pages>
  <Words>6094</Words>
  <Characters>34741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Liang</dc:creator>
  <cp:keywords/>
  <dc:description/>
  <cp:lastModifiedBy>Jing Liang</cp:lastModifiedBy>
  <cp:revision>200</cp:revision>
  <dcterms:created xsi:type="dcterms:W3CDTF">2024-04-17T02:16:00Z</dcterms:created>
  <dcterms:modified xsi:type="dcterms:W3CDTF">2024-11-12T05:57:00Z</dcterms:modified>
</cp:coreProperties>
</file>